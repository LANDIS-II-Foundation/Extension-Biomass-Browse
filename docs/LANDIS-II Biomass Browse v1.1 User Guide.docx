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CE2C" w14:textId="63C95769" w:rsidR="00C80F57" w:rsidRPr="000B073F" w:rsidRDefault="00C80F57" w:rsidP="000B073F">
      <w:pPr>
        <w:pStyle w:val="titleline1"/>
        <w:rPr>
          <w:rStyle w:val="titleline1Char"/>
        </w:rPr>
      </w:pPr>
      <w:r w:rsidRPr="000B073F">
        <w:rPr>
          <w:rStyle w:val="titleline1Char"/>
        </w:rPr>
        <w:t>LANDIS-II Browse Disturbance v</w:t>
      </w:r>
      <w:r w:rsidR="00996807">
        <w:rPr>
          <w:rStyle w:val="titleline1Char"/>
        </w:rPr>
        <w:t>1</w:t>
      </w:r>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 xml:space="preserve">Patrick </w:t>
      </w:r>
      <w:proofErr w:type="spellStart"/>
      <w:r w:rsidRPr="000B073F">
        <w:rPr>
          <w:rFonts w:ascii="Times New Roman" w:hAnsi="Times New Roman" w:cs="Times New Roman"/>
        </w:rPr>
        <w:t>Drohan</w:t>
      </w:r>
      <w:proofErr w:type="spellEnd"/>
    </w:p>
    <w:p w14:paraId="5E82642F" w14:textId="77777777" w:rsidR="00C80F57" w:rsidRDefault="00C80F57" w:rsidP="000B073F">
      <w:pPr>
        <w:pStyle w:val="Default"/>
        <w:jc w:val="center"/>
        <w:rPr>
          <w:rFonts w:ascii="Times New Roman" w:hAnsi="Times New Roman" w:cs="Times New Roman"/>
        </w:rPr>
      </w:pPr>
      <w:r w:rsidRPr="000B073F">
        <w:rPr>
          <w:rFonts w:ascii="Times New Roman" w:hAnsi="Times New Roman" w:cs="Times New Roman"/>
        </w:rPr>
        <w:t>Penn State University</w:t>
      </w: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33CC2990"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AD0DFA">
        <w:rPr>
          <w:rFonts w:ascii="Times New Roman" w:hAnsi="Times New Roman" w:cs="Times New Roman"/>
          <w:noProof/>
        </w:rPr>
        <w:t>December 27, 2021</w:t>
      </w:r>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77777777"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41F6D462"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53E9B74"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DDE818A"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C1C6127"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07C7DCBA"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96B90F5"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4C6C68">
          <w:rPr>
            <w:noProof/>
            <w:webHidden/>
          </w:rPr>
          <w:t>6</w:t>
        </w:r>
        <w:r w:rsidR="004C6C68">
          <w:rPr>
            <w:noProof/>
            <w:webHidden/>
          </w:rPr>
          <w:fldChar w:fldCharType="end"/>
        </w:r>
      </w:hyperlink>
    </w:p>
    <w:p w14:paraId="4EA4C21F" w14:textId="77777777" w:rsidR="004C6C68" w:rsidRDefault="006E60B3">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4C6C68">
          <w:rPr>
            <w:noProof/>
            <w:webHidden/>
          </w:rPr>
          <w:t>7</w:t>
        </w:r>
        <w:r w:rsidR="004C6C68">
          <w:rPr>
            <w:noProof/>
            <w:webHidden/>
          </w:rPr>
          <w:fldChar w:fldCharType="end"/>
        </w:r>
      </w:hyperlink>
    </w:p>
    <w:p w14:paraId="21B8052B" w14:textId="77777777" w:rsidR="004C6C68" w:rsidRDefault="006E60B3">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2BAAF74C"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8DDECAF"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4CDD9C1"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78279554"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2198BE04"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7BBE54B9"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FC54307"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DA94D44"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3060EDB"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A74C9A3"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4D686980"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9A433EF"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6B6928E5"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C52C790"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4EBEA838"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03483C12"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05353C35"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66538389"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2CEA1E24"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C930D8B"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07B4565" w14:textId="77777777" w:rsidR="004C6C68" w:rsidRDefault="006E60B3">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3421FA80" w14:textId="77777777" w:rsidR="004C6C68" w:rsidRDefault="006E60B3">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4C6C68">
          <w:rPr>
            <w:noProof/>
            <w:webHidden/>
          </w:rPr>
          <w:t>18</w:t>
        </w:r>
        <w:r w:rsidR="004C6C68">
          <w:rPr>
            <w:noProof/>
            <w:webHidden/>
          </w:rPr>
          <w:fldChar w:fldCharType="end"/>
        </w:r>
      </w:hyperlink>
    </w:p>
    <w:p w14:paraId="1693CCEE" w14:textId="77777777" w:rsidR="004C6C68" w:rsidRDefault="006E60B3">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F29846D"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6CA2BC1"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4FD6302"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7CBF9AE"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736334C"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55AAF18"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72FC064E"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498ACF54"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D40A00E"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349316B"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09F9CB4A"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4EF87B32"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D9B188A"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320924C6"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3D49414"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D417612"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435B49DC"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02D550A"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6242B7D"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4A51F7F"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DB610BF"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CAD3F6A"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6D6678AE"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F30ADBD"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5985EF52"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3AF775"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2B33EEBD"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5A9B16"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68FC5DFA"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4AE2880"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18547777" w14:textId="77777777" w:rsidR="004C6C68" w:rsidRDefault="006E60B3">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7B77D636"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F61C87C" w14:textId="77777777" w:rsidR="004C6C68" w:rsidRDefault="006E60B3">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2555020F"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493CB817"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96F1E80"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6F1EDA9"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A377271"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C2E313D"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1323E959"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63BBBC4B"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4337598"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53314B9"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03AEC225"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25ABD1D"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E15D9CD"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7516643"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8CCFB8B"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7ADAF037"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C3E5D53"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F8F0FFF" w14:textId="77777777" w:rsidR="004C6C68" w:rsidRDefault="006E60B3">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E65711E" w14:textId="77777777" w:rsidR="004C6C68" w:rsidRDefault="006E60B3">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44B170AD"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663C8286"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4C6C68">
          <w:rPr>
            <w:noProof/>
            <w:webHidden/>
          </w:rPr>
          <w:t>28</w:t>
        </w:r>
        <w:r w:rsidR="004C6C68">
          <w:rPr>
            <w:noProof/>
            <w:webHidden/>
          </w:rPr>
          <w:fldChar w:fldCharType="end"/>
        </w:r>
      </w:hyperlink>
    </w:p>
    <w:p w14:paraId="3A683B2D" w14:textId="77777777" w:rsidR="004C6C68" w:rsidRDefault="006E60B3">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r>
        <w:r w:rsidR="004C6C68">
          <w:rPr>
            <w:noProof/>
            <w:webHidden/>
          </w:rPr>
          <w:fldChar w:fldCharType="separate"/>
        </w:r>
        <w:r w:rsidR="004C6C68">
          <w:rPr>
            <w:noProof/>
            <w:webHidden/>
          </w:rPr>
          <w:t>29</w:t>
        </w:r>
        <w:r w:rsidR="004C6C68">
          <w:rPr>
            <w:noProof/>
            <w:webHidden/>
          </w:rPr>
          <w:fldChar w:fldCharType="end"/>
        </w:r>
      </w:hyperlink>
    </w:p>
    <w:p w14:paraId="4BB307C9" w14:textId="77777777" w:rsidR="004C6C68" w:rsidRDefault="006E60B3">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4C6C68">
          <w:rPr>
            <w:noProof/>
            <w:webHidden/>
          </w:rPr>
          <w:t>30</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0" w:name="_Toc426028060"/>
      <w:r w:rsidR="00C80F57">
        <w:t>Introduction</w:t>
      </w:r>
      <w:bookmarkEnd w:id="0"/>
    </w:p>
    <w:p w14:paraId="30B6F0B0" w14:textId="56107201"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w:t>
      </w:r>
      <w:proofErr w:type="spellStart"/>
      <w:r>
        <w:rPr>
          <w:iCs/>
          <w:sz w:val="22"/>
          <w:szCs w:val="22"/>
        </w:rPr>
        <w:t>PnET</w:t>
      </w:r>
      <w:proofErr w:type="spellEnd"/>
      <w:r>
        <w:rPr>
          <w:iCs/>
          <w:sz w:val="22"/>
          <w:szCs w:val="22"/>
        </w:rPr>
        <w:t xml:space="preserve">-Succession, </w:t>
      </w:r>
      <w:r w:rsidR="00996807">
        <w:rPr>
          <w:iCs/>
          <w:sz w:val="22"/>
          <w:szCs w:val="22"/>
        </w:rPr>
        <w:t>NECN</w:t>
      </w:r>
      <w:r>
        <w:rPr>
          <w:iCs/>
          <w:sz w:val="22"/>
          <w:szCs w:val="22"/>
        </w:rPr>
        <w:t xml:space="preserve"> Succession).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77777777" w:rsidR="001F7997" w:rsidRDefault="001F7997" w:rsidP="001F7997">
      <w:pPr>
        <w:pStyle w:val="textbody"/>
        <w:rPr>
          <w:iCs/>
        </w:rPr>
      </w:pPr>
      <w:r>
        <w:rPr>
          <w:iCs/>
        </w:rPr>
        <w:t>The</w:t>
      </w:r>
      <w:r w:rsidR="000B073F">
        <w:rPr>
          <w:iCs/>
        </w:rPr>
        <w:t xml:space="preserve"> Browse Disturbance v1.0</w:t>
      </w:r>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77777777" w:rsidR="000B073F" w:rsidRDefault="000B073F" w:rsidP="000B073F">
      <w:pPr>
        <w:pStyle w:val="Heading2"/>
        <w:tabs>
          <w:tab w:val="clear" w:pos="576"/>
          <w:tab w:val="num" w:pos="0"/>
          <w:tab w:val="num" w:pos="1116"/>
        </w:tabs>
        <w:ind w:left="648" w:right="0" w:hanging="648"/>
      </w:pPr>
      <w:bookmarkStart w:id="1" w:name="_Toc426028061"/>
      <w:bookmarkStart w:id="2" w:name="_Toc127846704"/>
      <w:bookmarkStart w:id="3" w:name="_Toc393188767"/>
      <w:bookmarkStart w:id="4" w:name="_Toc403117503"/>
      <w:r>
        <w:t>Major Releases</w:t>
      </w:r>
      <w:bookmarkEnd w:id="1"/>
    </w:p>
    <w:p w14:paraId="370D6B8C" w14:textId="258A7AB8" w:rsidR="00996807" w:rsidRDefault="00996807" w:rsidP="00996807">
      <w:pPr>
        <w:pStyle w:val="Heading3"/>
      </w:pPr>
      <w:bookmarkStart w:id="5" w:name="_Toc426028062"/>
      <w:r>
        <w:t>1.0 (September 2021)</w:t>
      </w:r>
    </w:p>
    <w:p w14:paraId="4C92A342" w14:textId="6556F59F" w:rsidR="00996807" w:rsidRPr="00996807" w:rsidRDefault="00996807" w:rsidP="00996807">
      <w:r>
        <w:t>Now compatible with Core v7 and does not require a special version of succession extensions.</w:t>
      </w:r>
    </w:p>
    <w:p w14:paraId="5ABE9D0A" w14:textId="39C743AE" w:rsidR="000B073F" w:rsidRDefault="000B073F" w:rsidP="000B073F">
      <w:pPr>
        <w:pStyle w:val="Heading2"/>
        <w:tabs>
          <w:tab w:val="clear" w:pos="576"/>
          <w:tab w:val="num" w:pos="0"/>
          <w:tab w:val="num" w:pos="1116"/>
        </w:tabs>
        <w:ind w:left="648" w:right="0" w:hanging="648"/>
      </w:pPr>
      <w:r>
        <w:t>Minor Releases</w:t>
      </w:r>
      <w:bookmarkEnd w:id="5"/>
    </w:p>
    <w:p w14:paraId="2C7C4626" w14:textId="5F0EA456" w:rsidR="00AD0DFA" w:rsidRDefault="00AD0DFA" w:rsidP="00AD0DFA">
      <w:pPr>
        <w:pStyle w:val="Heading3"/>
      </w:pPr>
      <w:r>
        <w:t>1.1 (December 27, 2021)</w:t>
      </w:r>
    </w:p>
    <w:p w14:paraId="1840B9B7" w14:textId="3B2278A1" w:rsidR="00AD0DFA" w:rsidRPr="00AD0DFA" w:rsidRDefault="00AD0DFA" w:rsidP="00AD0DFA">
      <w:r>
        <w:t xml:space="preserve">Now compatible with NECN Succession. Previously, the Browse extension required ecoregion-level Maximum Biomass values for each species, which it received from Biomass Succession. To make the </w:t>
      </w:r>
      <w:r w:rsidR="00701D01">
        <w:t xml:space="preserve">Biomass </w:t>
      </w:r>
      <w:r>
        <w:t xml:space="preserve">Browse extension compatible with more succession extensions, </w:t>
      </w:r>
      <w:r w:rsidR="00701D01">
        <w:t xml:space="preserve">Biomass </w:t>
      </w:r>
      <w:r>
        <w:t>Browse now requires a Maximum Biomass value to be given for each species.</w:t>
      </w:r>
    </w:p>
    <w:p w14:paraId="5D9B659E" w14:textId="77777777" w:rsidR="008918D9" w:rsidRDefault="008918D9" w:rsidP="000B073F">
      <w:pPr>
        <w:pStyle w:val="Heading3"/>
      </w:pPr>
      <w:bookmarkStart w:id="6" w:name="_Toc426028063"/>
      <w:r>
        <w:t>Beta 0.8 (July 30, 2015)</w:t>
      </w:r>
      <w:bookmarkEnd w:id="6"/>
    </w:p>
    <w:p w14:paraId="2D964833" w14:textId="77777777" w:rsidR="008918D9" w:rsidRDefault="008918D9" w:rsidP="008918D9">
      <w:pPr>
        <w:pStyle w:val="ListParagraph"/>
        <w:numPr>
          <w:ilvl w:val="0"/>
          <w:numId w:val="12"/>
        </w:numPr>
        <w:ind w:left="720"/>
      </w:pPr>
      <w:r>
        <w:t xml:space="preserve">Bug fix in the neighborhood calculation of </w:t>
      </w:r>
      <w:proofErr w:type="spellStart"/>
      <w:r>
        <w:t>SitePreference</w:t>
      </w:r>
      <w:proofErr w:type="spellEnd"/>
      <w:r>
        <w:t xml:space="preserve"> for HSI calculation.</w:t>
      </w:r>
    </w:p>
    <w:p w14:paraId="795C9248" w14:textId="77777777" w:rsidR="008918D9" w:rsidRPr="008918D9" w:rsidRDefault="008918D9" w:rsidP="008918D9">
      <w:pPr>
        <w:pStyle w:val="ListParagraph"/>
        <w:numPr>
          <w:ilvl w:val="0"/>
          <w:numId w:val="12"/>
        </w:numPr>
        <w:ind w:left="720"/>
      </w:pPr>
      <w:r>
        <w:t>Multiplied HSI values by 100 for map output.</w:t>
      </w:r>
    </w:p>
    <w:p w14:paraId="6F64D87A" w14:textId="77777777" w:rsidR="008918D9" w:rsidRDefault="008918D9" w:rsidP="000B073F">
      <w:pPr>
        <w:pStyle w:val="Heading3"/>
      </w:pPr>
      <w:bookmarkStart w:id="7" w:name="_Toc426028064"/>
      <w:r>
        <w:t>Beta 0.7 (July 28, 2015)</w:t>
      </w:r>
      <w:bookmarkEnd w:id="7"/>
    </w:p>
    <w:p w14:paraId="0AD1B822" w14:textId="77777777" w:rsidR="008918D9" w:rsidRDefault="008918D9" w:rsidP="008918D9">
      <w:pPr>
        <w:pStyle w:val="ListParagraph"/>
        <w:numPr>
          <w:ilvl w:val="0"/>
          <w:numId w:val="10"/>
        </w:numPr>
        <w:spacing w:after="0"/>
        <w:ind w:right="0"/>
        <w:contextualSpacing w:val="0"/>
      </w:pPr>
      <w:r>
        <w:t xml:space="preserve">Defined </w:t>
      </w:r>
      <w:proofErr w:type="spellStart"/>
      <w:r>
        <w:t>EffectivePopulation</w:t>
      </w:r>
      <w:proofErr w:type="spellEnd"/>
      <w:r>
        <w:t xml:space="preserve">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 xml:space="preserve">Added fields to log file, including </w:t>
      </w:r>
      <w:proofErr w:type="spellStart"/>
      <w:r>
        <w:t>TotalForage</w:t>
      </w:r>
      <w:proofErr w:type="spellEnd"/>
      <w:r>
        <w:t xml:space="preserve">(kg), K, </w:t>
      </w:r>
      <w:proofErr w:type="spellStart"/>
      <w:r>
        <w:t>EffectivePopulation</w:t>
      </w:r>
      <w:proofErr w:type="spellEnd"/>
      <w:r>
        <w:t xml:space="preserve">, </w:t>
      </w:r>
      <w:proofErr w:type="spellStart"/>
      <w:r>
        <w:t>BiomassRemoved</w:t>
      </w:r>
      <w:proofErr w:type="spellEnd"/>
      <w:r>
        <w:t xml:space="preserve">(g/m2) and </w:t>
      </w:r>
      <w:proofErr w:type="spellStart"/>
      <w:r>
        <w:t>BiomassMortality</w:t>
      </w:r>
      <w:proofErr w:type="spellEnd"/>
      <w:r>
        <w:t xml:space="preserve">(g/m2).  The last 2 columns used to be lumped into one value labeled </w:t>
      </w:r>
      <w:proofErr w:type="spellStart"/>
      <w:r>
        <w:t>BiomassRemoved</w:t>
      </w:r>
      <w:proofErr w:type="spellEnd"/>
      <w:r>
        <w:t xml:space="preserve">.  The following columns of </w:t>
      </w:r>
      <w:proofErr w:type="spellStart"/>
      <w:r>
        <w:t>BiomassRemoved</w:t>
      </w:r>
      <w:proofErr w:type="spellEnd"/>
      <w:r>
        <w:t xml:space="preserve">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t xml:space="preserve">Changed units of the population output map to #/km2 * 100.  To convert this to a per cell population (given 100x100m cell) you would divide by 10000.  Summing the cell values and converting the units should result in the same value as the </w:t>
      </w:r>
      <w:proofErr w:type="spellStart"/>
      <w:r>
        <w:t>EffectivePopulation</w:t>
      </w:r>
      <w:proofErr w:type="spellEnd"/>
      <w:r>
        <w:t xml:space="preserve">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lastRenderedPageBreak/>
        <w:t>Bug fixes to the accounting of browse removal.  There were some inconsistencies that mostly affected sites when browse levels were high (second pass removals</w:t>
      </w:r>
      <w:proofErr w:type="gramStart"/>
      <w:r>
        <w:t>), and</w:t>
      </w:r>
      <w:proofErr w:type="gramEnd"/>
      <w:r>
        <w:t xml:space="preserve"> resulted in less removal than should have been applied.</w:t>
      </w:r>
    </w:p>
    <w:p w14:paraId="5AB67CF8" w14:textId="77777777" w:rsidR="008918D9" w:rsidRPr="008918D9" w:rsidRDefault="008918D9" w:rsidP="008918D9"/>
    <w:p w14:paraId="25E52AE9" w14:textId="77777777" w:rsidR="000B073F" w:rsidRDefault="000B073F" w:rsidP="000B073F">
      <w:pPr>
        <w:pStyle w:val="Heading3"/>
      </w:pPr>
      <w:bookmarkStart w:id="8" w:name="_Toc426028065"/>
      <w:r>
        <w:t>Beta 0.6 (May 2</w:t>
      </w:r>
      <w:r w:rsidR="000507FA">
        <w:t>7</w:t>
      </w:r>
      <w:r>
        <w:t>, 2015)</w:t>
      </w:r>
      <w:bookmarkEnd w:id="8"/>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proofErr w:type="spellStart"/>
      <w:r w:rsidR="000507FA" w:rsidRPr="008A5466">
        <w:t>UseInitBiomassAsForage</w:t>
      </w:r>
      <w:proofErr w:type="spellEnd"/>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9" w:name="_Toc426028066"/>
      <w:r>
        <w:t>Acknowledgments</w:t>
      </w:r>
      <w:bookmarkEnd w:id="2"/>
      <w:bookmarkEnd w:id="3"/>
      <w:bookmarkEnd w:id="4"/>
      <w:bookmarkEnd w:id="9"/>
    </w:p>
    <w:p w14:paraId="01670C45" w14:textId="77777777"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 xml:space="preserve">Patrick </w:t>
      </w:r>
      <w:proofErr w:type="spellStart"/>
      <w:r w:rsidRPr="00E86113">
        <w:t>Drohan</w:t>
      </w:r>
      <w:proofErr w:type="spellEnd"/>
      <w:r>
        <w:t xml:space="preserve"> (</w:t>
      </w:r>
      <w:r w:rsidRPr="00E86113">
        <w:t>Penn State University</w:t>
      </w:r>
      <w:r>
        <w:t xml:space="preserve">), </w:t>
      </w:r>
      <w:r w:rsidRPr="00E86113">
        <w:t>Susan Stout</w:t>
      </w:r>
      <w:r>
        <w:t>,</w:t>
      </w:r>
      <w:r w:rsidRPr="00E86113">
        <w:t xml:space="preserve"> Alex </w:t>
      </w:r>
      <w:proofErr w:type="spellStart"/>
      <w:r w:rsidRPr="00E86113">
        <w:t>Royo</w:t>
      </w:r>
      <w:proofErr w:type="spellEnd"/>
      <w:r w:rsidRPr="00E86113">
        <w:t xml:space="preserve">,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w:t>
      </w:r>
      <w:proofErr w:type="spellStart"/>
      <w:r>
        <w:t>Scheller</w:t>
      </w:r>
      <w:proofErr w:type="spellEnd"/>
      <w:r>
        <w:t xml:space="preserve">, </w:t>
      </w:r>
      <w:r w:rsidRPr="00DA34CE">
        <w:t xml:space="preserve">Brian R. Sturtevant, Eric J. Gustafson, and David J. </w:t>
      </w:r>
      <w:proofErr w:type="spellStart"/>
      <w:r w:rsidRPr="00DA34CE">
        <w:t>Mladenoff</w:t>
      </w:r>
      <w:proofErr w:type="spellEnd"/>
      <w:r w:rsidRPr="00DA34CE">
        <w:t xml:space="preserve">. </w:t>
      </w:r>
    </w:p>
    <w:p w14:paraId="4C7D09A7" w14:textId="77777777" w:rsidR="001F7997" w:rsidRPr="001F7997" w:rsidRDefault="001F7997" w:rsidP="001F7997"/>
    <w:p w14:paraId="73E835B0" w14:textId="77777777" w:rsidR="001F7997" w:rsidRDefault="001F7997" w:rsidP="001F7997">
      <w:pPr>
        <w:pStyle w:val="Heading1"/>
        <w:ind w:right="0"/>
      </w:pPr>
      <w:bookmarkStart w:id="10" w:name="_Toc426028067"/>
      <w:r>
        <w:lastRenderedPageBreak/>
        <w:t>Browse Disturbance Extension</w:t>
      </w:r>
      <w:bookmarkEnd w:id="10"/>
    </w:p>
    <w:p w14:paraId="2E60A1F7" w14:textId="77777777"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 xml:space="preserve">Liang and </w:t>
      </w:r>
      <w:proofErr w:type="spellStart"/>
      <w:r w:rsidRPr="009D1EE5">
        <w:rPr>
          <w:sz w:val="22"/>
          <w:szCs w:val="22"/>
        </w:rPr>
        <w:t>Seagle</w:t>
      </w:r>
      <w:proofErr w:type="spellEnd"/>
      <w:r w:rsidRPr="009D1EE5">
        <w:rPr>
          <w:sz w:val="22"/>
          <w:szCs w:val="22"/>
        </w:rPr>
        <w:t xml:space="preserv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Rappole</w:t>
      </w:r>
      <w:proofErr w:type="spellEnd"/>
      <w:r w:rsidRPr="009D1EE5">
        <w:rPr>
          <w:sz w:val="22"/>
          <w:szCs w:val="22"/>
        </w:rPr>
        <w:t xml:space="preserve"> 1992, </w:t>
      </w:r>
      <w:proofErr w:type="spellStart"/>
      <w:r w:rsidRPr="009D1EE5">
        <w:rPr>
          <w:sz w:val="22"/>
          <w:szCs w:val="22"/>
        </w:rPr>
        <w:t>McShea</w:t>
      </w:r>
      <w:proofErr w:type="spellEnd"/>
      <w:r w:rsidRPr="009D1EE5">
        <w:rPr>
          <w:sz w:val="22"/>
          <w:szCs w:val="22"/>
        </w:rPr>
        <w:t xml:space="preserve"> and </w:t>
      </w:r>
      <w:proofErr w:type="spellStart"/>
      <w:r w:rsidRPr="009D1EE5">
        <w:rPr>
          <w:sz w:val="22"/>
          <w:szCs w:val="22"/>
        </w:rPr>
        <w:t>Schwede</w:t>
      </w:r>
      <w:proofErr w:type="spellEnd"/>
      <w:r w:rsidRPr="009D1EE5">
        <w:rPr>
          <w:sz w:val="22"/>
          <w:szCs w:val="22"/>
        </w:rPr>
        <w:t xml:space="preserve"> 1993) and have been suggested to create alternative stable states of woody-plant community composition (</w:t>
      </w:r>
      <w:proofErr w:type="spellStart"/>
      <w:r w:rsidRPr="009D1EE5">
        <w:rPr>
          <w:sz w:val="22"/>
          <w:szCs w:val="22"/>
        </w:rPr>
        <w:t>Stromayer</w:t>
      </w:r>
      <w:proofErr w:type="spellEnd"/>
      <w:r w:rsidRPr="009D1EE5">
        <w:rPr>
          <w:sz w:val="22"/>
          <w:szCs w:val="22"/>
        </w:rPr>
        <w:t xml:space="preserve"> and Warren 1997</w:t>
      </w:r>
      <w:r w:rsidR="00595AC8">
        <w:rPr>
          <w:sz w:val="22"/>
          <w:szCs w:val="22"/>
        </w:rPr>
        <w:t>,</w:t>
      </w:r>
      <w:r w:rsidR="004147A4">
        <w:rPr>
          <w:sz w:val="22"/>
          <w:szCs w:val="22"/>
        </w:rPr>
        <w:t xml:space="preserve"> Horsley et al. 2003; </w:t>
      </w:r>
      <w:proofErr w:type="spellStart"/>
      <w:r w:rsidR="004147A4">
        <w:rPr>
          <w:sz w:val="22"/>
          <w:szCs w:val="22"/>
        </w:rPr>
        <w:t>Royo</w:t>
      </w:r>
      <w:proofErr w:type="spellEnd"/>
      <w:r w:rsidR="004147A4">
        <w:rPr>
          <w:sz w:val="22"/>
          <w:szCs w:val="22"/>
        </w:rPr>
        <w:t xml:space="preserve"> et al. 2010</w:t>
      </w:r>
      <w:r w:rsidRPr="009D1EE5">
        <w:rPr>
          <w:sz w:val="22"/>
          <w:szCs w:val="22"/>
        </w:rPr>
        <w:t>). Similar ecosystem impacts have been documented for other forest ungulates, including moose (</w:t>
      </w:r>
      <w:r w:rsidRPr="00595AC8">
        <w:rPr>
          <w:i/>
          <w:sz w:val="22"/>
          <w:szCs w:val="22"/>
        </w:rPr>
        <w:t xml:space="preserve">Alces </w:t>
      </w:r>
      <w:proofErr w:type="spellStart"/>
      <w:r w:rsidRPr="00595AC8">
        <w:rPr>
          <w:i/>
          <w:sz w:val="22"/>
          <w:szCs w:val="22"/>
        </w:rPr>
        <w:t>alces</w:t>
      </w:r>
      <w:proofErr w:type="spellEnd"/>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proofErr w:type="spellStart"/>
      <w:r w:rsidR="005E66E6">
        <w:t>Coughenour</w:t>
      </w:r>
      <w:proofErr w:type="spellEnd"/>
      <w:r w:rsidR="005E66E6">
        <w:t xml:space="preserve"> and Singer 1996; </w:t>
      </w:r>
      <w:r w:rsidR="0078200F">
        <w:t>Moen et al. 1998,</w:t>
      </w:r>
      <w:r w:rsidR="0078200F" w:rsidRPr="00E02F82">
        <w:t>)</w:t>
      </w:r>
      <w:r w:rsidR="0078200F">
        <w:t>.</w:t>
      </w:r>
    </w:p>
    <w:p w14:paraId="4C32527A" w14:textId="77777777"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The general approach to modeling browse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77777777" w:rsidR="00C80F57" w:rsidRPr="00595AC8" w:rsidRDefault="00680789" w:rsidP="001909F5">
      <w:pPr>
        <w:pStyle w:val="Caption"/>
      </w:pPr>
      <w:commentRangeStart w:id="11"/>
      <w:r w:rsidRPr="00595AC8">
        <w:t xml:space="preserve">Figure </w:t>
      </w:r>
      <w:r w:rsidR="006E60B3">
        <w:fldChar w:fldCharType="begin"/>
      </w:r>
      <w:r w:rsidR="006E60B3">
        <w:instrText xml:space="preserve"> SEQ Figure \* ARABIC </w:instrText>
      </w:r>
      <w:r w:rsidR="006E60B3">
        <w:fldChar w:fldCharType="separate"/>
      </w:r>
      <w:r w:rsidR="009D1EE5" w:rsidRPr="00595AC8">
        <w:rPr>
          <w:noProof/>
        </w:rPr>
        <w:t>1</w:t>
      </w:r>
      <w:r w:rsidR="006E60B3">
        <w:rPr>
          <w:noProof/>
        </w:rPr>
        <w:fldChar w:fldCharType="end"/>
      </w:r>
      <w:r w:rsidR="00174022" w:rsidRPr="00595AC8">
        <w:t xml:space="preserve">. </w:t>
      </w:r>
      <w:commentRangeEnd w:id="11"/>
      <w:r w:rsidR="00C958E5">
        <w:rPr>
          <w:rStyle w:val="CommentReference"/>
          <w:b w:val="0"/>
          <w:bCs w:val="0"/>
          <w:color w:val="auto"/>
        </w:rPr>
        <w:commentReference w:id="11"/>
      </w:r>
      <w:r w:rsidR="00174022" w:rsidRPr="00595AC8">
        <w:t>Overall conceptual diagram of Browse Extension.</w:t>
      </w:r>
    </w:p>
    <w:p w14:paraId="440F3A8E" w14:textId="77777777" w:rsidR="00174022" w:rsidRDefault="00174022" w:rsidP="001909F5">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3">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1746220B" w14:textId="77777777" w:rsidR="00174022" w:rsidRPr="00174022" w:rsidRDefault="00174022" w:rsidP="001909F5">
      <w:commentRangeStart w:id="12"/>
      <w:r w:rsidRPr="00174022">
        <w:t xml:space="preserve">Figure </w:t>
      </w:r>
      <w:commentRangeEnd w:id="12"/>
      <w:r w:rsidR="00B67D4D">
        <w:rPr>
          <w:rStyle w:val="CommentReference"/>
        </w:rPr>
        <w:commentReference w:id="12"/>
      </w:r>
      <w:r w:rsidRPr="00174022">
        <w:t>2.</w:t>
      </w:r>
      <w:r>
        <w:t xml:space="preserve">  Inset conceptual diagram for calculation of site and landscape attributes.</w:t>
      </w:r>
    </w:p>
    <w:p w14:paraId="7894CC45" w14:textId="77777777" w:rsidR="00C80F57" w:rsidRDefault="00C80F57" w:rsidP="001909F5">
      <w:pPr>
        <w:pStyle w:val="Heading1"/>
        <w:rPr>
          <w:b/>
        </w:rPr>
      </w:pPr>
      <w:bookmarkStart w:id="13" w:name="_Toc426028068"/>
      <w:r>
        <w:lastRenderedPageBreak/>
        <w:t>Model Description</w:t>
      </w:r>
      <w:bookmarkEnd w:id="13"/>
    </w:p>
    <w:p w14:paraId="7F6D6FD2" w14:textId="77777777" w:rsidR="00C80F57" w:rsidRPr="007D38E0" w:rsidRDefault="00C80F57" w:rsidP="001909F5">
      <w:pPr>
        <w:pStyle w:val="Heading2"/>
      </w:pPr>
      <w:bookmarkStart w:id="14" w:name="_Ref419880525"/>
      <w:bookmarkStart w:id="15" w:name="_Toc426028069"/>
      <w:r w:rsidRPr="002D5832">
        <w:t>Species</w:t>
      </w:r>
      <w:r>
        <w:t xml:space="preserve"> Browse Preference Index</w:t>
      </w:r>
      <w:bookmarkEnd w:id="14"/>
      <w:bookmarkEnd w:id="15"/>
    </w:p>
    <w:p w14:paraId="2467B5C4" w14:textId="77777777"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6"/>
      <w:r w:rsidR="00F2572B">
        <w:rPr>
          <w:sz w:val="22"/>
          <w:szCs w:val="22"/>
        </w:rPr>
        <w:t>1</w:t>
      </w:r>
      <w:commentRangeEnd w:id="16"/>
      <w:r w:rsidR="00AA78D2">
        <w:rPr>
          <w:rStyle w:val="CommentReference"/>
          <w:rFonts w:asciiTheme="minorHAnsi" w:hAnsiTheme="minorHAnsi" w:cstheme="minorBidi"/>
        </w:rPr>
        <w:commentReference w:id="16"/>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7"/>
      <w:proofErr w:type="gramStart"/>
      <w:r>
        <w:rPr>
          <w:sz w:val="22"/>
          <w:szCs w:val="22"/>
        </w:rPr>
        <w:t>taking into account</w:t>
      </w:r>
      <w:proofErr w:type="gramEnd"/>
      <w:r>
        <w:rPr>
          <w:sz w:val="22"/>
          <w:szCs w:val="22"/>
        </w:rPr>
        <w:t xml:space="preserve"> </w:t>
      </w:r>
      <w:commentRangeEnd w:id="17"/>
      <w:r w:rsidR="00F91602">
        <w:rPr>
          <w:rStyle w:val="CommentReference"/>
        </w:rPr>
        <w:commentReference w:id="17"/>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18" w:name="_Ref419880330"/>
      <w:bookmarkStart w:id="19" w:name="_Ref419880371"/>
      <w:bookmarkStart w:id="20" w:name="_Ref419880540"/>
      <w:bookmarkStart w:id="21" w:name="_Toc426028070"/>
      <w:r w:rsidRPr="00680789">
        <w:t>Forage Availability</w:t>
      </w:r>
      <w:bookmarkEnd w:id="18"/>
      <w:bookmarkEnd w:id="19"/>
      <w:bookmarkEnd w:id="20"/>
      <w:bookmarkEnd w:id="21"/>
    </w:p>
    <w:p w14:paraId="69D04461" w14:textId="77777777"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p>
    <w:p w14:paraId="75DC3426" w14:textId="77777777" w:rsidR="001D6682" w:rsidRDefault="001D6682" w:rsidP="001909F5">
      <w:pPr>
        <w:pStyle w:val="Heading3"/>
      </w:pPr>
      <w:bookmarkStart w:id="22" w:name="_Ref411409997"/>
      <w:bookmarkStart w:id="23" w:name="_Toc426028071"/>
      <w:r>
        <w:t>Susceptible Cohorts</w:t>
      </w:r>
      <w:bookmarkEnd w:id="22"/>
      <w:bookmarkEnd w:id="23"/>
    </w:p>
    <w:p w14:paraId="1BC979C3" w14:textId="77777777" w:rsidR="00362EA7" w:rsidRDefault="008D37B5" w:rsidP="000B073F">
      <w:pPr>
        <w:pStyle w:val="textbody"/>
        <w:rPr>
          <w:sz w:val="22"/>
          <w:szCs w:val="22"/>
        </w:rPr>
      </w:pPr>
      <w:r>
        <w:rPr>
          <w:sz w:val="22"/>
          <w:szCs w:val="22"/>
        </w:rPr>
        <w:t xml:space="preserve">The </w:t>
      </w:r>
      <w:proofErr w:type="spellStart"/>
      <w:r w:rsidR="00710BD6">
        <w:t>MinEscape</w:t>
      </w:r>
      <w:r>
        <w:t>Threshold</w:t>
      </w:r>
      <w:proofErr w:type="spellEnd"/>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proofErr w:type="spellStart"/>
      <w:r w:rsidR="00710BD6">
        <w:t>MinEscapeThreshold</w:t>
      </w:r>
      <w:proofErr w:type="spellEnd"/>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proofErr w:type="spellStart"/>
      <w:r w:rsidR="00710BD6">
        <w:t>MaxEscapeThreshold</w:t>
      </w:r>
      <w:proofErr w:type="spellEnd"/>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proofErr w:type="spellStart"/>
      <w:r w:rsidR="0013407A">
        <w:t>MinEscapeThreshold</w:t>
      </w:r>
      <w:proofErr w:type="spellEnd"/>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14:paraId="1B50ED4F" w14:textId="77777777" w:rsidR="00701C7A" w:rsidRDefault="0013407A" w:rsidP="000B073F">
      <w:pPr>
        <w:pStyle w:val="textbody"/>
        <w:rPr>
          <w:sz w:val="22"/>
          <w:szCs w:val="22"/>
        </w:rPr>
      </w:pPr>
      <w:r>
        <w:rPr>
          <w:sz w:val="22"/>
          <w:szCs w:val="22"/>
        </w:rPr>
        <w:t>Because sites often contain a mixture of species and cohort sizes, t</w:t>
      </w:r>
      <w:r w:rsidR="00276825">
        <w:rPr>
          <w:sz w:val="22"/>
          <w:szCs w:val="22"/>
        </w:rPr>
        <w:t xml:space="preserve">hese calculations are not made by individual cohorts, but for all cohorts taken 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lastRenderedPageBreak/>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24"/>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24"/>
      <w:r w:rsidR="009521D8">
        <w:rPr>
          <w:rStyle w:val="CommentReference"/>
        </w:rPr>
        <w:commentReference w:id="24"/>
      </w:r>
      <w:commentRangeStart w:id="25"/>
      <w:r w:rsidR="001D6682" w:rsidRPr="000B073F">
        <w:rPr>
          <w:sz w:val="22"/>
          <w:szCs w:val="22"/>
          <w:highlight w:val="yellow"/>
        </w:rPr>
        <w:t>If</w:t>
      </w:r>
      <w:commentRangeEnd w:id="25"/>
      <w:r w:rsidR="00B67D4D">
        <w:rPr>
          <w:rStyle w:val="CommentReference"/>
        </w:rPr>
        <w:commentReference w:id="25"/>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proofErr w:type="spellStart"/>
      <w:r>
        <w:t>MinEscapeThreshold</w:t>
      </w:r>
      <w:proofErr w:type="spellEnd"/>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difference between the size of the pool and the original biomass threshold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r w:rsidR="00422E59">
        <w:rPr>
          <w:sz w:val="22"/>
          <w:szCs w:val="22"/>
        </w:rPr>
        <w:t>Once the available forage pool has reached the minimum biomass threshold, increasingly large cohorts are processed in a similar way</w:t>
      </w:r>
      <w:r w:rsidR="00422E59">
        <w:t xml:space="preserve">, except that the proportion of biomass available as forage decreases linearly </w:t>
      </w:r>
      <w:r w:rsidR="00422E59">
        <w:rPr>
          <w:sz w:val="22"/>
          <w:szCs w:val="22"/>
        </w:rPr>
        <w:t xml:space="preserve">as the available forage pool approaches the maximum biomass threshold computed using </w:t>
      </w:r>
      <w:proofErr w:type="spellStart"/>
      <w:r w:rsidR="00422E59">
        <w:t>MaxEscapeThreshold</w:t>
      </w:r>
      <w:proofErr w:type="spellEnd"/>
      <w:r w:rsidR="00422E59">
        <w:t xml:space="preserve">. </w:t>
      </w:r>
      <w:r w:rsidR="00422E59"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commentRangeStart w:id="26"/>
      <w:commentRangeEnd w:id="26"/>
      <w:r w:rsidR="000D42FC">
        <w:rPr>
          <w:rStyle w:val="CommentReference"/>
        </w:rPr>
        <w:commentReference w:id="26"/>
      </w:r>
      <w:r w:rsidR="000D42FC">
        <w:rPr>
          <w:sz w:val="22"/>
          <w:szCs w:val="22"/>
        </w:rPr>
        <w:t>This process is iterated until the size of the available forage pool is equal to the maximum biomass threshold, or until all cohorts have been considered</w:t>
      </w:r>
      <w:proofErr w:type="gramStart"/>
      <w:r w:rsidR="000D42FC">
        <w:rPr>
          <w:sz w:val="22"/>
          <w:szCs w:val="22"/>
        </w:rPr>
        <w:t xml:space="preserve">. </w:t>
      </w:r>
      <w:r w:rsidR="00B9064F" w:rsidRPr="0018667F">
        <w:rPr>
          <w:sz w:val="22"/>
          <w:szCs w:val="22"/>
        </w:rPr>
        <w:t>)</w:t>
      </w:r>
      <w:proofErr w:type="gramEnd"/>
      <w:r w:rsidR="00B9064F" w:rsidRPr="0018667F">
        <w:rPr>
          <w:sz w:val="22"/>
          <w:szCs w:val="22"/>
        </w:rPr>
        <w:t>.</w:t>
      </w:r>
      <w:r w:rsidR="00B9064F" w:rsidRPr="00AA78D2">
        <w:rPr>
          <w:sz w:val="22"/>
          <w:szCs w:val="22"/>
        </w:rPr>
        <w:t xml:space="preserve"> </w:t>
      </w:r>
    </w:p>
    <w:p w14:paraId="0AAC9D69" w14:textId="77777777" w:rsidR="001D6682" w:rsidRDefault="00701C7A" w:rsidP="000B073F">
      <w:pPr>
        <w:pStyle w:val="textbody"/>
        <w:rPr>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14:paraId="1B1F70FB" w14:textId="77777777" w:rsidR="00585017" w:rsidRDefault="00585017" w:rsidP="001909F5">
      <w:pPr>
        <w:pStyle w:val="Heading3"/>
      </w:pPr>
      <w:bookmarkStart w:id="27" w:name="_Ref411409814"/>
      <w:bookmarkStart w:id="28" w:name="_Toc426028072"/>
      <w:r>
        <w:t xml:space="preserve">Available forage </w:t>
      </w:r>
      <w:r w:rsidR="0018667F">
        <w:t>biomass</w:t>
      </w:r>
      <w:bookmarkEnd w:id="27"/>
      <w:bookmarkEnd w:id="28"/>
    </w:p>
    <w:p w14:paraId="203E0AA1" w14:textId="77777777" w:rsidR="00C6638A" w:rsidRDefault="00585017" w:rsidP="000B073F">
      <w:pPr>
        <w:pStyle w:val="textbody"/>
        <w:rPr>
          <w:sz w:val="22"/>
          <w:szCs w:val="22"/>
        </w:rPr>
      </w:pPr>
      <w:r>
        <w:rPr>
          <w:sz w:val="22"/>
          <w:szCs w:val="22"/>
        </w:rPr>
        <w:t xml:space="preserve">Available forage biomass is calculated as the annual growth allocated to stems and twigs. Browsing herbivores typically remove leaf material from deciduous trees during summer and remove stem material from deciduous trees during winter. They also tend to avoid browsing conifers during the </w:t>
      </w:r>
      <w:proofErr w:type="gramStart"/>
      <w:r>
        <w:rPr>
          <w:sz w:val="22"/>
          <w:szCs w:val="22"/>
        </w:rPr>
        <w:t xml:space="preserve">summer, </w:t>
      </w:r>
      <w:r w:rsidR="00C6638A">
        <w:rPr>
          <w:sz w:val="22"/>
          <w:szCs w:val="22"/>
        </w:rPr>
        <w:t>but</w:t>
      </w:r>
      <w:proofErr w:type="gramEnd"/>
      <w:r w:rsidR="00C6638A">
        <w:rPr>
          <w:sz w:val="22"/>
          <w:szCs w:val="22"/>
        </w:rPr>
        <w:t xml:space="preserve">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w:t>
      </w:r>
      <w:proofErr w:type="spellStart"/>
      <w:r w:rsidR="00C6638A">
        <w:rPr>
          <w:sz w:val="22"/>
          <w:szCs w:val="22"/>
        </w:rPr>
        <w:t>Niklas</w:t>
      </w:r>
      <w:proofErr w:type="spellEnd"/>
      <w:r w:rsidR="00C6638A">
        <w:rPr>
          <w:sz w:val="22"/>
          <w:szCs w:val="22"/>
        </w:rPr>
        <w:t xml:space="preserve"> and </w:t>
      </w:r>
      <w:proofErr w:type="spellStart"/>
      <w:r w:rsidR="00C6638A">
        <w:rPr>
          <w:sz w:val="22"/>
          <w:szCs w:val="22"/>
        </w:rPr>
        <w:t>Enquist</w:t>
      </w:r>
      <w:proofErr w:type="spellEnd"/>
      <w:r w:rsidR="00C6638A">
        <w:rPr>
          <w:sz w:val="22"/>
          <w:szCs w:val="22"/>
        </w:rPr>
        <w:t xml:space="preserve"> 2002).</w:t>
      </w:r>
      <w:r w:rsidR="00615647">
        <w:rPr>
          <w:sz w:val="22"/>
          <w:szCs w:val="22"/>
        </w:rPr>
        <w:t xml:space="preserve">  The user can supply a different proportion of </w:t>
      </w:r>
      <w:commentRangeStart w:id="29"/>
      <w:r w:rsidR="00615647">
        <w:rPr>
          <w:sz w:val="22"/>
          <w:szCs w:val="22"/>
        </w:rPr>
        <w:t xml:space="preserve">ANPP </w:t>
      </w:r>
      <w:commentRangeEnd w:id="29"/>
      <w:r w:rsidR="0066343D">
        <w:rPr>
          <w:rStyle w:val="CommentReference"/>
        </w:rPr>
        <w:commentReference w:id="29"/>
      </w:r>
      <w:r w:rsidR="00615647">
        <w:rPr>
          <w:sz w:val="22"/>
          <w:szCs w:val="22"/>
        </w:rPr>
        <w:t>(</w:t>
      </w:r>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w:t>
      </w:r>
      <w:proofErr w:type="spellStart"/>
      <w:r w:rsidR="00E619C1">
        <w:rPr>
          <w:sz w:val="22"/>
          <w:szCs w:val="22"/>
        </w:rPr>
        <w:t>browseable</w:t>
      </w:r>
      <w:proofErr w:type="spellEnd"/>
      <w:r w:rsidR="00E619C1">
        <w:rPr>
          <w:sz w:val="22"/>
          <w:szCs w:val="22"/>
        </w:rPr>
        <w:t xml:space="preserve"> material during the first year of growth (cohort age = 1). </w:t>
      </w:r>
    </w:p>
    <w:p w14:paraId="072A73DF" w14:textId="77777777" w:rsidR="00BF045C" w:rsidRDefault="00BF045C" w:rsidP="001909F5">
      <w:pPr>
        <w:pStyle w:val="Heading2"/>
      </w:pPr>
      <w:bookmarkStart w:id="30" w:name="_Ref411409054"/>
      <w:bookmarkStart w:id="31" w:name="_Toc426028073"/>
      <w:r w:rsidRPr="00BF045C">
        <w:t>Population Zones</w:t>
      </w:r>
      <w:bookmarkEnd w:id="30"/>
      <w:bookmarkEnd w:id="31"/>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lastRenderedPageBreak/>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32" w:name="_Ref411412152"/>
      <w:bookmarkStart w:id="33" w:name="_Toc426028074"/>
      <w:r w:rsidRPr="007D38E0">
        <w:t xml:space="preserve">Site </w:t>
      </w:r>
      <w:r>
        <w:t>Forage Quantity</w:t>
      </w:r>
      <w:bookmarkEnd w:id="32"/>
      <w:bookmarkEnd w:id="33"/>
    </w:p>
    <w:p w14:paraId="1866BBC1" w14:textId="77777777"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w:t>
      </w:r>
      <w:proofErr w:type="gramStart"/>
      <w:r>
        <w:rPr>
          <w:sz w:val="22"/>
          <w:szCs w:val="22"/>
        </w:rPr>
        <w:t>forage, and</w:t>
      </w:r>
      <w:proofErr w:type="gramEnd"/>
      <w:r>
        <w:rPr>
          <w:sz w:val="22"/>
          <w:szCs w:val="22"/>
        </w:rPr>
        <w:t xml:space="preserve"> are not included in the calculation of site forage quantity.</w:t>
      </w:r>
    </w:p>
    <w:p w14:paraId="383D8706" w14:textId="77777777" w:rsidR="00680789" w:rsidRDefault="008C03BD" w:rsidP="001909F5">
      <w:pPr>
        <w:pStyle w:val="Heading3"/>
      </w:pPr>
      <w:bookmarkStart w:id="34" w:name="_Toc426028075"/>
      <w:r w:rsidRPr="00BF045C">
        <w:t>Zone Forage Quantity</w:t>
      </w:r>
      <w:bookmarkEnd w:id="34"/>
    </w:p>
    <w:p w14:paraId="2B71B597" w14:textId="77777777"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6E60B3"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1909F5">
      <w:pPr>
        <w:pStyle w:val="Heading3"/>
        <w:rPr>
          <w:rFonts w:eastAsiaTheme="minorEastAsia"/>
        </w:rPr>
      </w:pPr>
      <w:bookmarkStart w:id="35" w:name="_Toc426028076"/>
      <w:r w:rsidRPr="00563A60">
        <w:rPr>
          <w:rFonts w:eastAsiaTheme="minorEastAsia"/>
        </w:rPr>
        <w:t>Rescaled Forage Quantity</w:t>
      </w:r>
      <w:bookmarkEnd w:id="35"/>
    </w:p>
    <w:p w14:paraId="5459753F" w14:textId="77777777"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14:paraId="06F3D578" w14:textId="77777777" w:rsidR="00203C04" w:rsidRDefault="006E60B3"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77777777"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proofErr w:type="gramStart"/>
      <w:r>
        <w:rPr>
          <w:sz w:val="22"/>
          <w:szCs w:val="22"/>
        </w:rPr>
        <w:t>), and</w:t>
      </w:r>
      <w:proofErr w:type="gramEnd"/>
      <w:r>
        <w:rPr>
          <w:sz w:val="22"/>
          <w:szCs w:val="22"/>
        </w:rPr>
        <w:t xml:space="preserve"> serves as a component in downscaling the zone population to the site-scale.</w:t>
      </w:r>
    </w:p>
    <w:p w14:paraId="6A2F99B2" w14:textId="77777777" w:rsidR="00680789" w:rsidRPr="007D38E0" w:rsidRDefault="00680789" w:rsidP="001909F5">
      <w:pPr>
        <w:pStyle w:val="Heading2"/>
      </w:pPr>
      <w:bookmarkStart w:id="36" w:name="_Ref411410949"/>
      <w:bookmarkStart w:id="37" w:name="_Toc426028077"/>
      <w:r>
        <w:t>Site Preference</w:t>
      </w:r>
      <w:bookmarkEnd w:id="36"/>
      <w:bookmarkEnd w:id="37"/>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w:t>
      </w:r>
      <w:proofErr w:type="gramStart"/>
      <w:r>
        <w:rPr>
          <w:sz w:val="22"/>
          <w:szCs w:val="22"/>
        </w:rPr>
        <w:t>), and</w:t>
      </w:r>
      <w:proofErr w:type="gramEnd"/>
      <w:r>
        <w:rPr>
          <w:sz w:val="22"/>
          <w:szCs w:val="22"/>
        </w:rPr>
        <w:t xml:space="preserve">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77777777"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w:t>
      </w:r>
      <w:proofErr w:type="spellStart"/>
      <w:r w:rsidR="001909F5">
        <w:rPr>
          <w:sz w:val="22"/>
          <w:szCs w:val="22"/>
        </w:rPr>
        <w:t>CountNonForageSitePref</w:t>
      </w:r>
      <w:proofErr w:type="spellEnd"/>
      <w:r w:rsidR="001909F5">
        <w:rPr>
          <w:sz w:val="22"/>
          <w:szCs w:val="22"/>
        </w:rPr>
        <w:t>”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38" w:name="_Ref411411422"/>
      <w:bookmarkStart w:id="39" w:name="_Toc426028078"/>
      <w:r>
        <w:t>Habitat Suitability Index</w:t>
      </w:r>
      <w:bookmarkEnd w:id="38"/>
      <w:bookmarkEnd w:id="39"/>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 xml:space="preserve">might influence whether any one site (cell) is browsed, a Habitat Suitability Index (HSI) raster is </w:t>
      </w:r>
      <w:r>
        <w:rPr>
          <w:sz w:val="22"/>
          <w:szCs w:val="22"/>
        </w:rPr>
        <w:lastRenderedPageBreak/>
        <w:t>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77777777"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14:paraId="52164E93" w14:textId="77777777" w:rsidR="009F2426" w:rsidRDefault="00E1161A" w:rsidP="000B073F">
      <w:pPr>
        <w:pStyle w:val="textbody"/>
        <w:rPr>
          <w:sz w:val="22"/>
          <w:szCs w:val="22"/>
        </w:rPr>
      </w:pPr>
      <w:r>
        <w:rPr>
          <w:sz w:val="22"/>
          <w:szCs w:val="22"/>
        </w:rPr>
        <w:t xml:space="preserve">B) neighborhood average of </w:t>
      </w:r>
      <w:commentRangeStart w:id="40"/>
      <w:r>
        <w:rPr>
          <w:sz w:val="22"/>
          <w:szCs w:val="22"/>
        </w:rPr>
        <w:t xml:space="preserve">site preference </w:t>
      </w:r>
      <w:commentRangeEnd w:id="40"/>
      <w:r w:rsidR="002866B9">
        <w:rPr>
          <w:rStyle w:val="CommentReference"/>
        </w:rPr>
        <w:commentReference w:id="40"/>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(neighborhood radius = 0)</w:t>
      </w:r>
      <w:r>
        <w:rPr>
          <w:sz w:val="22"/>
          <w:szCs w:val="22"/>
        </w:rPr>
        <w:t>, then HSI will be based on site-specific A, B or C.</w:t>
      </w:r>
    </w:p>
    <w:p w14:paraId="47A86423" w14:textId="77777777" w:rsidR="00203C04" w:rsidRDefault="00203C04" w:rsidP="000B073F">
      <w:pPr>
        <w:pStyle w:val="Heading3"/>
        <w:rPr>
          <w:rFonts w:ascii="Times New Roman" w:hAnsi="Times New Roman" w:cs="Times New Roman"/>
          <w:i/>
          <w:sz w:val="22"/>
          <w:szCs w:val="22"/>
        </w:rPr>
      </w:pPr>
      <w:bookmarkStart w:id="41"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41"/>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42" w:name="_Toc426028080"/>
      <w:r>
        <w:t>Browser</w:t>
      </w:r>
      <w:r w:rsidRPr="007D38E0">
        <w:t xml:space="preserve"> </w:t>
      </w:r>
      <w:r>
        <w:t xml:space="preserve">Population </w:t>
      </w:r>
      <w:r w:rsidRPr="007D38E0">
        <w:t>Density</w:t>
      </w:r>
      <w:bookmarkEnd w:id="42"/>
      <w:r w:rsidRPr="007D38E0">
        <w:t xml:space="preserve"> </w:t>
      </w:r>
    </w:p>
    <w:p w14:paraId="02039F7C" w14:textId="77777777"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1909F5">
      <w:pPr>
        <w:pStyle w:val="Heading3"/>
      </w:pPr>
      <w:bookmarkStart w:id="43" w:name="_Ref411409447"/>
      <w:bookmarkStart w:id="44" w:name="_Toc426028081"/>
      <w:r w:rsidRPr="001A5F03">
        <w:t>Density Option 1:</w:t>
      </w:r>
      <w:r>
        <w:t xml:space="preserve"> </w:t>
      </w:r>
      <w:r w:rsidR="00BA74BD" w:rsidRPr="00351580">
        <w:t xml:space="preserve">Browser </w:t>
      </w:r>
      <w:r w:rsidR="00BA74BD">
        <w:t>Density Index (</w:t>
      </w:r>
      <w:commentRangeStart w:id="45"/>
      <w:r w:rsidR="00BA74BD">
        <w:t>BDI</w:t>
      </w:r>
      <w:commentRangeEnd w:id="45"/>
      <w:r w:rsidR="009B1130">
        <w:rPr>
          <w:rStyle w:val="CommentReference"/>
          <w:rFonts w:asciiTheme="minorHAnsi" w:hAnsiTheme="minorHAnsi" w:cstheme="minorBidi"/>
        </w:rPr>
        <w:commentReference w:id="45"/>
      </w:r>
      <w:r w:rsidR="00BA74BD">
        <w:t>)</w:t>
      </w:r>
      <w:bookmarkEnd w:id="43"/>
      <w:bookmarkEnd w:id="44"/>
    </w:p>
    <w:p w14:paraId="7B749058" w14:textId="77777777"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46"/>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a moving window average of the BDI values.</w:t>
      </w:r>
      <w:commentRangeEnd w:id="46"/>
      <w:r w:rsidR="00E619C1">
        <w:rPr>
          <w:rStyle w:val="CommentReference"/>
          <w:rFonts w:asciiTheme="minorHAnsi" w:hAnsiTheme="minorHAnsi" w:cstheme="minorBidi"/>
        </w:rPr>
        <w:commentReference w:id="46"/>
      </w:r>
      <w:r w:rsidR="006A2B8A">
        <w:rPr>
          <w:sz w:val="22"/>
          <w:szCs w:val="22"/>
        </w:rPr>
        <w:t xml:space="preserve"> </w:t>
      </w:r>
      <w:r w:rsidR="008C03BD">
        <w:rPr>
          <w:sz w:val="22"/>
          <w:szCs w:val="22"/>
        </w:rPr>
        <w:t>After smoothing, e</w:t>
      </w:r>
      <w:r w:rsidR="004662F8">
        <w:rPr>
          <w:sz w:val="22"/>
          <w:szCs w:val="22"/>
        </w:rPr>
        <w:t>ach site has its own BDI value (</w:t>
      </w:r>
      <w:proofErr w:type="spellStart"/>
      <w:r w:rsidR="004662F8">
        <w:rPr>
          <w:sz w:val="22"/>
          <w:szCs w:val="22"/>
        </w:rPr>
        <w:t>BDI</w:t>
      </w:r>
      <w:r w:rsidR="004662F8">
        <w:rPr>
          <w:sz w:val="22"/>
          <w:szCs w:val="22"/>
          <w:vertAlign w:val="subscript"/>
        </w:rPr>
        <w:t>site</w:t>
      </w:r>
      <w:proofErr w:type="spellEnd"/>
      <w:r w:rsidR="004662F8">
        <w:rPr>
          <w:sz w:val="22"/>
          <w:szCs w:val="22"/>
        </w:rPr>
        <w:t>).</w:t>
      </w:r>
      <w:r w:rsidR="001C1E00">
        <w:rPr>
          <w:sz w:val="22"/>
          <w:szCs w:val="22"/>
        </w:rPr>
        <w:t xml:space="preserve"> </w:t>
      </w:r>
    </w:p>
    <w:p w14:paraId="41D27562" w14:textId="77777777" w:rsidR="00A95403" w:rsidRPr="00FE01D6" w:rsidRDefault="00A95403" w:rsidP="000B073F">
      <w:pPr>
        <w:pStyle w:val="Heading3"/>
      </w:pPr>
      <w:bookmarkStart w:id="47" w:name="_Ref411412284"/>
      <w:bookmarkStart w:id="48" w:name="_Toc426028082"/>
      <w:r w:rsidRPr="00FE01D6">
        <w:lastRenderedPageBreak/>
        <w:t xml:space="preserve">Site Browse </w:t>
      </w:r>
      <w:r>
        <w:t xml:space="preserve">Impact </w:t>
      </w:r>
      <w:r w:rsidRPr="00FE01D6">
        <w:t>(SBI)</w:t>
      </w:r>
      <w:bookmarkEnd w:id="47"/>
      <w:bookmarkEnd w:id="48"/>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6E60B3"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w:t>
      </w:r>
      <w:proofErr w:type="spellStart"/>
      <w:r w:rsidR="00400A76">
        <w:rPr>
          <w:sz w:val="22"/>
          <w:szCs w:val="22"/>
        </w:rPr>
        <w:t>HSIrescale</w:t>
      </w:r>
      <w:proofErr w:type="spellEnd"/>
      <w:r w:rsidR="00400A76">
        <w:rPr>
          <w:sz w:val="22"/>
          <w:szCs w:val="22"/>
        </w:rPr>
        <w:t>]</w:t>
      </w:r>
      <w:r w:rsidR="00F71C3E">
        <w:rPr>
          <w:sz w:val="22"/>
          <w:szCs w:val="22"/>
        </w:rPr>
        <w:t xml:space="preserve"> (2.6.1)</w:t>
      </w:r>
      <w:r w:rsidR="00400A76">
        <w:rPr>
          <w:sz w:val="22"/>
          <w:szCs w:val="22"/>
        </w:rPr>
        <w:t xml:space="preserve"> and [</w:t>
      </w:r>
      <w:proofErr w:type="spellStart"/>
      <w:r w:rsidR="00400A76">
        <w:rPr>
          <w:sz w:val="22"/>
          <w:szCs w:val="22"/>
        </w:rPr>
        <w:t>Quantity_rescale</w:t>
      </w:r>
      <w:proofErr w:type="spellEnd"/>
      <w:r w:rsidR="00400A76">
        <w:rPr>
          <w:sz w:val="22"/>
          <w:szCs w:val="22"/>
        </w:rPr>
        <w:t>]</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6E60B3"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77777777"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69B2A9DF" w14:textId="77777777" w:rsidR="00FE01D6" w:rsidRPr="007131DC" w:rsidRDefault="00755D96" w:rsidP="001909F5">
      <w:pPr>
        <w:pStyle w:val="Heading3"/>
      </w:pPr>
      <w:bookmarkStart w:id="49" w:name="_Ref411409435"/>
      <w:bookmarkStart w:id="50" w:name="_Toc426028083"/>
      <w:r>
        <w:t xml:space="preserve">Density Option 2: </w:t>
      </w:r>
      <w:r w:rsidR="00FE01D6" w:rsidRPr="007131DC">
        <w:t>Dynamic Browser Population (DBP)</w:t>
      </w:r>
      <w:bookmarkEnd w:id="49"/>
      <w:bookmarkEnd w:id="50"/>
    </w:p>
    <w:p w14:paraId="062BBF49" w14:textId="77777777" w:rsidR="00755D96" w:rsidRPr="00755D96" w:rsidRDefault="00B9754C" w:rsidP="000B073F">
      <w:pPr>
        <w:pStyle w:val="textbody"/>
        <w:rPr>
          <w:sz w:val="22"/>
          <w:szCs w:val="22"/>
        </w:rPr>
      </w:pPr>
      <w:r>
        <w:rPr>
          <w:sz w:val="22"/>
          <w:szCs w:val="22"/>
        </w:rPr>
        <w:t>Ungulate populations are influenced by density-dependent growth and mortality, along with other factors that may reduce population density (</w:t>
      </w:r>
      <w:proofErr w:type="gramStart"/>
      <w:r>
        <w:rPr>
          <w:sz w:val="22"/>
          <w:szCs w:val="22"/>
        </w:rPr>
        <w:t>e.g.</w:t>
      </w:r>
      <w:proofErr w:type="gramEnd"/>
      <w:r>
        <w:rPr>
          <w:sz w:val="22"/>
          <w:szCs w:val="22"/>
        </w:rPr>
        <w:t xml:space="preserve">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w:t>
      </w:r>
      <w:proofErr w:type="gramStart"/>
      <w:r w:rsidR="00755D96" w:rsidRPr="00755D96">
        <w:rPr>
          <w:sz w:val="22"/>
          <w:szCs w:val="22"/>
        </w:rPr>
        <w:t>models</w:t>
      </w:r>
      <w:proofErr w:type="gramEnd"/>
      <w:r w:rsidR="00755D96" w:rsidRPr="00755D96">
        <w:rPr>
          <w:sz w:val="22"/>
          <w:szCs w:val="22"/>
        </w:rPr>
        <w:t xml:space="preserve">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w:t>
      </w:r>
      <w:proofErr w:type="gramStart"/>
      <w:r w:rsidR="00755D96" w:rsidRPr="00755D96">
        <w:rPr>
          <w:sz w:val="22"/>
          <w:szCs w:val="22"/>
        </w:rPr>
        <w:t>its</w:t>
      </w:r>
      <w:proofErr w:type="gramEnd"/>
      <w:r w:rsidR="00755D96" w:rsidRPr="00755D96">
        <w:rPr>
          <w:sz w:val="22"/>
          <w:szCs w:val="22"/>
        </w:rPr>
        <w:t xml:space="preserve"> carrying capacity, animal mortality exceeds recruitment and the population declines. When the animal population is less than carrying capacity, recruitment of new animals exceeds </w:t>
      </w:r>
      <w:proofErr w:type="gramStart"/>
      <w:r w:rsidR="00755D96" w:rsidRPr="00755D96">
        <w:rPr>
          <w:sz w:val="22"/>
          <w:szCs w:val="22"/>
        </w:rPr>
        <w:t>mortality</w:t>
      </w:r>
      <w:proofErr w:type="gramEnd"/>
      <w:r w:rsidR="00755D96" w:rsidRPr="00755D96">
        <w:rPr>
          <w:sz w:val="22"/>
          <w:szCs w:val="22"/>
        </w:rPr>
        <w:t xml:space="preserve">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w:t>
      </w:r>
      <w:proofErr w:type="gramStart"/>
      <w:r w:rsidR="00755D96" w:rsidRPr="00755D96">
        <w:rPr>
          <w:sz w:val="22"/>
          <w:szCs w:val="22"/>
        </w:rPr>
        <w:t>e.g.</w:t>
      </w:r>
      <w:proofErr w:type="gramEnd"/>
      <w:r w:rsidR="00755D96" w:rsidRPr="00755D96">
        <w:rPr>
          <w:sz w:val="22"/>
          <w:szCs w:val="22"/>
        </w:rPr>
        <w:t xml:space="preserve"> harvest, stochastic mortality, and predation). </w:t>
      </w:r>
      <w:commentRangeStart w:id="51"/>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using mean estimates and normal distributions. </w:t>
      </w:r>
      <w:commentRangeEnd w:id="51"/>
      <w:r w:rsidR="00E619C1">
        <w:rPr>
          <w:rStyle w:val="CommentReference"/>
          <w:rFonts w:asciiTheme="minorHAnsi" w:hAnsiTheme="minorHAnsi" w:cstheme="minorBidi"/>
        </w:rPr>
        <w:commentReference w:id="51"/>
      </w:r>
    </w:p>
    <w:p w14:paraId="5755FCE1" w14:textId="77777777" w:rsidR="009A3093" w:rsidRDefault="009A3093" w:rsidP="001909F5">
      <w:pPr>
        <w:pStyle w:val="Heading4"/>
      </w:pPr>
      <w:bookmarkStart w:id="52" w:name="_Toc426028084"/>
      <w:r>
        <w:t>Calculate Zone Carrying Capacity</w:t>
      </w:r>
      <w:bookmarkEnd w:id="52"/>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w:t>
      </w:r>
      <w:r w:rsidR="009A3093">
        <w:rPr>
          <w:sz w:val="22"/>
          <w:szCs w:val="22"/>
        </w:rPr>
        <w:lastRenderedPageBreak/>
        <w:t xml:space="preserve">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1909F5">
      <w:pPr>
        <w:pStyle w:val="Heading4"/>
      </w:pPr>
      <w:bookmarkStart w:id="53" w:name="_Toc426028085"/>
      <w:r>
        <w:t>Calculate Browser Population</w:t>
      </w:r>
      <w:bookmarkEnd w:id="53"/>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commentRangeStart w:id="54"/>
      <w:commentRangeEnd w:id="54"/>
      <w:r w:rsidR="005E66E6">
        <w:rPr>
          <w:rStyle w:val="CommentReference"/>
          <w:rFonts w:asciiTheme="minorHAnsi" w:hAnsiTheme="minorHAnsi" w:cstheme="minorBidi"/>
        </w:rPr>
        <w:commentReference w:id="54"/>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proofErr w:type="spellStart"/>
      <w:r w:rsidR="008918D9" w:rsidRPr="008918D9">
        <w:rPr>
          <w:i/>
          <w:sz w:val="22"/>
          <w:szCs w:val="22"/>
        </w:rPr>
        <w:t>N</w:t>
      </w:r>
      <w:r w:rsidR="008918D9" w:rsidRPr="008918D9">
        <w:rPr>
          <w:i/>
          <w:sz w:val="22"/>
          <w:szCs w:val="22"/>
          <w:vertAlign w:val="subscript"/>
        </w:rPr>
        <w:t>Eff</w:t>
      </w:r>
      <w:proofErr w:type="spellEnd"/>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proofErr w:type="spellStart"/>
      <w:proofErr w:type="gramStart"/>
      <w:r w:rsidR="008918D9">
        <w:rPr>
          <w:i/>
          <w:sz w:val="22"/>
          <w:szCs w:val="22"/>
        </w:rPr>
        <w:t>N</w:t>
      </w:r>
      <w:r w:rsidR="008918D9">
        <w:rPr>
          <w:i/>
          <w:sz w:val="22"/>
          <w:szCs w:val="22"/>
          <w:vertAlign w:val="subscript"/>
        </w:rPr>
        <w:t>Eff</w:t>
      </w:r>
      <w:proofErr w:type="spellEnd"/>
      <w:r w:rsidR="008918D9">
        <w:rPr>
          <w:sz w:val="22"/>
          <w:szCs w:val="22"/>
          <w:vertAlign w:val="subscript"/>
        </w:rPr>
        <w:t xml:space="preserve"> </w:t>
      </w:r>
      <w:r w:rsidR="00816FD4">
        <w:rPr>
          <w:sz w:val="22"/>
          <w:szCs w:val="22"/>
        </w:rPr>
        <w:t xml:space="preserve"> is</w:t>
      </w:r>
      <w:proofErr w:type="gramEnd"/>
      <w:r w:rsidR="00816FD4">
        <w:rPr>
          <w:sz w:val="22"/>
          <w:szCs w:val="22"/>
        </w:rPr>
        <w:t xml:space="preserve"> used for all subsequent calculations including browse impacts and population growth the following year.</w:t>
      </w:r>
    </w:p>
    <w:p w14:paraId="6E56FB9B" w14:textId="77777777" w:rsidR="00EB4D5C" w:rsidRPr="004B4880" w:rsidRDefault="00EB4D5C" w:rsidP="001909F5">
      <w:pPr>
        <w:pStyle w:val="Heading4"/>
      </w:pPr>
      <w:bookmarkStart w:id="55" w:name="_Ref411412289"/>
      <w:bookmarkStart w:id="56" w:name="_Toc426028086"/>
      <w:r>
        <w:t>Calculate Site Population Index</w:t>
      </w:r>
      <w:bookmarkEnd w:id="55"/>
      <w:bookmarkEnd w:id="56"/>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w:t>
      </w:r>
      <w:proofErr w:type="spellStart"/>
      <w:r w:rsidR="004D3B59">
        <w:rPr>
          <w:sz w:val="22"/>
          <w:szCs w:val="22"/>
        </w:rPr>
        <w:t>Pop</w:t>
      </w:r>
      <w:r w:rsidR="004D3B59">
        <w:rPr>
          <w:sz w:val="22"/>
          <w:szCs w:val="22"/>
          <w:vertAlign w:val="subscript"/>
        </w:rPr>
        <w:t>site</w:t>
      </w:r>
      <w:proofErr w:type="spellEnd"/>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w:t>
      </w:r>
      <w:proofErr w:type="spellStart"/>
      <w:r w:rsidR="004D3B59">
        <w:rPr>
          <w:sz w:val="22"/>
          <w:szCs w:val="22"/>
        </w:rPr>
        <w:t>Pop</w:t>
      </w:r>
      <w:r w:rsidR="004D3B59">
        <w:rPr>
          <w:sz w:val="22"/>
          <w:szCs w:val="22"/>
          <w:vertAlign w:val="subscript"/>
        </w:rPr>
        <w:t>Z</w:t>
      </w:r>
      <w:proofErr w:type="spellEnd"/>
      <w:r w:rsidR="004D3B59">
        <w:rPr>
          <w:sz w:val="22"/>
          <w:szCs w:val="22"/>
        </w:rPr>
        <w:t>)</w:t>
      </w:r>
      <w:r w:rsidR="000A696E">
        <w:rPr>
          <w:sz w:val="22"/>
          <w:szCs w:val="22"/>
        </w:rPr>
        <w:t xml:space="preserve"> and a weighted average of [</w:t>
      </w:r>
      <w:proofErr w:type="spellStart"/>
      <w:r w:rsidR="000A696E">
        <w:rPr>
          <w:sz w:val="22"/>
          <w:szCs w:val="22"/>
        </w:rPr>
        <w:t>HSIrescale</w:t>
      </w:r>
      <w:proofErr w:type="spellEnd"/>
      <w:r w:rsidR="000A696E">
        <w:rPr>
          <w:sz w:val="22"/>
          <w:szCs w:val="22"/>
        </w:rPr>
        <w:t>]</w:t>
      </w:r>
      <w:r w:rsidR="00B4619F">
        <w:rPr>
          <w:sz w:val="22"/>
          <w:szCs w:val="22"/>
        </w:rPr>
        <w:t xml:space="preserve"> (2.6.1)</w:t>
      </w:r>
      <w:r w:rsidR="000A696E">
        <w:rPr>
          <w:sz w:val="22"/>
          <w:szCs w:val="22"/>
        </w:rPr>
        <w:t xml:space="preserve"> and [</w:t>
      </w:r>
      <w:proofErr w:type="spellStart"/>
      <w:r w:rsidR="000A696E">
        <w:rPr>
          <w:sz w:val="22"/>
          <w:szCs w:val="22"/>
        </w:rPr>
        <w:t>Quantity_rescale</w:t>
      </w:r>
      <w:proofErr w:type="spellEnd"/>
      <w:r w:rsidR="000A696E">
        <w:rPr>
          <w:sz w:val="22"/>
          <w:szCs w:val="22"/>
        </w:rPr>
        <w:t>]</w:t>
      </w:r>
      <w:r w:rsidR="00B4619F">
        <w:rPr>
          <w:sz w:val="22"/>
          <w:szCs w:val="22"/>
        </w:rPr>
        <w:t xml:space="preserve"> (2.4.2)</w:t>
      </w:r>
      <w:r w:rsidR="000A696E">
        <w:rPr>
          <w:sz w:val="22"/>
          <w:szCs w:val="22"/>
        </w:rPr>
        <w:t xml:space="preserve">, where </w:t>
      </w:r>
      <w:r w:rsidR="004D3B59">
        <w:rPr>
          <w:sz w:val="22"/>
          <w:szCs w:val="22"/>
        </w:rPr>
        <w:t xml:space="preserve">the ratio of </w:t>
      </w:r>
      <w:proofErr w:type="spellStart"/>
      <w:r w:rsidR="004D3B59">
        <w:rPr>
          <w:sz w:val="22"/>
          <w:szCs w:val="22"/>
        </w:rPr>
        <w:t>Pop</w:t>
      </w:r>
      <w:r w:rsidR="004D3B59">
        <w:rPr>
          <w:sz w:val="22"/>
          <w:szCs w:val="22"/>
          <w:vertAlign w:val="subscript"/>
        </w:rPr>
        <w:t>Z</w:t>
      </w:r>
      <w:proofErr w:type="spellEnd"/>
      <w:r w:rsidR="004D3B59">
        <w:rPr>
          <w:sz w:val="22"/>
          <w:szCs w:val="22"/>
        </w:rPr>
        <w:t xml:space="preserve"> to K</w:t>
      </w:r>
      <w:r w:rsidR="000A696E">
        <w:rPr>
          <w:sz w:val="22"/>
          <w:szCs w:val="22"/>
        </w:rPr>
        <w:t xml:space="preserve"> provides the weighting.</w:t>
      </w:r>
    </w:p>
    <w:p w14:paraId="7385DAAE" w14:textId="77777777"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57" w:name="_Ref411412340"/>
      <w:bookmarkStart w:id="58" w:name="_Toc426028087"/>
      <w:r w:rsidRPr="00EB4D5C">
        <w:t>Site Browse Consumption</w:t>
      </w:r>
      <w:bookmarkEnd w:id="57"/>
      <w:bookmarkEnd w:id="58"/>
    </w:p>
    <w:p w14:paraId="701F715B" w14:textId="77777777"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p>
    <w:p w14:paraId="014C9717" w14:textId="77777777" w:rsidR="00897514" w:rsidRPr="00B4619F" w:rsidRDefault="00EB4D5C" w:rsidP="001909F5">
      <w:pPr>
        <w:pStyle w:val="Heading2"/>
      </w:pPr>
      <w:bookmarkStart w:id="59" w:name="_Toc426028088"/>
      <w:r w:rsidRPr="00B4619F">
        <w:lastRenderedPageBreak/>
        <w:t>Cohort Damage</w:t>
      </w:r>
      <w:bookmarkEnd w:id="59"/>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60"/>
      <w:r w:rsidRPr="00D60D96">
        <w:rPr>
          <w:sz w:val="22"/>
          <w:szCs w:val="22"/>
        </w:rPr>
        <w:t xml:space="preserve">available biomass </w:t>
      </w:r>
      <w:commentRangeEnd w:id="60"/>
      <w:r w:rsidR="00226A58">
        <w:rPr>
          <w:rStyle w:val="CommentReference"/>
        </w:rPr>
        <w:commentReference w:id="60"/>
      </w:r>
      <w:r w:rsidRPr="00D60D96">
        <w:rPr>
          <w:sz w:val="22"/>
          <w:szCs w:val="22"/>
        </w:rPr>
        <w:t xml:space="preserve">has been removed from that species (i.e., now ignoring the target removal rate for the species).  Any remaining biomass to be removed comes from the next most preferred </w:t>
      </w:r>
      <w:proofErr w:type="gramStart"/>
      <w:r w:rsidRPr="00D60D96">
        <w:rPr>
          <w:sz w:val="22"/>
          <w:szCs w:val="22"/>
        </w:rPr>
        <w:t>species, and</w:t>
      </w:r>
      <w:proofErr w:type="gramEnd"/>
      <w:r w:rsidRPr="00D60D96">
        <w:rPr>
          <w:sz w:val="22"/>
          <w:szCs w:val="22"/>
        </w:rPr>
        <w:t xml:space="preserve">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77777777" w:rsidR="00EB4D5C" w:rsidRPr="00897514" w:rsidRDefault="00EB4D5C" w:rsidP="000B073F">
      <w:pPr>
        <w:pStyle w:val="textbody"/>
        <w:rPr>
          <w:sz w:val="22"/>
          <w:szCs w:val="22"/>
        </w:rPr>
      </w:pPr>
      <w:commentRangeStart w:id="61"/>
      <w:commentRangeStart w:id="62"/>
      <w:r w:rsidRPr="00897514">
        <w:rPr>
          <w:sz w:val="22"/>
          <w:szCs w:val="22"/>
        </w:rPr>
        <w:t xml:space="preserve">Example: </w:t>
      </w:r>
      <w:commentRangeEnd w:id="61"/>
      <w:r w:rsidR="00755D96">
        <w:rPr>
          <w:rStyle w:val="CommentReference"/>
          <w:rFonts w:asciiTheme="minorHAnsi" w:hAnsiTheme="minorHAnsi" w:cstheme="minorBidi"/>
        </w:rPr>
        <w:commentReference w:id="61"/>
      </w:r>
      <w:commentRangeStart w:id="63"/>
      <w:commentRangeEnd w:id="62"/>
      <w:r w:rsidR="00B4619F">
        <w:rPr>
          <w:rStyle w:val="CommentReference"/>
          <w:rFonts w:asciiTheme="minorHAnsi" w:hAnsiTheme="minorHAnsi" w:cstheme="minorBidi"/>
        </w:rPr>
        <w:commentReference w:id="62"/>
      </w:r>
      <w:r w:rsidRPr="00897514">
        <w:rPr>
          <w:sz w:val="22"/>
          <w:szCs w:val="22"/>
        </w:rPr>
        <w:t>A</w:t>
      </w:r>
      <w:commentRangeEnd w:id="63"/>
      <w:r w:rsidR="00226A58">
        <w:rPr>
          <w:rStyle w:val="CommentReference"/>
        </w:rPr>
        <w:commentReference w:id="63"/>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77777777" w:rsidR="00EB4D5C" w:rsidRPr="00B4619F" w:rsidRDefault="00D60D96" w:rsidP="001909F5">
      <w:pPr>
        <w:pStyle w:val="Heading2"/>
      </w:pPr>
      <w:bookmarkStart w:id="64" w:name="_Ref411410814"/>
      <w:bookmarkStart w:id="65" w:name="_Toc426028089"/>
      <w:r w:rsidRPr="00B4619F">
        <w:t>Browse Effect on Cohort Growth and Mortality</w:t>
      </w:r>
      <w:bookmarkEnd w:id="64"/>
      <w:bookmarkEnd w:id="65"/>
    </w:p>
    <w:p w14:paraId="0A1B1101" w14:textId="77777777" w:rsidR="00EB4D5C" w:rsidRDefault="00EB4D5C" w:rsidP="007131DC">
      <w:pPr>
        <w:pStyle w:val="Default"/>
        <w:rPr>
          <w:rFonts w:ascii="Times New Roman" w:hAnsi="Times New Roman" w:cs="Times New Roman"/>
          <w:sz w:val="22"/>
          <w:szCs w:val="22"/>
        </w:rPr>
      </w:pPr>
    </w:p>
    <w:p w14:paraId="4B67FD06" w14:textId="77777777"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7A806B07" wp14:editId="2B96D8A4">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3F52"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5501D109" wp14:editId="41BD2EB8">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590E6"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11B62AA1" wp14:editId="148E178A">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a:graphicData>
                </a:graphic>
              </wp:anchor>
            </w:drawing>
          </mc:Choice>
          <mc:Fallback>
            <w:pict>
              <v:shapetype w14:anchorId="11B62AA1"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2A29D3B0" wp14:editId="21AAD683">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14:paraId="29EEE734" w14:textId="77777777" w:rsidR="008918D9" w:rsidRPr="00397155" w:rsidRDefault="008918D9" w:rsidP="001909F5">
                            <w:pPr>
                              <w:pStyle w:val="NormalWeb"/>
                              <w:rPr>
                                <w:sz w:val="18"/>
                              </w:rPr>
                            </w:pPr>
                            <w:r w:rsidRPr="00397155">
                              <w:t>b</w:t>
                            </w:r>
                          </w:p>
                        </w:txbxContent>
                      </wps:txbx>
                      <wps:bodyPr wrap="square" rtlCol="0">
                        <a:noAutofit/>
                      </wps:bodyPr>
                    </wps:wsp>
                  </a:graphicData>
                </a:graphic>
              </wp:anchor>
            </w:drawing>
          </mc:Choice>
          <mc:Fallback>
            <w:pict>
              <v:shape w14:anchorId="2A29D3B0"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" filled="f" stroked="f">
                <v:textbox>
                  <w:txbxContent>
                    <w:p w14:paraId="29EEE734" w14:textId="77777777" w:rsidR="008918D9" w:rsidRPr="00397155" w:rsidRDefault="008918D9" w:rsidP="001909F5">
                      <w:pPr>
                        <w:pStyle w:val="NormalWeb"/>
                        <w:rPr>
                          <w:sz w:val="18"/>
                        </w:rPr>
                      </w:pPr>
                      <w:r w:rsidRPr="00397155">
                        <w:t>b</w:t>
                      </w:r>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31F435AF" wp14:editId="00BC491A">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14:paraId="2389FF5F" w14:textId="77777777" w:rsidR="008918D9" w:rsidRPr="009B2B8F" w:rsidRDefault="008918D9"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w14:anchorId="31F435AF"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" filled="f" stroked="f">
                <v:textbox>
                  <w:txbxContent>
                    <w:p w14:paraId="2389FF5F" w14:textId="77777777" w:rsidR="008918D9" w:rsidRPr="009B2B8F" w:rsidRDefault="008918D9" w:rsidP="001909F5">
                      <w:pPr>
                        <w:pStyle w:val="NormalWeb"/>
                        <w:rPr>
                          <w:sz w:val="18"/>
                        </w:rPr>
                      </w:pPr>
                      <w:r w:rsidRPr="009B2B8F">
                        <w:t>a</w:t>
                      </w:r>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524D2BB5" wp14:editId="7592A09C">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4F87" w14:textId="77777777" w:rsidR="008918D9" w:rsidRDefault="008918D9" w:rsidP="001909F5"/>
                        </w:txbxContent>
                      </wps:txbx>
                      <wps:bodyPr rtlCol="0" anchor="ctr"/>
                    </wps:wsp>
                  </a:graphicData>
                </a:graphic>
              </wp:anchor>
            </w:drawing>
          </mc:Choice>
          <mc:Fallback>
            <w:pict>
              <v:oval w14:anchorId="524D2BB5"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" fillcolor="black [3213]" strokecolor="black [3213]" strokeweight="2pt">
                <v:textbox>
                  <w:txbxContent>
                    <w:p w14:paraId="01C34F87" w14:textId="77777777" w:rsidR="008918D9" w:rsidRDefault="008918D9"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15286E85" wp14:editId="4B24A2E2">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974B8"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w:t>
      </w:r>
      <w:proofErr w:type="gramStart"/>
      <w:r w:rsidR="00EA6163">
        <w:rPr>
          <w:sz w:val="22"/>
          <w:szCs w:val="22"/>
        </w:rPr>
        <w:t xml:space="preserve">) </w:t>
      </w:r>
      <w:r w:rsidR="006B6BEC">
        <w:rPr>
          <w:sz w:val="22"/>
          <w:szCs w:val="22"/>
        </w:rPr>
        <w:t>,</w:t>
      </w:r>
      <w:proofErr w:type="gramEnd"/>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14:paraId="6F62A8B7" w14:textId="77777777"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7898547" wp14:editId="51CAD214">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8F7C"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CEA2892" wp14:editId="6E236B0A">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95C4F4"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CEA2892"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" filled="f" stroked="f">
                <v:textbox>
                  <w:txbxContent>
                    <w:p w14:paraId="5E95C4F4"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FCE3E2A" wp14:editId="0633C1E1">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14:paraId="63C33EB9" w14:textId="77777777" w:rsidR="008918D9" w:rsidRPr="00282497" w:rsidRDefault="008918D9" w:rsidP="001909F5">
                            <w:pPr>
                              <w:pStyle w:val="NormalWeb"/>
                              <w:rPr>
                                <w:sz w:val="18"/>
                              </w:rPr>
                            </w:pPr>
                            <w:r w:rsidRPr="00282497">
                              <w:t>100</w:t>
                            </w:r>
                          </w:p>
                        </w:txbxContent>
                      </wps:txbx>
                      <wps:bodyPr wrap="square" rtlCol="0">
                        <a:noAutofit/>
                      </wps:bodyPr>
                    </wps:wsp>
                  </a:graphicData>
                </a:graphic>
              </wp:anchor>
            </w:drawing>
          </mc:Choice>
          <mc:Fallback>
            <w:pict>
              <v:shape w14:anchorId="5FCE3E2A"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" filled="f" stroked="f">
                <v:textbox>
                  <w:txbxContent>
                    <w:p w14:paraId="63C33EB9" w14:textId="77777777" w:rsidR="008918D9" w:rsidRPr="00282497" w:rsidRDefault="008918D9"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0AA18871" wp14:editId="71FC1743">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w14:anchorId="0AA18871"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" filled="f" stroked="f">
                <v:textbo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F1558BA" wp14:editId="20F9CD49">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596C5B"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F1558BA"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" filled="f" stroked="f">
                <v:textbox>
                  <w:txbxContent>
                    <w:p w14:paraId="5E596C5B"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A452AC9" wp14:editId="3A871C83">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CF6" w14:textId="77777777" w:rsidR="008918D9" w:rsidRDefault="008918D9" w:rsidP="001909F5"/>
                        </w:txbxContent>
                      </wps:txbx>
                      <wps:bodyPr rtlCol="0" anchor="ctr"/>
                    </wps:wsp>
                  </a:graphicData>
                </a:graphic>
              </wp:anchor>
            </w:drawing>
          </mc:Choice>
          <mc:Fallback>
            <w:pict>
              <v:oval w14:anchorId="2A452AC9"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" fillcolor="black [3213]" strokecolor="black [3213]" strokeweight="2pt">
                <v:textbox>
                  <w:txbxContent>
                    <w:p w14:paraId="0F86FCF6" w14:textId="77777777" w:rsidR="008918D9" w:rsidRDefault="008918D9"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6C5DAFF8" wp14:editId="6134A9E3">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02AF"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14:paraId="36EF7702" w14:textId="77777777"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14:paraId="1BB54B64" w14:textId="77777777" w:rsidR="006B6BEC" w:rsidRDefault="006B6BEC" w:rsidP="007131DC">
      <w:pPr>
        <w:pStyle w:val="Default"/>
        <w:rPr>
          <w:rFonts w:ascii="Times New Roman" w:hAnsi="Times New Roman" w:cs="Times New Roman"/>
          <w:sz w:val="22"/>
          <w:szCs w:val="22"/>
        </w:rPr>
      </w:pPr>
    </w:p>
    <w:p w14:paraId="1519EFA2" w14:textId="77777777" w:rsidR="006B6BEC" w:rsidRDefault="006B6BEC" w:rsidP="000B073F">
      <w:pPr>
        <w:pStyle w:val="textbody"/>
        <w:rPr>
          <w:sz w:val="22"/>
          <w:szCs w:val="22"/>
        </w:rPr>
      </w:pPr>
      <w:r>
        <w:rPr>
          <w:sz w:val="22"/>
          <w:szCs w:val="22"/>
        </w:rPr>
        <w:t>Areas for additional development</w:t>
      </w:r>
    </w:p>
    <w:p w14:paraId="1F0AC516" w14:textId="77777777" w:rsidR="006B6BEC" w:rsidRDefault="006B6BEC" w:rsidP="000B073F">
      <w:pPr>
        <w:pStyle w:val="textbody"/>
        <w:rPr>
          <w:sz w:val="22"/>
          <w:szCs w:val="22"/>
        </w:rPr>
      </w:pPr>
      <w:r>
        <w:rPr>
          <w:sz w:val="22"/>
          <w:szCs w:val="22"/>
        </w:rPr>
        <w:t>Stochasticity –where and how.</w:t>
      </w:r>
    </w:p>
    <w:p w14:paraId="7B37AF69" w14:textId="77777777" w:rsidR="006B6BEC" w:rsidRDefault="006B6BEC" w:rsidP="000B073F">
      <w:pPr>
        <w:pStyle w:val="textbody"/>
        <w:rPr>
          <w:sz w:val="22"/>
          <w:szCs w:val="22"/>
        </w:rPr>
      </w:pPr>
      <w:r>
        <w:rPr>
          <w:sz w:val="22"/>
          <w:szCs w:val="22"/>
        </w:rPr>
        <w:t xml:space="preserve">Seed </w:t>
      </w:r>
      <w:commentRangeStart w:id="66"/>
      <w:r>
        <w:rPr>
          <w:sz w:val="22"/>
          <w:szCs w:val="22"/>
        </w:rPr>
        <w:t>predation</w:t>
      </w:r>
      <w:commentRangeEnd w:id="66"/>
      <w:r w:rsidR="00C44572">
        <w:rPr>
          <w:rStyle w:val="CommentReference"/>
          <w:rFonts w:asciiTheme="minorHAnsi" w:hAnsiTheme="minorHAnsi" w:cstheme="minorBidi"/>
        </w:rPr>
        <w:commentReference w:id="66"/>
      </w:r>
    </w:p>
    <w:p w14:paraId="225147DB" w14:textId="77777777" w:rsidR="00C44572" w:rsidRPr="00B4619F" w:rsidRDefault="009D1EE5" w:rsidP="001909F5">
      <w:pPr>
        <w:pStyle w:val="Heading2"/>
      </w:pPr>
      <w:bookmarkStart w:id="67" w:name="_Toc426028090"/>
      <w:r w:rsidRPr="00B4619F">
        <w:lastRenderedPageBreak/>
        <w:t>Literature Cited</w:t>
      </w:r>
      <w:bookmarkEnd w:id="67"/>
    </w:p>
    <w:p w14:paraId="233E6803" w14:textId="77777777" w:rsidR="005E66E6" w:rsidRDefault="005E66E6"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Coughenour</w:t>
      </w:r>
      <w:proofErr w:type="spellEnd"/>
      <w:r>
        <w:rPr>
          <w:rFonts w:ascii="Times New Roman" w:hAnsi="Times New Roman" w:cs="Times New Roman"/>
          <w:sz w:val="22"/>
          <w:szCs w:val="22"/>
        </w:rPr>
        <w:t>,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Horsley, S.B., Stout, S.L.,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Latham, R. E., J. </w:t>
      </w:r>
      <w:proofErr w:type="spellStart"/>
      <w:r w:rsidRPr="001C1E00">
        <w:rPr>
          <w:rFonts w:ascii="Times New Roman" w:hAnsi="Times New Roman" w:cs="Times New Roman"/>
          <w:sz w:val="22"/>
          <w:szCs w:val="22"/>
        </w:rPr>
        <w:t>Beyea</w:t>
      </w:r>
      <w:proofErr w:type="spellEnd"/>
      <w:r w:rsidRPr="001C1E00">
        <w:rPr>
          <w:rFonts w:ascii="Times New Roman" w:hAnsi="Times New Roman" w:cs="Times New Roman"/>
          <w:sz w:val="22"/>
          <w:szCs w:val="22"/>
        </w:rPr>
        <w:t xml:space="preserve">, M. Benner, C. A. Dunn, M. A. </w:t>
      </w:r>
      <w:proofErr w:type="spellStart"/>
      <w:r w:rsidRPr="001C1E00">
        <w:rPr>
          <w:rFonts w:ascii="Times New Roman" w:hAnsi="Times New Roman" w:cs="Times New Roman"/>
          <w:sz w:val="22"/>
          <w:szCs w:val="22"/>
        </w:rPr>
        <w:t>Fajvan</w:t>
      </w:r>
      <w:proofErr w:type="spellEnd"/>
      <w:r w:rsidRPr="001C1E00">
        <w:rPr>
          <w:rFonts w:ascii="Times New Roman" w:hAnsi="Times New Roman" w:cs="Times New Roman"/>
          <w:sz w:val="22"/>
          <w:szCs w:val="22"/>
        </w:rPr>
        <w:t xml:space="preserve">, R. R. Freed, M. </w:t>
      </w:r>
      <w:proofErr w:type="spellStart"/>
      <w:r w:rsidRPr="001C1E00">
        <w:rPr>
          <w:rFonts w:ascii="Times New Roman" w:hAnsi="Times New Roman" w:cs="Times New Roman"/>
          <w:sz w:val="22"/>
          <w:szCs w:val="22"/>
        </w:rPr>
        <w:t>Grund</w:t>
      </w:r>
      <w:proofErr w:type="spellEnd"/>
      <w:r w:rsidRPr="001C1E00">
        <w:rPr>
          <w:rFonts w:ascii="Times New Roman" w:hAnsi="Times New Roman" w:cs="Times New Roman"/>
          <w:sz w:val="22"/>
          <w:szCs w:val="22"/>
        </w:rPr>
        <w:t xml:space="preserve">, S. B. Horsley, A. F. </w:t>
      </w:r>
      <w:proofErr w:type="gramStart"/>
      <w:r w:rsidRPr="001C1E00">
        <w:rPr>
          <w:rFonts w:ascii="Times New Roman" w:hAnsi="Times New Roman" w:cs="Times New Roman"/>
          <w:sz w:val="22"/>
          <w:szCs w:val="22"/>
        </w:rPr>
        <w:t>Rhoads</w:t>
      </w:r>
      <w:proofErr w:type="gramEnd"/>
      <w:r w:rsidRPr="001C1E00">
        <w:rPr>
          <w:rFonts w:ascii="Times New Roman" w:hAnsi="Times New Roman" w:cs="Times New Roman"/>
          <w:sz w:val="22"/>
          <w:szCs w:val="22"/>
        </w:rPr>
        <w:t xml:space="preserve"> and B. P. Shissler. 2005. Managing White-tailed Deer in Forest Habitat </w:t>
      </w:r>
      <w:proofErr w:type="gramStart"/>
      <w:r w:rsidRPr="001C1E00">
        <w:rPr>
          <w:rFonts w:ascii="Times New Roman" w:hAnsi="Times New Roman" w:cs="Times New Roman"/>
          <w:sz w:val="22"/>
          <w:szCs w:val="22"/>
        </w:rPr>
        <w:t>From</w:t>
      </w:r>
      <w:proofErr w:type="gramEnd"/>
      <w:r w:rsidRPr="001C1E00">
        <w:rPr>
          <w:rFonts w:ascii="Times New Roman" w:hAnsi="Times New Roman" w:cs="Times New Roman"/>
          <w:sz w:val="22"/>
          <w:szCs w:val="22"/>
        </w:rPr>
        <w:t xml:space="preserve">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Liang, S. Y., and </w:t>
      </w:r>
      <w:proofErr w:type="spellStart"/>
      <w:r w:rsidRPr="009D1EE5">
        <w:rPr>
          <w:rFonts w:ascii="Times New Roman" w:hAnsi="Times New Roman" w:cs="Times New Roman"/>
          <w:sz w:val="22"/>
          <w:szCs w:val="22"/>
        </w:rPr>
        <w:t>Seagle</w:t>
      </w:r>
      <w:proofErr w:type="spellEnd"/>
      <w:r w:rsidRPr="009D1EE5">
        <w:rPr>
          <w:rFonts w:ascii="Times New Roman" w:hAnsi="Times New Roman" w:cs="Times New Roman"/>
          <w:sz w:val="22"/>
          <w:szCs w:val="22"/>
        </w:rPr>
        <w:t>,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Kaye, M. W., Binkley, D., &amp; </w:t>
      </w:r>
      <w:proofErr w:type="spellStart"/>
      <w:r w:rsidRPr="009D1EE5">
        <w:rPr>
          <w:rFonts w:ascii="Times New Roman" w:hAnsi="Times New Roman" w:cs="Times New Roman"/>
          <w:sz w:val="22"/>
          <w:szCs w:val="22"/>
        </w:rPr>
        <w:t>Stohlgren</w:t>
      </w:r>
      <w:proofErr w:type="spellEnd"/>
      <w:r w:rsidRPr="009D1EE5">
        <w:rPr>
          <w:rFonts w:ascii="Times New Roman" w:hAnsi="Times New Roman" w:cs="Times New Roman"/>
          <w:sz w:val="22"/>
          <w:szCs w:val="22"/>
        </w:rPr>
        <w:t>,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Marquis, David A. 1987. Silvicultural techniques for circumventing deer browsing. In: Cochran, Roe S., chair. Proc. </w:t>
      </w:r>
      <w:proofErr w:type="spellStart"/>
      <w:r w:rsidRPr="001C1E00">
        <w:rPr>
          <w:rFonts w:ascii="Times New Roman" w:hAnsi="Times New Roman" w:cs="Times New Roman"/>
          <w:sz w:val="22"/>
          <w:szCs w:val="22"/>
        </w:rPr>
        <w:t>Symp</w:t>
      </w:r>
      <w:proofErr w:type="spellEnd"/>
      <w:r w:rsidRPr="001C1E00">
        <w:rPr>
          <w:rFonts w:ascii="Times New Roman" w:hAnsi="Times New Roman" w:cs="Times New Roman"/>
          <w:sz w:val="22"/>
          <w:szCs w:val="22"/>
        </w:rPr>
        <w:t>.;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xml:space="preserve">, R.M. 1975. Biological populations obeying difference equations: stable points, stable cycles, and chaos. J. </w:t>
      </w:r>
      <w:proofErr w:type="spellStart"/>
      <w:r w:rsidR="00C6638A" w:rsidRPr="00C6638A">
        <w:rPr>
          <w:rFonts w:ascii="Times New Roman" w:hAnsi="Times New Roman" w:cs="Times New Roman"/>
          <w:sz w:val="22"/>
          <w:szCs w:val="22"/>
        </w:rPr>
        <w:t>Theor</w:t>
      </w:r>
      <w:proofErr w:type="spellEnd"/>
      <w:r w:rsidR="00C6638A" w:rsidRPr="00C6638A">
        <w:rPr>
          <w:rFonts w:ascii="Times New Roman" w:hAnsi="Times New Roman" w:cs="Times New Roman"/>
          <w:sz w:val="22"/>
          <w:szCs w:val="22"/>
        </w:rPr>
        <w:t>.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McInnes, P. F.,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J. H. </w:t>
      </w:r>
      <w:proofErr w:type="spellStart"/>
      <w:r w:rsidRPr="009D1EE5">
        <w:rPr>
          <w:rFonts w:ascii="Times New Roman" w:hAnsi="Times New Roman" w:cs="Times New Roman"/>
          <w:sz w:val="22"/>
          <w:szCs w:val="22"/>
        </w:rPr>
        <w:t>Rappole</w:t>
      </w:r>
      <w:proofErr w:type="spellEnd"/>
      <w:r w:rsidRPr="009D1EE5">
        <w:rPr>
          <w:rFonts w:ascii="Times New Roman" w:hAnsi="Times New Roman" w:cs="Times New Roman"/>
          <w:sz w:val="22"/>
          <w:szCs w:val="22"/>
        </w:rPr>
        <w:t>.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McShea</w:t>
      </w:r>
      <w:proofErr w:type="spellEnd"/>
      <w:r w:rsidRPr="009D1EE5">
        <w:rPr>
          <w:rFonts w:ascii="Times New Roman" w:hAnsi="Times New Roman" w:cs="Times New Roman"/>
          <w:sz w:val="22"/>
          <w:szCs w:val="22"/>
        </w:rPr>
        <w:t xml:space="preserve">, W. J., and G. </w:t>
      </w:r>
      <w:proofErr w:type="spellStart"/>
      <w:r w:rsidRPr="009D1EE5">
        <w:rPr>
          <w:rFonts w:ascii="Times New Roman" w:hAnsi="Times New Roman" w:cs="Times New Roman"/>
          <w:sz w:val="22"/>
          <w:szCs w:val="22"/>
        </w:rPr>
        <w:t>Schwede</w:t>
      </w:r>
      <w:proofErr w:type="spellEnd"/>
      <w:r w:rsidRPr="009D1EE5">
        <w:rPr>
          <w:rFonts w:ascii="Times New Roman" w:hAnsi="Times New Roman" w:cs="Times New Roman"/>
          <w:sz w:val="22"/>
          <w:szCs w:val="22"/>
        </w:rPr>
        <w:t>.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Niklas</w:t>
      </w:r>
      <w:proofErr w:type="spellEnd"/>
      <w:r>
        <w:rPr>
          <w:rFonts w:ascii="Times New Roman" w:hAnsi="Times New Roman" w:cs="Times New Roman"/>
          <w:sz w:val="22"/>
          <w:szCs w:val="22"/>
        </w:rPr>
        <w:t xml:space="preserve">, K.J., </w:t>
      </w:r>
      <w:proofErr w:type="spellStart"/>
      <w:r>
        <w:rPr>
          <w:rFonts w:ascii="Times New Roman" w:hAnsi="Times New Roman" w:cs="Times New Roman"/>
          <w:sz w:val="22"/>
          <w:szCs w:val="22"/>
        </w:rPr>
        <w:t>Enquist</w:t>
      </w:r>
      <w:proofErr w:type="spellEnd"/>
      <w:r>
        <w:rPr>
          <w:rFonts w:ascii="Times New Roman" w:hAnsi="Times New Roman" w:cs="Times New Roman"/>
          <w:sz w:val="22"/>
          <w:szCs w:val="22"/>
        </w:rPr>
        <w: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Pastor, J., R. J. </w:t>
      </w:r>
      <w:proofErr w:type="spellStart"/>
      <w:r w:rsidRPr="009D1EE5">
        <w:rPr>
          <w:rFonts w:ascii="Times New Roman" w:hAnsi="Times New Roman" w:cs="Times New Roman"/>
          <w:sz w:val="22"/>
          <w:szCs w:val="22"/>
        </w:rPr>
        <w:t>Naiman</w:t>
      </w:r>
      <w:proofErr w:type="spellEnd"/>
      <w:r w:rsidRPr="009D1EE5">
        <w:rPr>
          <w:rFonts w:ascii="Times New Roman" w:hAnsi="Times New Roman" w:cs="Times New Roman"/>
          <w:sz w:val="22"/>
          <w:szCs w:val="22"/>
        </w:rPr>
        <w:t xml:space="preserve">, B. Dewey, and P. McInnes. 1988. Moose, microbes, and the boreal forest. </w:t>
      </w:r>
      <w:proofErr w:type="spellStart"/>
      <w:r w:rsidRPr="009D1EE5">
        <w:rPr>
          <w:rFonts w:ascii="Times New Roman" w:hAnsi="Times New Roman" w:cs="Times New Roman"/>
          <w:sz w:val="22"/>
          <w:szCs w:val="22"/>
        </w:rPr>
        <w:t>BioScience</w:t>
      </w:r>
      <w:proofErr w:type="spellEnd"/>
      <w:r w:rsidRPr="009D1EE5">
        <w:rPr>
          <w:rFonts w:ascii="Times New Roman" w:hAnsi="Times New Roman" w:cs="Times New Roman"/>
          <w:sz w:val="22"/>
          <w:szCs w:val="22"/>
        </w:rPr>
        <w:t xml:space="preserv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Persson, I-L., </w:t>
      </w:r>
      <w:proofErr w:type="spellStart"/>
      <w:r>
        <w:rPr>
          <w:rFonts w:ascii="Times New Roman" w:hAnsi="Times New Roman" w:cs="Times New Roman"/>
          <w:sz w:val="22"/>
          <w:szCs w:val="22"/>
        </w:rPr>
        <w:t>Danell</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Bergström</w:t>
      </w:r>
      <w:proofErr w:type="spellEnd"/>
      <w:r>
        <w:rPr>
          <w:rFonts w:ascii="Times New Roman" w:hAnsi="Times New Roman" w:cs="Times New Roman"/>
          <w:sz w:val="22"/>
          <w:szCs w:val="22"/>
        </w:rPr>
        <w:t xml:space="preserve">, R. 2000. Disturbance by large herbivores in boreal forests with special reference to moose. Ann. Zool. </w:t>
      </w:r>
      <w:proofErr w:type="spellStart"/>
      <w:r>
        <w:rPr>
          <w:rFonts w:ascii="Times New Roman" w:hAnsi="Times New Roman" w:cs="Times New Roman"/>
          <w:sz w:val="22"/>
          <w:szCs w:val="22"/>
        </w:rPr>
        <w:t>Fennici</w:t>
      </w:r>
      <w:proofErr w:type="spellEnd"/>
      <w:r>
        <w:rPr>
          <w:rFonts w:ascii="Times New Roman" w:hAnsi="Times New Roman" w:cs="Times New Roman"/>
          <w:sz w:val="22"/>
          <w:szCs w:val="22"/>
        </w:rPr>
        <w:t xml:space="preserve">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proofErr w:type="spellStart"/>
      <w:r>
        <w:rPr>
          <w:rFonts w:ascii="Times New Roman" w:hAnsi="Times New Roman" w:cs="Times New Roman"/>
          <w:sz w:val="22"/>
          <w:szCs w:val="22"/>
        </w:rPr>
        <w:t>Royo</w:t>
      </w:r>
      <w:proofErr w:type="spellEnd"/>
      <w:r>
        <w:rPr>
          <w:rFonts w:ascii="Times New Roman" w:hAnsi="Times New Roman" w:cs="Times New Roman"/>
          <w:sz w:val="22"/>
          <w:szCs w:val="22"/>
        </w:rPr>
        <w:t xml:space="preserve">, A.A., Stout, S.L., </w:t>
      </w:r>
      <w:proofErr w:type="spellStart"/>
      <w:r>
        <w:rPr>
          <w:rFonts w:ascii="Times New Roman" w:hAnsi="Times New Roman" w:cs="Times New Roman"/>
          <w:sz w:val="22"/>
          <w:szCs w:val="22"/>
        </w:rPr>
        <w:t>deCalesta</w:t>
      </w:r>
      <w:proofErr w:type="spellEnd"/>
      <w:r>
        <w:rPr>
          <w:rFonts w:ascii="Times New Roman" w:hAnsi="Times New Roman" w:cs="Times New Roman"/>
          <w:sz w:val="22"/>
          <w:szCs w:val="22"/>
        </w:rPr>
        <w:t>, D.S., and T.G. Pierson. 2010.</w:t>
      </w:r>
      <w:r w:rsidRPr="001C1E00">
        <w:t xml:space="preserve"> </w:t>
      </w:r>
      <w:proofErr w:type="gramStart"/>
      <w:r w:rsidRPr="001C1E00">
        <w:rPr>
          <w:rFonts w:ascii="Times New Roman" w:hAnsi="Times New Roman" w:cs="Times New Roman"/>
          <w:sz w:val="22"/>
          <w:szCs w:val="22"/>
        </w:rPr>
        <w:t>Restoring forest</w:t>
      </w:r>
      <w:proofErr w:type="gramEnd"/>
      <w:r w:rsidRPr="001C1E00">
        <w:rPr>
          <w:rFonts w:ascii="Times New Roman" w:hAnsi="Times New Roman" w:cs="Times New Roman"/>
          <w:sz w:val="22"/>
          <w:szCs w:val="22"/>
        </w:rPr>
        <w:t xml:space="preserve">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w:t>
      </w:r>
      <w:proofErr w:type="spellStart"/>
      <w:r w:rsidRPr="009D1EE5">
        <w:rPr>
          <w:rFonts w:ascii="Times New Roman" w:hAnsi="Times New Roman" w:cs="Times New Roman"/>
          <w:sz w:val="22"/>
          <w:szCs w:val="22"/>
        </w:rPr>
        <w:t>Austrheim</w:t>
      </w:r>
      <w:proofErr w:type="spellEnd"/>
      <w:r w:rsidRPr="009D1EE5">
        <w:rPr>
          <w:rFonts w:ascii="Times New Roman" w:hAnsi="Times New Roman" w:cs="Times New Roman"/>
          <w:sz w:val="22"/>
          <w:szCs w:val="22"/>
        </w:rPr>
        <w:t xml:space="preserve">,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proofErr w:type="spellStart"/>
      <w:r w:rsidRPr="009D1EE5">
        <w:rPr>
          <w:rFonts w:ascii="Times New Roman" w:hAnsi="Times New Roman" w:cs="Times New Roman"/>
          <w:sz w:val="22"/>
          <w:szCs w:val="22"/>
        </w:rPr>
        <w:t>Stromayer</w:t>
      </w:r>
      <w:proofErr w:type="spellEnd"/>
      <w:r w:rsidRPr="009D1EE5">
        <w:rPr>
          <w:rFonts w:ascii="Times New Roman" w:hAnsi="Times New Roman" w:cs="Times New Roman"/>
          <w:sz w:val="22"/>
          <w:szCs w:val="22"/>
        </w:rPr>
        <w:t>,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 xml:space="preserve">Stout, S. L., </w:t>
      </w:r>
      <w:proofErr w:type="spellStart"/>
      <w:r w:rsidRPr="001C1E00">
        <w:rPr>
          <w:rFonts w:ascii="Times New Roman" w:hAnsi="Times New Roman" w:cs="Times New Roman"/>
          <w:sz w:val="22"/>
          <w:szCs w:val="22"/>
        </w:rPr>
        <w:t>Royo</w:t>
      </w:r>
      <w:proofErr w:type="spellEnd"/>
      <w:r w:rsidRPr="001C1E00">
        <w:rPr>
          <w:rFonts w:ascii="Times New Roman" w:hAnsi="Times New Roman" w:cs="Times New Roman"/>
          <w:sz w:val="22"/>
          <w:szCs w:val="22"/>
        </w:rPr>
        <w:t xml:space="preserve">, A. A., </w:t>
      </w:r>
      <w:proofErr w:type="spellStart"/>
      <w:r w:rsidRPr="001C1E00">
        <w:rPr>
          <w:rFonts w:ascii="Times New Roman" w:hAnsi="Times New Roman" w:cs="Times New Roman"/>
          <w:sz w:val="22"/>
          <w:szCs w:val="22"/>
        </w:rPr>
        <w:t>deCalesta</w:t>
      </w:r>
      <w:proofErr w:type="spellEnd"/>
      <w:r w:rsidRPr="001C1E00">
        <w:rPr>
          <w:rFonts w:ascii="Times New Roman" w:hAnsi="Times New Roman" w:cs="Times New Roman"/>
          <w:sz w:val="22"/>
          <w:szCs w:val="22"/>
        </w:rPr>
        <w:t>,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 xml:space="preserve">Tilghman, N. G. 1989. Impacts of white-tailed deer on forest regeneration in northwestern Pennsylvania. J. </w:t>
      </w:r>
      <w:proofErr w:type="spellStart"/>
      <w:r w:rsidRPr="001C1E00">
        <w:rPr>
          <w:rFonts w:ascii="Times New Roman" w:hAnsi="Times New Roman" w:cs="Times New Roman"/>
          <w:sz w:val="22"/>
          <w:szCs w:val="22"/>
        </w:rPr>
        <w:t>Wildl</w:t>
      </w:r>
      <w:proofErr w:type="spellEnd"/>
      <w:r w:rsidRPr="001C1E00">
        <w:rPr>
          <w:rFonts w:ascii="Times New Roman" w:hAnsi="Times New Roman" w:cs="Times New Roman"/>
          <w:sz w:val="22"/>
          <w:szCs w:val="22"/>
        </w:rPr>
        <w:t>.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Vila, B, </w:t>
      </w:r>
      <w:proofErr w:type="spellStart"/>
      <w:r>
        <w:rPr>
          <w:rFonts w:ascii="Times New Roman" w:hAnsi="Times New Roman" w:cs="Times New Roman"/>
          <w:sz w:val="22"/>
          <w:szCs w:val="22"/>
        </w:rPr>
        <w:t>Vourc’h</w:t>
      </w:r>
      <w:proofErr w:type="spellEnd"/>
      <w:r>
        <w:rPr>
          <w:rFonts w:ascii="Times New Roman" w:hAnsi="Times New Roman" w:cs="Times New Roman"/>
          <w:sz w:val="22"/>
          <w:szCs w:val="22"/>
        </w:rPr>
        <w:t xml:space="preserve">, G., Gillon, D., Martin, J-L., </w:t>
      </w:r>
      <w:proofErr w:type="spellStart"/>
      <w:r>
        <w:rPr>
          <w:rFonts w:ascii="Times New Roman" w:hAnsi="Times New Roman" w:cs="Times New Roman"/>
          <w:sz w:val="22"/>
          <w:szCs w:val="22"/>
        </w:rPr>
        <w:t>Guibal</w:t>
      </w:r>
      <w:proofErr w:type="spellEnd"/>
      <w:r>
        <w:rPr>
          <w:rFonts w:ascii="Times New Roman" w:hAnsi="Times New Roman" w:cs="Times New Roman"/>
          <w:sz w:val="22"/>
          <w:szCs w:val="22"/>
        </w:rPr>
        <w:t xml:space="preserve">, F. 2002. Is escaping deer browse just a matter of time in </w:t>
      </w:r>
      <w:proofErr w:type="spellStart"/>
      <w:r>
        <w:rPr>
          <w:rFonts w:ascii="Times New Roman" w:hAnsi="Times New Roman" w:cs="Times New Roman"/>
          <w:sz w:val="22"/>
          <w:szCs w:val="22"/>
        </w:rPr>
        <w:t>Picea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sitchensis</w:t>
      </w:r>
      <w:proofErr w:type="spellEnd"/>
      <w:r>
        <w:rPr>
          <w:rFonts w:ascii="Times New Roman" w:hAnsi="Times New Roman" w:cs="Times New Roman"/>
          <w:sz w:val="22"/>
          <w:szCs w:val="22"/>
        </w:rPr>
        <w:t>? A chemical and dendroecological approach. Trees 16: 488-496.</w:t>
      </w:r>
    </w:p>
    <w:p w14:paraId="50609B5E" w14:textId="77777777" w:rsidR="00C44572" w:rsidRPr="00E87DE7" w:rsidRDefault="00C44572" w:rsidP="001909F5">
      <w:pPr>
        <w:pStyle w:val="Heading1"/>
        <w:rPr>
          <w:b/>
        </w:rPr>
      </w:pPr>
      <w:bookmarkStart w:id="68" w:name="_Toc426028091"/>
      <w:bookmarkStart w:id="69" w:name="_Toc348685174"/>
      <w:r w:rsidRPr="00A6439A">
        <w:lastRenderedPageBreak/>
        <w:t>Input</w:t>
      </w:r>
      <w:r w:rsidRPr="00E87DE7">
        <w:t xml:space="preserve"> Files</w:t>
      </w:r>
      <w:bookmarkEnd w:id="68"/>
    </w:p>
    <w:p w14:paraId="25353CAB" w14:textId="77777777" w:rsidR="00A6439A" w:rsidRPr="00A6439A" w:rsidRDefault="00A6439A" w:rsidP="001909F5">
      <w:pPr>
        <w:pStyle w:val="Heading2"/>
      </w:pPr>
      <w:bookmarkStart w:id="70" w:name="_Toc426028092"/>
      <w:bookmarkEnd w:id="69"/>
      <w:r w:rsidRPr="00A6439A">
        <w:t>Input File Rules</w:t>
      </w:r>
      <w:bookmarkEnd w:id="70"/>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71" w:name="_Toc80587563"/>
      <w:bookmarkStart w:id="72" w:name="_Toc81057523"/>
      <w:bookmarkStart w:id="73" w:name="_Toc81207741"/>
      <w:bookmarkStart w:id="74" w:name="_Toc81207964"/>
      <w:bookmarkStart w:id="75" w:name="_Toc81277366"/>
      <w:bookmarkStart w:id="76" w:name="_Toc81277700"/>
      <w:bookmarkStart w:id="77" w:name="_Toc81283072"/>
      <w:bookmarkStart w:id="78" w:name="_Toc81471957"/>
      <w:bookmarkStart w:id="79" w:name="_Toc84045186"/>
      <w:bookmarkStart w:id="80" w:name="_Toc84303714"/>
      <w:bookmarkStart w:id="81" w:name="_Toc85255838"/>
      <w:bookmarkStart w:id="82" w:name="_Toc101339145"/>
      <w:bookmarkStart w:id="83" w:name="_Toc101598752"/>
    </w:p>
    <w:p w14:paraId="715FF7E8" w14:textId="77777777" w:rsidR="00C44572" w:rsidRPr="00E87DE7" w:rsidRDefault="00C44572" w:rsidP="001909F5">
      <w:pPr>
        <w:pStyle w:val="Heading2"/>
      </w:pPr>
      <w:bookmarkStart w:id="84" w:name="_Toc348685175"/>
      <w:bookmarkStart w:id="85" w:name="_Toc426028093"/>
      <w:commentRangeStart w:id="86"/>
      <w:r w:rsidRPr="00E87DE7">
        <w:t>Input File Parameters</w:t>
      </w:r>
      <w:bookmarkStart w:id="87" w:name="_Toc348685176"/>
      <w:bookmarkEnd w:id="84"/>
      <w:commentRangeEnd w:id="86"/>
      <w:r w:rsidRPr="00E87DE7">
        <w:rPr>
          <w:rStyle w:val="CommentReference"/>
          <w:rFonts w:asciiTheme="minorHAnsi" w:eastAsiaTheme="minorHAnsi" w:hAnsiTheme="minorHAnsi" w:cstheme="minorBidi"/>
        </w:rPr>
        <w:commentReference w:id="86"/>
      </w:r>
      <w:bookmarkEnd w:id="85"/>
    </w:p>
    <w:p w14:paraId="09B66842" w14:textId="77777777" w:rsidR="00C44572" w:rsidRPr="00A6439A" w:rsidRDefault="00C44572" w:rsidP="001909F5">
      <w:pPr>
        <w:pStyle w:val="Heading3"/>
      </w:pPr>
      <w:bookmarkStart w:id="88" w:name="_Toc426028094"/>
      <w:r w:rsidRPr="00A6439A">
        <w:t>Extension title, time step</w:t>
      </w:r>
      <w:bookmarkEnd w:id="87"/>
      <w:bookmarkEnd w:id="88"/>
    </w:p>
    <w:p w14:paraId="35CA71E3" w14:textId="77777777" w:rsidR="00C44572" w:rsidRPr="00E87DE7" w:rsidRDefault="00C44572" w:rsidP="001909F5">
      <w:r w:rsidRPr="00E87DE7">
        <w:t>The first parameter is the title of the input file:</w:t>
      </w:r>
    </w:p>
    <w:p w14:paraId="327FD700" w14:textId="77777777" w:rsidR="00C44572" w:rsidRPr="00E87DE7" w:rsidRDefault="00C44572" w:rsidP="001909F5">
      <w:pPr>
        <w:pStyle w:val="textinputfile"/>
      </w:pPr>
      <w:proofErr w:type="spellStart"/>
      <w:r w:rsidRPr="00E87DE7">
        <w:t>LandisData</w:t>
      </w:r>
      <w:proofErr w:type="spellEnd"/>
      <w:r w:rsidRPr="00E87DE7">
        <w:tab/>
        <w:t>“</w:t>
      </w:r>
      <w:r w:rsidR="00E87DE7">
        <w:t>Dynamic Ungulate Browse</w:t>
      </w:r>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1909F5">
      <w:pPr>
        <w:pStyle w:val="Heading3"/>
      </w:pPr>
      <w:bookmarkStart w:id="89" w:name="_Toc426028095"/>
      <w:r>
        <w:t>Species Inputs</w:t>
      </w:r>
      <w:bookmarkEnd w:id="89"/>
    </w:p>
    <w:p w14:paraId="03E6145B" w14:textId="77777777" w:rsidR="00A6439A" w:rsidRDefault="00A6439A" w:rsidP="001909F5">
      <w:r>
        <w:t>The keyword “</w:t>
      </w:r>
      <w:proofErr w:type="spellStart"/>
      <w:r>
        <w:t>SpeciesTable</w:t>
      </w:r>
      <w:proofErr w:type="spellEnd"/>
      <w:r>
        <w:t xml:space="preserv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1909F5">
      <w:pPr>
        <w:pStyle w:val="Heading4"/>
      </w:pPr>
      <w:bookmarkStart w:id="90" w:name="_Toc426028096"/>
      <w:r w:rsidRPr="00A6439A">
        <w:t xml:space="preserve">Species </w:t>
      </w:r>
      <w:r>
        <w:t>Name</w:t>
      </w:r>
      <w:bookmarkEnd w:id="90"/>
    </w:p>
    <w:p w14:paraId="34B52D62" w14:textId="77777777" w:rsidR="00A6439A" w:rsidRPr="00A6439A" w:rsidRDefault="00A6439A" w:rsidP="001909F5">
      <w:r>
        <w:t xml:space="preserve">The first column in the </w:t>
      </w:r>
      <w:proofErr w:type="spellStart"/>
      <w:r>
        <w:t>SpeciesTable</w:t>
      </w:r>
      <w:proofErr w:type="spellEnd"/>
      <w:r>
        <w:t xml:space="preserve"> is the species name.  The names must match the species names in the simulation’s main species input file.</w:t>
      </w:r>
    </w:p>
    <w:p w14:paraId="259AD315" w14:textId="77777777" w:rsidR="00A6439A" w:rsidRDefault="00A6439A" w:rsidP="001909F5">
      <w:pPr>
        <w:pStyle w:val="Heading4"/>
      </w:pPr>
      <w:bookmarkStart w:id="91" w:name="_Toc426028097"/>
      <w:r>
        <w:t>Preference</w:t>
      </w:r>
      <w:bookmarkEnd w:id="91"/>
    </w:p>
    <w:p w14:paraId="3FA0953C" w14:textId="77777777" w:rsidR="00A6439A" w:rsidRDefault="00A6439A" w:rsidP="001909F5">
      <w:r>
        <w:t xml:space="preserve">The second column in the </w:t>
      </w:r>
      <w:proofErr w:type="spellStart"/>
      <w:r>
        <w:t>SpeciesTable</w:t>
      </w:r>
      <w:proofErr w:type="spellEnd"/>
      <w:r>
        <w:t xml:space="preserve"> is the species preference.  This value must range between 0 and </w:t>
      </w:r>
      <w:proofErr w:type="gramStart"/>
      <w:r>
        <w:t>1</w:t>
      </w:r>
      <w:r w:rsidR="000C36DC">
        <w:t>, and</w:t>
      </w:r>
      <w:proofErr w:type="gramEnd"/>
      <w:r w:rsidR="000C36DC">
        <w:t xml:space="preserve"> represents the relative rate of consumption of the browser for this species.  Species with a preference of 0 are not considered forage for the </w:t>
      </w:r>
      <w:proofErr w:type="gramStart"/>
      <w:r w:rsidR="000C36DC">
        <w:t>browser, and</w:t>
      </w:r>
      <w:proofErr w:type="gramEnd"/>
      <w:r w:rsidR="000C36DC">
        <w:t xml:space="preserve"> will never be damaged by the browser.  Any species not listed in the </w:t>
      </w:r>
      <w:proofErr w:type="spellStart"/>
      <w:r w:rsidR="000C36DC">
        <w:t>SpeciesTable</w:t>
      </w:r>
      <w:proofErr w:type="spellEnd"/>
      <w:r w:rsidR="000C36DC">
        <w:t xml:space="preserve"> will have a default preference of 0.</w:t>
      </w:r>
    </w:p>
    <w:p w14:paraId="0E89F904" w14:textId="77777777" w:rsidR="000C36DC" w:rsidRDefault="000C36DC" w:rsidP="001909F5">
      <w:pPr>
        <w:pStyle w:val="Heading4"/>
      </w:pPr>
      <w:bookmarkStart w:id="92" w:name="_Toc426028098"/>
      <w:r>
        <w:t>Growth Reduction Threshold</w:t>
      </w:r>
      <w:bookmarkEnd w:id="92"/>
    </w:p>
    <w:p w14:paraId="5E22B63D" w14:textId="77777777" w:rsidR="000C36DC" w:rsidRPr="000C36DC" w:rsidRDefault="000C36DC" w:rsidP="001909F5">
      <w:r>
        <w:t xml:space="preserve">The third column in the </w:t>
      </w:r>
      <w:proofErr w:type="spellStart"/>
      <w:r>
        <w:t>SpeciesTable</w:t>
      </w:r>
      <w:proofErr w:type="spellEnd"/>
      <w:r>
        <w:t xml:space="preserv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1909F5">
      <w:pPr>
        <w:pStyle w:val="Heading4"/>
      </w:pPr>
      <w:bookmarkStart w:id="93" w:name="_Toc426028099"/>
      <w:r>
        <w:lastRenderedPageBreak/>
        <w:t>Growth Reduction Maximum</w:t>
      </w:r>
      <w:bookmarkEnd w:id="93"/>
    </w:p>
    <w:p w14:paraId="0BF4FFCD" w14:textId="77777777" w:rsidR="000C36DC" w:rsidRPr="000C36DC" w:rsidRDefault="000C36DC" w:rsidP="001909F5">
      <w:r>
        <w:t xml:space="preserve">The fourth column in the </w:t>
      </w:r>
      <w:proofErr w:type="spellStart"/>
      <w:r>
        <w:t>SpeciesTable</w:t>
      </w:r>
      <w:proofErr w:type="spellEnd"/>
      <w:r>
        <w:t xml:space="preserv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1909F5">
      <w:pPr>
        <w:pStyle w:val="Heading4"/>
      </w:pPr>
      <w:bookmarkStart w:id="94" w:name="_Toc426028100"/>
      <w:r>
        <w:t>Mortality Threshold</w:t>
      </w:r>
      <w:bookmarkEnd w:id="94"/>
    </w:p>
    <w:p w14:paraId="717B064F" w14:textId="77777777" w:rsidR="000C36DC" w:rsidRPr="000C36DC" w:rsidRDefault="000C36DC" w:rsidP="001909F5">
      <w:r>
        <w:t xml:space="preserve">The fifth column in the </w:t>
      </w:r>
      <w:proofErr w:type="spellStart"/>
      <w:r>
        <w:t>SpeciesTable</w:t>
      </w:r>
      <w:proofErr w:type="spellEnd"/>
      <w:r>
        <w:t xml:space="preserv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1909F5">
      <w:pPr>
        <w:pStyle w:val="Heading4"/>
      </w:pPr>
      <w:bookmarkStart w:id="95" w:name="_Toc426028101"/>
      <w:r>
        <w:t>Mortality Maximum</w:t>
      </w:r>
      <w:bookmarkEnd w:id="95"/>
    </w:p>
    <w:p w14:paraId="061690AD" w14:textId="0FC338D0" w:rsidR="000C36DC" w:rsidRDefault="000C36DC" w:rsidP="001909F5">
      <w:r>
        <w:t xml:space="preserve">The </w:t>
      </w:r>
      <w:r w:rsidR="007464B1">
        <w:t>sixth</w:t>
      </w:r>
      <w:r>
        <w:t xml:space="preserve"> column in the </w:t>
      </w:r>
      <w:proofErr w:type="spellStart"/>
      <w:r>
        <w:t>SpeciesTable</w:t>
      </w:r>
      <w:proofErr w:type="spellEnd"/>
      <w:r>
        <w:t xml:space="preserv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4F67456D" w14:textId="1DD73B3F" w:rsidR="00AD0DFA" w:rsidRDefault="00AD0DFA" w:rsidP="00AD0DFA">
      <w:pPr>
        <w:pStyle w:val="Heading4"/>
      </w:pPr>
      <w:r>
        <w:t>Biomass Maximum</w:t>
      </w:r>
    </w:p>
    <w:p w14:paraId="6508AC50" w14:textId="719960C2" w:rsidR="00AD0DFA" w:rsidRPr="00AD0DFA" w:rsidRDefault="00AD0DFA" w:rsidP="00AD0DFA">
      <w:r>
        <w:t xml:space="preserve">The sixth column in the </w:t>
      </w:r>
      <w:proofErr w:type="spellStart"/>
      <w:r>
        <w:t>SpeciesTable</w:t>
      </w:r>
      <w:proofErr w:type="spellEnd"/>
      <w:r>
        <w:t xml:space="preserve"> is the maximum biomass attainable by each species (in g m</w:t>
      </w:r>
      <w:r>
        <w:rPr>
          <w:vertAlign w:val="superscript"/>
        </w:rPr>
        <w:t>-2</w:t>
      </w:r>
      <w:r>
        <w:t xml:space="preserve">). This value should match the maximum biomass </w:t>
      </w:r>
      <w:r w:rsidR="00141366">
        <w:t>used for the chosen</w:t>
      </w:r>
      <w:r>
        <w:t xml:space="preserve"> succession extension (Biomass Succession or NECN Succession). Biomass Maximum no longer varies at the ecoregion level</w:t>
      </w:r>
      <w:r w:rsidR="00141366">
        <w:t xml:space="preserve">; rather, it </w:t>
      </w:r>
      <w:r>
        <w:t xml:space="preserve">is constant for each species across the entire landscape. </w:t>
      </w:r>
    </w:p>
    <w:p w14:paraId="2AB8DF2B" w14:textId="77777777" w:rsidR="007464B1" w:rsidRDefault="007464B1" w:rsidP="001909F5">
      <w:pPr>
        <w:pStyle w:val="Heading3"/>
      </w:pPr>
      <w:bookmarkStart w:id="96" w:name="_Toc426028102"/>
      <w:r>
        <w:t>Zone Map</w:t>
      </w:r>
      <w:bookmarkEnd w:id="96"/>
    </w:p>
    <w:p w14:paraId="11562F71" w14:textId="77777777" w:rsidR="007464B1" w:rsidRDefault="007464B1" w:rsidP="001909F5">
      <w:r>
        <w:t>The keyword “</w:t>
      </w:r>
      <w:proofErr w:type="spellStart"/>
      <w:r>
        <w:t>ZoneMap</w:t>
      </w:r>
      <w:proofErr w:type="spellEnd"/>
      <w:r>
        <w:t>”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14:paraId="3266CC15" w14:textId="77777777" w:rsidR="00B5425D" w:rsidRDefault="00B5425D" w:rsidP="001909F5">
      <w:pPr>
        <w:pStyle w:val="Heading3"/>
      </w:pPr>
      <w:bookmarkStart w:id="97" w:name="_Ref411409470"/>
      <w:bookmarkStart w:id="98" w:name="_Toc426028103"/>
      <w:r>
        <w:t>Population File</w:t>
      </w:r>
      <w:bookmarkEnd w:id="97"/>
      <w:bookmarkEnd w:id="98"/>
    </w:p>
    <w:p w14:paraId="2CB006CA" w14:textId="77777777" w:rsidR="00B5425D" w:rsidRDefault="00B5425D" w:rsidP="001909F5">
      <w:r>
        <w:t>The keyword “</w:t>
      </w:r>
      <w:proofErr w:type="spellStart"/>
      <w:r>
        <w:t>PopulationFile</w:t>
      </w:r>
      <w:proofErr w:type="spellEnd"/>
      <w:r>
        <w:t xml:space="preserve">” is followed by a file name pointing to a text input file that defines the </w:t>
      </w:r>
      <w:r w:rsidR="00615647">
        <w:t>initial populations/browser density index for each zone.</w:t>
      </w:r>
    </w:p>
    <w:p w14:paraId="78013FF5" w14:textId="77777777" w:rsidR="00615647" w:rsidRDefault="00615647" w:rsidP="001909F5">
      <w:pPr>
        <w:pStyle w:val="Heading3"/>
      </w:pPr>
      <w:bookmarkStart w:id="99" w:name="_Toc426028104"/>
      <w:r>
        <w:t>Dynamic Population File</w:t>
      </w:r>
      <w:r w:rsidR="001909F5">
        <w:t xml:space="preserve"> (Optional)</w:t>
      </w:r>
      <w:bookmarkEnd w:id="99"/>
    </w:p>
    <w:p w14:paraId="62FF8C45" w14:textId="77777777" w:rsidR="00615647" w:rsidRPr="00B5425D" w:rsidRDefault="00615647" w:rsidP="001909F5">
      <w:r>
        <w:t>The keyword “</w:t>
      </w:r>
      <w:proofErr w:type="spellStart"/>
      <w:r>
        <w:t>DynamicPopulationFile</w:t>
      </w:r>
      <w:proofErr w:type="spellEnd"/>
      <w:r>
        <w:t>”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xml:space="preserve">).  The presence of this parameter and associated file trigger the extension to model dynamic populations and to treat the values in the </w:t>
      </w:r>
      <w:proofErr w:type="spellStart"/>
      <w:r>
        <w:t>PopulationFile</w:t>
      </w:r>
      <w:proofErr w:type="spellEnd"/>
      <w:r>
        <w:t xml:space="preserve"> (</w:t>
      </w:r>
      <w:r>
        <w:fldChar w:fldCharType="begin"/>
      </w:r>
      <w:r>
        <w:instrText xml:space="preserve"> REF _Ref411409470 \r \h </w:instrText>
      </w:r>
      <w:r>
        <w:fldChar w:fldCharType="separate"/>
      </w:r>
      <w:r>
        <w:t>3.2.4</w:t>
      </w:r>
      <w:r>
        <w:fldChar w:fldCharType="end"/>
      </w:r>
      <w:r>
        <w:t>) as initial populations instead of browser density indices.</w:t>
      </w:r>
    </w:p>
    <w:p w14:paraId="00B50D0F" w14:textId="77777777" w:rsidR="00615647" w:rsidRDefault="00615647" w:rsidP="001909F5">
      <w:pPr>
        <w:pStyle w:val="Heading3"/>
      </w:pPr>
      <w:bookmarkStart w:id="100" w:name="_Toc426028105"/>
      <w:r>
        <w:lastRenderedPageBreak/>
        <w:t>Consumption Rate</w:t>
      </w:r>
      <w:bookmarkEnd w:id="100"/>
    </w:p>
    <w:p w14:paraId="3CC2B1B2" w14:textId="77777777" w:rsidR="00615647" w:rsidRPr="00615647" w:rsidRDefault="00615647" w:rsidP="001909F5">
      <w:r>
        <w:t>The keyword “</w:t>
      </w:r>
      <w:proofErr w:type="spellStart"/>
      <w:r>
        <w:t>ConsumptionRate</w:t>
      </w:r>
      <w:proofErr w:type="spellEnd"/>
      <w:r>
        <w:t>” is followed by an integer value representing the annual forage requirements (kg) for an individual browser.</w:t>
      </w:r>
    </w:p>
    <w:p w14:paraId="1427CAD1" w14:textId="77777777" w:rsidR="00615647" w:rsidRDefault="00615647" w:rsidP="001909F5">
      <w:pPr>
        <w:pStyle w:val="Heading3"/>
      </w:pPr>
      <w:bookmarkStart w:id="101" w:name="_Ref411409747"/>
      <w:bookmarkStart w:id="102" w:name="_Toc426028106"/>
      <w:r>
        <w:t>ANPP Forage Proportion</w:t>
      </w:r>
      <w:bookmarkEnd w:id="101"/>
      <w:bookmarkEnd w:id="102"/>
    </w:p>
    <w:p w14:paraId="559C6800" w14:textId="77777777" w:rsidR="00615647" w:rsidRDefault="00615647" w:rsidP="001909F5">
      <w:r>
        <w:t>The keyword “</w:t>
      </w:r>
      <w:proofErr w:type="spellStart"/>
      <w:r>
        <w:t>ANPPForageProp</w:t>
      </w:r>
      <w:proofErr w:type="spellEnd"/>
      <w:r>
        <w:t xml:space="preserve">”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14:paraId="6C4EAB0E" w14:textId="77777777" w:rsidR="00CA3D67" w:rsidRDefault="00CA3D67" w:rsidP="001909F5">
      <w:pPr>
        <w:pStyle w:val="Heading3"/>
      </w:pPr>
      <w:bookmarkStart w:id="103" w:name="_Ref411410037"/>
      <w:bookmarkStart w:id="104" w:name="_Toc426028107"/>
      <w:commentRangeStart w:id="105"/>
      <w:r>
        <w:t>Minimum Browse in Reach Proportion</w:t>
      </w:r>
      <w:bookmarkEnd w:id="103"/>
      <w:bookmarkEnd w:id="104"/>
    </w:p>
    <w:p w14:paraId="210516DF" w14:textId="77777777" w:rsidR="00615647" w:rsidRPr="00615647" w:rsidRDefault="00CA3D67" w:rsidP="001909F5">
      <w:r>
        <w:t>The keyword “</w:t>
      </w:r>
      <w:proofErr w:type="spellStart"/>
      <w:r w:rsidRPr="00CA3D67">
        <w:t>MinBrowsePropinReach</w:t>
      </w:r>
      <w:proofErr w:type="spellEnd"/>
      <w:r>
        <w:t xml:space="preserve">” is followed by a decimal value </w:t>
      </w:r>
      <w:r w:rsidR="000B6622">
        <w:t>between 0 and 1</w:t>
      </w:r>
      <w:r w:rsidR="003435FE">
        <w:t xml:space="preserve"> </w:t>
      </w:r>
      <w:r>
        <w:t xml:space="preserve">representing the minimum proportion of a cohort’s available forage that must be considered within browser reach </w:t>
      </w:r>
      <w:proofErr w:type="gramStart"/>
      <w:r>
        <w:t>in order for</w:t>
      </w:r>
      <w:proofErr w:type="gramEnd"/>
      <w:r>
        <w:t xml:space="preserve"> the cohort to be susceptible to browsing (</w:t>
      </w:r>
      <w:r>
        <w:fldChar w:fldCharType="begin"/>
      </w:r>
      <w:r>
        <w:instrText xml:space="preserve"> REF _Ref411409997 \r \h </w:instrText>
      </w:r>
      <w:r>
        <w:fldChar w:fldCharType="separate"/>
      </w:r>
      <w:r>
        <w:t>2.2.1</w:t>
      </w:r>
      <w:r>
        <w:fldChar w:fldCharType="end"/>
      </w:r>
      <w:r>
        <w:t xml:space="preserve">).  Cohorts with browse in reach proportions </w:t>
      </w:r>
      <w:commentRangeStart w:id="106"/>
      <w:r>
        <w:t xml:space="preserve">less than this threshold are considered “escaped” </w:t>
      </w:r>
      <w:commentRangeEnd w:id="106"/>
      <w:r w:rsidR="00AC7A14">
        <w:rPr>
          <w:rStyle w:val="CommentReference"/>
        </w:rPr>
        <w:commentReference w:id="106"/>
      </w:r>
      <w:r>
        <w:t>from the browse reach, and none of their forage is available to the browser.</w:t>
      </w:r>
    </w:p>
    <w:p w14:paraId="5B4B3A4F" w14:textId="77777777" w:rsidR="00CA3D67" w:rsidRDefault="00CA3D67" w:rsidP="001909F5">
      <w:pPr>
        <w:pStyle w:val="Heading3"/>
      </w:pPr>
      <w:bookmarkStart w:id="107" w:name="_Toc426028108"/>
      <w:r>
        <w:t>Browse Biomass Threshold</w:t>
      </w:r>
      <w:bookmarkEnd w:id="107"/>
    </w:p>
    <w:p w14:paraId="7008C59C" w14:textId="77777777" w:rsidR="00B5425D" w:rsidRDefault="00CA3D67" w:rsidP="001909F5">
      <w:r>
        <w:t>The keyword “</w:t>
      </w:r>
      <w:proofErr w:type="spellStart"/>
      <w:r>
        <w:t>BrowseBiomassThreshold</w:t>
      </w:r>
      <w:proofErr w:type="spellEnd"/>
      <w:r>
        <w:t xml:space="preserve">” is followed by a decimal value </w:t>
      </w:r>
      <w:r w:rsidR="000B6622">
        <w:t>between 0 and 1</w:t>
      </w:r>
      <w:r w:rsidR="003435FE">
        <w:t xml:space="preserve"> </w:t>
      </w:r>
      <w:r>
        <w:t>representing the proportion of the ecoregion maximum potential biomass when a cohort begins to escape browse (</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105"/>
      <w:r w:rsidR="000B6622">
        <w:rPr>
          <w:rStyle w:val="CommentReference"/>
        </w:rPr>
        <w:commentReference w:id="105"/>
      </w:r>
    </w:p>
    <w:p w14:paraId="1B91D481" w14:textId="77777777" w:rsidR="00CA3D67" w:rsidRDefault="00CA3D67" w:rsidP="001909F5">
      <w:pPr>
        <w:pStyle w:val="Heading3"/>
      </w:pPr>
      <w:bookmarkStart w:id="108" w:name="_Ref411410533"/>
      <w:bookmarkStart w:id="109" w:name="_Toc426028109"/>
      <w:r>
        <w:t>Proportion of Longevity to Escape Browse</w:t>
      </w:r>
      <w:bookmarkEnd w:id="108"/>
      <w:bookmarkEnd w:id="109"/>
    </w:p>
    <w:p w14:paraId="449222D1" w14:textId="77777777" w:rsidR="00CA3D67" w:rsidRPr="007464B1" w:rsidRDefault="00CA3D67" w:rsidP="001909F5">
      <w:r>
        <w:t>The keyword “</w:t>
      </w:r>
      <w:proofErr w:type="spellStart"/>
      <w:r>
        <w:t>EscapeBrowsePropLong</w:t>
      </w:r>
      <w:proofErr w:type="spellEnd"/>
      <w:r>
        <w:t xml:space="preserve">”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354E907B" w14:textId="77777777" w:rsidR="001909F5" w:rsidRDefault="001909F5" w:rsidP="001909F5">
      <w:pPr>
        <w:pStyle w:val="Heading3"/>
      </w:pPr>
      <w:bookmarkStart w:id="110" w:name="_Toc426028110"/>
      <w:r>
        <w:t>Growth Reduction Option (Optional)</w:t>
      </w:r>
      <w:bookmarkEnd w:id="110"/>
    </w:p>
    <w:p w14:paraId="22098F62" w14:textId="77777777" w:rsidR="00E87DE7" w:rsidRPr="00E87DE7" w:rsidRDefault="001909F5" w:rsidP="001909F5">
      <w:r>
        <w:t>The keyword “</w:t>
      </w:r>
      <w:proofErr w:type="spellStart"/>
      <w:r>
        <w:t>GrowthReduction</w:t>
      </w:r>
      <w:proofErr w:type="spellEnd"/>
      <w:r>
        <w:t>”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w:t>
      </w:r>
      <w:proofErr w:type="gramStart"/>
      <w:r>
        <w:t>”, and</w:t>
      </w:r>
      <w:proofErr w:type="gramEnd"/>
      <w:r>
        <w:t xml:space="preserve">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1909F5">
      <w:pPr>
        <w:pStyle w:val="Heading3"/>
      </w:pPr>
      <w:bookmarkStart w:id="111" w:name="_Toc426028111"/>
      <w:r>
        <w:t>Mortality Option (Optional)</w:t>
      </w:r>
      <w:bookmarkEnd w:id="111"/>
    </w:p>
    <w:p w14:paraId="6B99AD7A" w14:textId="77777777"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xml:space="preserve">).  This is an optional </w:t>
      </w:r>
      <w:r>
        <w:lastRenderedPageBreak/>
        <w:t>parameter. The default is “ON</w:t>
      </w:r>
      <w:proofErr w:type="gramStart"/>
      <w:r>
        <w:t>”, and</w:t>
      </w:r>
      <w:proofErr w:type="gramEnd"/>
      <w:r>
        <w:t xml:space="preserve"> excluding this parameter will include simulation of cohort mortality.</w:t>
      </w:r>
    </w:p>
    <w:p w14:paraId="01A11B16" w14:textId="77777777" w:rsidR="001909F5" w:rsidRDefault="001909F5" w:rsidP="001909F5">
      <w:pPr>
        <w:pStyle w:val="Heading3"/>
      </w:pPr>
      <w:bookmarkStart w:id="112" w:name="_Ref411411035"/>
      <w:bookmarkStart w:id="113" w:name="_Toc426028112"/>
      <w:r>
        <w:t>Count Non-Forage in Site Preference Option (Optional)</w:t>
      </w:r>
      <w:bookmarkEnd w:id="112"/>
      <w:bookmarkEnd w:id="113"/>
    </w:p>
    <w:p w14:paraId="1C98BA17" w14:textId="77777777" w:rsidR="001909F5" w:rsidRPr="00E87DE7" w:rsidRDefault="001909F5" w:rsidP="001909F5">
      <w:r>
        <w:t>The keyword “</w:t>
      </w:r>
      <w:proofErr w:type="spellStart"/>
      <w:r w:rsidRPr="001909F5">
        <w:t>CountNonForageinSitePref</w:t>
      </w:r>
      <w:proofErr w:type="spellEnd"/>
      <w:r>
        <w:t>” is followed by “TRUE” or “FALSE” to set whether cohorts with preference values of 0 should be 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proofErr w:type="gramStart"/>
      <w:r>
        <w:t>”, and</w:t>
      </w:r>
      <w:proofErr w:type="gramEnd"/>
      <w:r>
        <w:t xml:space="preserve">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14:paraId="2A27C672" w14:textId="77777777" w:rsidR="008A5466" w:rsidRDefault="008A5466" w:rsidP="008A5466">
      <w:pPr>
        <w:pStyle w:val="Heading3"/>
      </w:pPr>
      <w:bookmarkStart w:id="114" w:name="_Toc426028113"/>
      <w:r>
        <w:t>Use Initial Biomass as Forage Option (Optional)</w:t>
      </w:r>
      <w:bookmarkEnd w:id="114"/>
    </w:p>
    <w:p w14:paraId="52F4CA55" w14:textId="77777777" w:rsidR="00C44572" w:rsidRDefault="008A5466" w:rsidP="008A5466">
      <w:r w:rsidRPr="008A5466">
        <w:t>The keyword “</w:t>
      </w:r>
      <w:proofErr w:type="spellStart"/>
      <w:r w:rsidRPr="008A5466">
        <w:t>UseInitBiomassAsForage</w:t>
      </w:r>
      <w:proofErr w:type="spellEnd"/>
      <w:r w:rsidRPr="008A5466">
        <w:t xml:space="preserve">” is followed by “TRUE” or “FALSE” to set whether </w:t>
      </w:r>
      <w:r>
        <w:t xml:space="preserve">the forage of new cohorts (age = 1) includes </w:t>
      </w:r>
      <w:proofErr w:type="gramStart"/>
      <w:r>
        <w:t>all of</w:t>
      </w:r>
      <w:proofErr w:type="gramEnd"/>
      <w:r>
        <w:t xml:space="preserve"> the initial biomass.  This is an optional parameter.  The default is “FALSE</w:t>
      </w:r>
      <w:proofErr w:type="gramStart"/>
      <w:r>
        <w:t>”, and</w:t>
      </w:r>
      <w:proofErr w:type="gramEnd"/>
      <w:r>
        <w:t xml:space="preserve"> excluding this parameter will apply the </w:t>
      </w:r>
      <w:proofErr w:type="spellStart"/>
      <w:r>
        <w:t>ANPPForageProp</w:t>
      </w:r>
      <w:proofErr w:type="spellEnd"/>
      <w:r>
        <w:t xml:space="preserve"> (</w:t>
      </w:r>
      <w:r>
        <w:fldChar w:fldCharType="begin"/>
      </w:r>
      <w:r>
        <w:instrText xml:space="preserve"> REF _Ref411409747 \r \h </w:instrText>
      </w:r>
      <w:r>
        <w:fldChar w:fldCharType="separate"/>
      </w:r>
      <w:r>
        <w:t>3.2.7</w:t>
      </w:r>
      <w:r>
        <w:fldChar w:fldCharType="end"/>
      </w:r>
      <w:r>
        <w:t>) to the initial biomass when determining the forage of a new cohort.</w:t>
      </w:r>
    </w:p>
    <w:p w14:paraId="140308F1" w14:textId="77777777" w:rsidR="008A5466" w:rsidRDefault="008A5466" w:rsidP="008A5466">
      <w:pPr>
        <w:pStyle w:val="Heading3"/>
      </w:pPr>
      <w:bookmarkStart w:id="115" w:name="_Toc426028114"/>
      <w:r>
        <w:t>HSI Inputs</w:t>
      </w:r>
      <w:bookmarkEnd w:id="115"/>
    </w:p>
    <w:p w14:paraId="537AD07A" w14:textId="77777777" w:rsidR="008A5466" w:rsidRPr="008A5466" w:rsidRDefault="008A5466" w:rsidP="008A5466">
      <w:r>
        <w:t>The HSI inputs list the components (</w:t>
      </w:r>
      <w:proofErr w:type="spellStart"/>
      <w:r>
        <w:t>ForageQuantity</w:t>
      </w:r>
      <w:proofErr w:type="spellEnd"/>
      <w:r>
        <w:t xml:space="preserve"> and/or </w:t>
      </w:r>
      <w:proofErr w:type="spellStart"/>
      <w:r>
        <w:t>SitePreference</w:t>
      </w:r>
      <w:proofErr w:type="spellEnd"/>
      <w:r>
        <w:t xml:space="preserve">) that should be included in the HSI calculation along with any neighborhood window that should be used for each component.  </w:t>
      </w:r>
      <w:commentRangeStart w:id="116"/>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116"/>
      <w:r w:rsidR="003435FE">
        <w:rPr>
          <w:rStyle w:val="CommentReference"/>
        </w:rPr>
        <w:commentReference w:id="116"/>
      </w:r>
      <w:r>
        <w:t xml:space="preserve">If both </w:t>
      </w:r>
      <w:proofErr w:type="spellStart"/>
      <w:r>
        <w:t>ForageQuantity</w:t>
      </w:r>
      <w:proofErr w:type="spellEnd"/>
      <w:r>
        <w:t xml:space="preserve"> and </w:t>
      </w:r>
      <w:proofErr w:type="spellStart"/>
      <w:r>
        <w:t>SitePreference</w:t>
      </w:r>
      <w:proofErr w:type="spellEnd"/>
      <w:r>
        <w:t xml:space="preserve"> are included, </w:t>
      </w:r>
      <w:proofErr w:type="spellStart"/>
      <w:r>
        <w:t>Forage</w:t>
      </w:r>
      <w:r w:rsidR="0035287A">
        <w:t>Quantity</w:t>
      </w:r>
      <w:proofErr w:type="spellEnd"/>
      <w:r w:rsidR="0035287A">
        <w:t xml:space="preserve"> should be listed first, and the resulting HSI is the product of the forage quantity and site preference values.</w:t>
      </w:r>
    </w:p>
    <w:p w14:paraId="299CCABD" w14:textId="77777777" w:rsidR="008A5466" w:rsidRDefault="008A5466" w:rsidP="008A5466">
      <w:pPr>
        <w:pStyle w:val="Heading4"/>
      </w:pPr>
      <w:bookmarkStart w:id="117" w:name="_Toc426028115"/>
      <w:r>
        <w:t>Forage Quantity (Optional)</w:t>
      </w:r>
      <w:bookmarkEnd w:id="117"/>
    </w:p>
    <w:p w14:paraId="7F1A7625" w14:textId="77777777" w:rsidR="008A5466" w:rsidRPr="008A5466" w:rsidRDefault="008A5466" w:rsidP="008A5466">
      <w:r>
        <w:t>The keyword “</w:t>
      </w:r>
      <w:proofErr w:type="spellStart"/>
      <w:r>
        <w:t>ForageQuantity</w:t>
      </w:r>
      <w:proofErr w:type="spellEnd"/>
      <w:r>
        <w:t>”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w:t>
      </w:r>
      <w:proofErr w:type="spellStart"/>
      <w:r>
        <w:t>ForageQuantity</w:t>
      </w:r>
      <w:proofErr w:type="spellEnd"/>
      <w:r>
        <w:t xml:space="preserve"> or </w:t>
      </w:r>
      <w:proofErr w:type="spellStart"/>
      <w:r>
        <w:t>SitePreference</w:t>
      </w:r>
      <w:proofErr w:type="spellEnd"/>
      <w:r>
        <w:t xml:space="preserve"> (or both) must be listed </w:t>
      </w:r>
      <w:r w:rsidR="0035287A">
        <w:t>in the HSI Inputs.</w:t>
      </w:r>
    </w:p>
    <w:p w14:paraId="35336034" w14:textId="77777777" w:rsidR="0035287A" w:rsidRDefault="0035287A" w:rsidP="0035287A">
      <w:pPr>
        <w:pStyle w:val="Heading4"/>
      </w:pPr>
      <w:bookmarkStart w:id="118" w:name="_Toc426028116"/>
      <w:r>
        <w:t>Site Preference (Optional)</w:t>
      </w:r>
      <w:bookmarkEnd w:id="118"/>
    </w:p>
    <w:p w14:paraId="0EFE80FD" w14:textId="77777777" w:rsidR="0035287A" w:rsidRPr="008A5466" w:rsidRDefault="0035287A" w:rsidP="0035287A">
      <w:r>
        <w:t>The keyword “</w:t>
      </w:r>
      <w:proofErr w:type="spellStart"/>
      <w:r>
        <w:t>SitePreference</w:t>
      </w:r>
      <w:proofErr w:type="spellEnd"/>
      <w:r>
        <w:t xml:space="preserve">” is followed by </w:t>
      </w:r>
      <w:r w:rsidR="003435FE">
        <w:t xml:space="preserve">a positive </w:t>
      </w:r>
      <w:r>
        <w:t xml:space="preserve">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w:t>
      </w:r>
      <w:proofErr w:type="spellStart"/>
      <w:r>
        <w:t>ForageQuantity</w:t>
      </w:r>
      <w:proofErr w:type="spellEnd"/>
      <w:r>
        <w:t xml:space="preserve"> or </w:t>
      </w:r>
      <w:proofErr w:type="spellStart"/>
      <w:r>
        <w:t>SitePreference</w:t>
      </w:r>
      <w:proofErr w:type="spellEnd"/>
      <w:r>
        <w:t xml:space="preserve"> (or both) must be listed in the HSI Inputs.</w:t>
      </w:r>
    </w:p>
    <w:p w14:paraId="54A71212" w14:textId="77777777" w:rsidR="0035287A" w:rsidRDefault="0035287A" w:rsidP="0035287A">
      <w:pPr>
        <w:pStyle w:val="Heading3"/>
      </w:pPr>
      <w:bookmarkStart w:id="119" w:name="_Toc426028117"/>
      <w:r>
        <w:lastRenderedPageBreak/>
        <w:t>Output Maps (Optional)</w:t>
      </w:r>
      <w:bookmarkEnd w:id="119"/>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120"/>
      <w:r>
        <w:t>file</w:t>
      </w:r>
      <w:commentRangeEnd w:id="120"/>
      <w:r w:rsidR="007F0C5A">
        <w:rPr>
          <w:rStyle w:val="CommentReference"/>
        </w:rPr>
        <w:commentReference w:id="120"/>
      </w:r>
      <w:r>
        <w:t>.</w:t>
      </w:r>
    </w:p>
    <w:p w14:paraId="7E11411C" w14:textId="77777777" w:rsidR="0035287A" w:rsidRDefault="0035287A" w:rsidP="0035287A">
      <w:pPr>
        <w:pStyle w:val="Heading4"/>
      </w:pPr>
      <w:bookmarkStart w:id="121" w:name="_Toc426028118"/>
      <w:r>
        <w:t>Site Preference Output Maps (Optional)</w:t>
      </w:r>
      <w:bookmarkEnd w:id="121"/>
    </w:p>
    <w:p w14:paraId="76FBD7EA" w14:textId="77777777" w:rsidR="0035287A" w:rsidRDefault="0035287A" w:rsidP="0035287A">
      <w:r>
        <w:t>The keyword “</w:t>
      </w:r>
      <w:proofErr w:type="spellStart"/>
      <w:r>
        <w:t>SitePrefMapNames</w:t>
      </w:r>
      <w:proofErr w:type="spellEnd"/>
      <w:r>
        <w:t>”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122"/>
      <w:r>
        <w:t xml:space="preserve">The filename should include the key “{timestep}” to indicate where the value of the timestep should be included in the file name.  </w:t>
      </w:r>
      <w:commentRangeEnd w:id="122"/>
      <w:r w:rsidR="003435FE">
        <w:rPr>
          <w:rStyle w:val="CommentReference"/>
        </w:rPr>
        <w:commentReference w:id="122"/>
      </w:r>
      <w:r>
        <w:t>This output map is optional.</w:t>
      </w:r>
    </w:p>
    <w:p w14:paraId="369718E1" w14:textId="77777777" w:rsidR="0035287A" w:rsidRDefault="0035287A" w:rsidP="0035287A">
      <w:pPr>
        <w:pStyle w:val="Heading4"/>
      </w:pPr>
      <w:bookmarkStart w:id="123" w:name="_Toc426028119"/>
      <w:r>
        <w:t>Site Forage Output Maps (Optional)</w:t>
      </w:r>
      <w:bookmarkEnd w:id="123"/>
    </w:p>
    <w:p w14:paraId="5DA246BB" w14:textId="77777777" w:rsidR="0035287A" w:rsidRDefault="0035287A" w:rsidP="0035287A">
      <w:r>
        <w:t>The keyword “</w:t>
      </w:r>
      <w:proofErr w:type="spellStart"/>
      <w:r>
        <w:t>SiteForageMapNames</w:t>
      </w:r>
      <w:proofErr w:type="spellEnd"/>
      <w:r>
        <w:t>”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35287A">
      <w:pPr>
        <w:pStyle w:val="Heading4"/>
      </w:pPr>
      <w:bookmarkStart w:id="124" w:name="_Toc426028120"/>
      <w:r>
        <w:t>Site HSI Output Maps (Optional)</w:t>
      </w:r>
      <w:bookmarkEnd w:id="124"/>
    </w:p>
    <w:p w14:paraId="158ADE3C" w14:textId="77777777" w:rsidR="0035287A" w:rsidRDefault="0035287A" w:rsidP="0035287A">
      <w:r>
        <w:t>The keyword “</w:t>
      </w:r>
      <w:proofErr w:type="spellStart"/>
      <w:r>
        <w:t>SiteHSIMapNames</w:t>
      </w:r>
      <w:proofErr w:type="spellEnd"/>
      <w:r>
        <w:t>”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35287A">
      <w:pPr>
        <w:pStyle w:val="Heading4"/>
      </w:pPr>
      <w:bookmarkStart w:id="125" w:name="_Toc426028121"/>
      <w:r>
        <w:t>Site Population Output Maps (Optional)</w:t>
      </w:r>
      <w:bookmarkEnd w:id="125"/>
    </w:p>
    <w:p w14:paraId="3E0CF481" w14:textId="77777777" w:rsidR="0035287A" w:rsidRDefault="0035287A" w:rsidP="0035287A">
      <w:r>
        <w:t>The keyword “</w:t>
      </w:r>
      <w:proofErr w:type="spellStart"/>
      <w:r>
        <w:t>SitePopulationMapNames</w:t>
      </w:r>
      <w:proofErr w:type="spellEnd"/>
      <w:r>
        <w:t>”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35287A">
      <w:pPr>
        <w:pStyle w:val="Heading4"/>
      </w:pPr>
      <w:bookmarkStart w:id="126" w:name="_Toc426028122"/>
      <w:r>
        <w:t>Biomass Removed Output Maps (Optional)</w:t>
      </w:r>
      <w:bookmarkEnd w:id="126"/>
    </w:p>
    <w:p w14:paraId="1143F1D5" w14:textId="77777777" w:rsidR="0035287A" w:rsidRDefault="0035287A" w:rsidP="0035287A">
      <w:r>
        <w:t>The keyword “</w:t>
      </w:r>
      <w:proofErr w:type="spellStart"/>
      <w:r w:rsidRPr="0035287A">
        <w:t>BiomassRemovedMapNames</w:t>
      </w:r>
      <w:proofErr w:type="spellEnd"/>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14:paraId="76A13777" w14:textId="77777777" w:rsidR="004122B9" w:rsidRDefault="004122B9" w:rsidP="004122B9">
      <w:pPr>
        <w:pStyle w:val="Heading3"/>
      </w:pPr>
      <w:bookmarkStart w:id="127" w:name="_Toc426028123"/>
      <w:r>
        <w:t>Output Log</w:t>
      </w:r>
      <w:bookmarkEnd w:id="127"/>
    </w:p>
    <w:p w14:paraId="21D9CE30" w14:textId="77777777" w:rsidR="004122B9" w:rsidRPr="004122B9" w:rsidRDefault="004122B9" w:rsidP="004122B9">
      <w:r>
        <w:t>The keyword “</w:t>
      </w:r>
      <w:proofErr w:type="spellStart"/>
      <w:r>
        <w:t>LogFile</w:t>
      </w:r>
      <w:proofErr w:type="spellEnd"/>
      <w:r>
        <w:t>”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128" w:name="_Toc348685193"/>
      <w:bookmarkStart w:id="129" w:name="_Toc426028124"/>
      <w:commentRangeStart w:id="130"/>
      <w:r w:rsidRPr="000319ED">
        <w:lastRenderedPageBreak/>
        <w:t>Output Files</w:t>
      </w:r>
      <w:bookmarkEnd w:id="128"/>
      <w:commentRangeEnd w:id="130"/>
      <w:r w:rsidR="007F0C5A">
        <w:rPr>
          <w:rStyle w:val="CommentReference"/>
          <w:rFonts w:ascii="Times New Roman" w:eastAsia="Times New Roman" w:hAnsi="Times New Roman" w:cs="Times New Roman"/>
          <w:bCs w:val="0"/>
        </w:rPr>
        <w:commentReference w:id="130"/>
      </w:r>
      <w:bookmarkEnd w:id="129"/>
    </w:p>
    <w:p w14:paraId="35170994" w14:textId="77777777" w:rsidR="004122B9" w:rsidRDefault="004122B9" w:rsidP="004122B9">
      <w:pPr>
        <w:pStyle w:val="Heading2"/>
      </w:pPr>
      <w:bookmarkStart w:id="131" w:name="_Toc426028125"/>
      <w:r>
        <w:t>Site Preference Output Maps (Optional)</w:t>
      </w:r>
      <w:bookmarkEnd w:id="131"/>
    </w:p>
    <w:p w14:paraId="4FD73587" w14:textId="77777777" w:rsidR="004122B9" w:rsidRDefault="004122B9" w:rsidP="004122B9">
      <w:r>
        <w:t>The inclusion of “</w:t>
      </w:r>
      <w:proofErr w:type="spellStart"/>
      <w:r>
        <w:t>SitePrefMapNames</w:t>
      </w:r>
      <w:proofErr w:type="spellEnd"/>
      <w:r>
        <w:t>”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132" w:name="_Toc426028126"/>
      <w:r w:rsidRPr="004122B9">
        <w:t xml:space="preserve">Site Forage Output Maps </w:t>
      </w:r>
      <w:r>
        <w:t>(Optional)</w:t>
      </w:r>
      <w:bookmarkEnd w:id="132"/>
    </w:p>
    <w:p w14:paraId="7B5BBB3F" w14:textId="77777777" w:rsidR="004122B9" w:rsidRDefault="004122B9" w:rsidP="004122B9">
      <w:r>
        <w:t>The inclusion of “</w:t>
      </w:r>
      <w:proofErr w:type="spellStart"/>
      <w:r>
        <w:t>SiteForageMapNames</w:t>
      </w:r>
      <w:proofErr w:type="spellEnd"/>
      <w:r>
        <w:t>”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133" w:name="_Toc426028127"/>
      <w:r w:rsidRPr="004122B9">
        <w:t xml:space="preserve">Site </w:t>
      </w:r>
      <w:r>
        <w:t>HSI</w:t>
      </w:r>
      <w:r w:rsidRPr="004122B9">
        <w:t xml:space="preserve"> Output Maps </w:t>
      </w:r>
      <w:r>
        <w:t>(Optional)</w:t>
      </w:r>
      <w:bookmarkEnd w:id="133"/>
    </w:p>
    <w:p w14:paraId="5E491897" w14:textId="77777777" w:rsidR="004122B9" w:rsidRDefault="004122B9" w:rsidP="004122B9">
      <w:r>
        <w:t>The inclusion of “</w:t>
      </w:r>
      <w:proofErr w:type="spellStart"/>
      <w:r>
        <w:t>SiteHSIMapNames</w:t>
      </w:r>
      <w:proofErr w:type="spellEnd"/>
      <w:r>
        <w:t>”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134" w:name="_Toc426028128"/>
      <w:r w:rsidRPr="004122B9">
        <w:t xml:space="preserve">Site </w:t>
      </w:r>
      <w:r>
        <w:t>Population</w:t>
      </w:r>
      <w:r w:rsidRPr="004122B9">
        <w:t xml:space="preserve"> Output Maps </w:t>
      </w:r>
      <w:r>
        <w:t>(Optional)</w:t>
      </w:r>
      <w:bookmarkEnd w:id="134"/>
    </w:p>
    <w:p w14:paraId="21A743D0" w14:textId="77777777" w:rsidR="004122B9" w:rsidRDefault="004122B9" w:rsidP="004122B9">
      <w:r>
        <w:t>The inclusion of “</w:t>
      </w:r>
      <w:proofErr w:type="spellStart"/>
      <w:r>
        <w:t>SitePopulationMapNames</w:t>
      </w:r>
      <w:proofErr w:type="spellEnd"/>
      <w:r>
        <w:t>”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14:paraId="28E13ECE" w14:textId="77777777" w:rsidR="00DC40EB" w:rsidRDefault="00DC40EB" w:rsidP="00DC40EB">
      <w:pPr>
        <w:pStyle w:val="Heading2"/>
      </w:pPr>
      <w:bookmarkStart w:id="135" w:name="_Toc426028129"/>
      <w:r>
        <w:t xml:space="preserve">Biomass Removed </w:t>
      </w:r>
      <w:r w:rsidRPr="004122B9">
        <w:t xml:space="preserve">Output Maps </w:t>
      </w:r>
      <w:r>
        <w:t>(Optional)</w:t>
      </w:r>
      <w:bookmarkEnd w:id="135"/>
    </w:p>
    <w:p w14:paraId="6433402C" w14:textId="77777777" w:rsidR="00DC40EB" w:rsidRDefault="00DC40EB" w:rsidP="00DC40EB">
      <w:r>
        <w:t>The inclusion of “</w:t>
      </w:r>
      <w:proofErr w:type="spellStart"/>
      <w:r w:rsidRPr="0035287A">
        <w:t>BiomassRemovedMapNames</w:t>
      </w:r>
      <w:proofErr w:type="spellEnd"/>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14:paraId="1D31C1EF" w14:textId="77777777" w:rsidR="004122B9" w:rsidRDefault="004122B9" w:rsidP="00DC40EB">
      <w:pPr>
        <w:pStyle w:val="Heading2"/>
      </w:pPr>
      <w:bookmarkStart w:id="136" w:name="_Toc426028130"/>
      <w:r>
        <w:t>Output Log</w:t>
      </w:r>
      <w:bookmarkEnd w:id="136"/>
    </w:p>
    <w:p w14:paraId="18E9C186" w14:textId="77777777"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xml:space="preserve">) and for the </w:t>
      </w:r>
      <w:proofErr w:type="gramStart"/>
      <w:r>
        <w:t>landscape as a whole</w:t>
      </w:r>
      <w:proofErr w:type="gramEnd"/>
      <w:r>
        <w:t>.</w:t>
      </w:r>
    </w:p>
    <w:p w14:paraId="5AB1E108" w14:textId="77777777" w:rsidR="00DC40EB" w:rsidRDefault="00DC40EB" w:rsidP="00DC40EB">
      <w:pPr>
        <w:pStyle w:val="Heading3"/>
      </w:pPr>
      <w:bookmarkStart w:id="137" w:name="_Toc426028131"/>
      <w:r>
        <w:t>Timestep</w:t>
      </w:r>
      <w:bookmarkEnd w:id="137"/>
    </w:p>
    <w:p w14:paraId="7512E850" w14:textId="77777777" w:rsidR="00DC40EB" w:rsidRPr="00DC40EB" w:rsidRDefault="00DC40EB" w:rsidP="00DC40EB">
      <w:r>
        <w:t>The simulation timestep.</w:t>
      </w:r>
    </w:p>
    <w:p w14:paraId="7167414A" w14:textId="77777777" w:rsidR="00DC40EB" w:rsidRDefault="00DC40EB" w:rsidP="00DC40EB">
      <w:pPr>
        <w:pStyle w:val="Heading3"/>
      </w:pPr>
      <w:bookmarkStart w:id="138" w:name="_Toc426028132"/>
      <w:r>
        <w:lastRenderedPageBreak/>
        <w:t>Zone</w:t>
      </w:r>
      <w:bookmarkEnd w:id="138"/>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DC40EB">
      <w:pPr>
        <w:pStyle w:val="Heading3"/>
      </w:pPr>
      <w:bookmarkStart w:id="139" w:name="_Toc426028133"/>
      <w:r>
        <w:t>Population</w:t>
      </w:r>
      <w:bookmarkEnd w:id="139"/>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DC40EB">
      <w:pPr>
        <w:pStyle w:val="Heading3"/>
      </w:pPr>
      <w:bookmarkStart w:id="140" w:name="_Toc426028134"/>
      <w:r>
        <w:t>Total Forage (kg)</w:t>
      </w:r>
      <w:bookmarkEnd w:id="140"/>
    </w:p>
    <w:p w14:paraId="1C6F29DC" w14:textId="77777777" w:rsidR="00816FD4" w:rsidRPr="00816FD4" w:rsidRDefault="00816FD4" w:rsidP="00816FD4">
      <w:r>
        <w:t>The total zone/landscape forage quantity.  Units:  kg biomass.</w:t>
      </w:r>
    </w:p>
    <w:p w14:paraId="6FA5A0E2" w14:textId="77777777" w:rsidR="00816FD4" w:rsidRDefault="00816FD4" w:rsidP="00DC40EB">
      <w:pPr>
        <w:pStyle w:val="Heading3"/>
      </w:pPr>
      <w:bookmarkStart w:id="141" w:name="_Toc426028135"/>
      <w:r>
        <w:t>Carrying Capacity (K)</w:t>
      </w:r>
      <w:bookmarkEnd w:id="141"/>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DC40EB">
      <w:pPr>
        <w:pStyle w:val="Heading3"/>
      </w:pPr>
      <w:bookmarkStart w:id="142" w:name="_Toc426028136"/>
      <w:r>
        <w:t>Effective Population</w:t>
      </w:r>
      <w:bookmarkEnd w:id="142"/>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DC40EB">
      <w:pPr>
        <w:pStyle w:val="Heading3"/>
      </w:pPr>
      <w:bookmarkStart w:id="143" w:name="_Toc426028137"/>
      <w:r>
        <w:t>Damaged Sites</w:t>
      </w:r>
      <w:bookmarkEnd w:id="143"/>
    </w:p>
    <w:p w14:paraId="0911A157" w14:textId="77777777" w:rsidR="00DC40EB" w:rsidRPr="00DC40EB" w:rsidRDefault="00DC40EB" w:rsidP="00DC40EB">
      <w:r>
        <w:t>Number of sites in the zone/landscape damaged by the browser.</w:t>
      </w:r>
    </w:p>
    <w:p w14:paraId="046737D6" w14:textId="77777777" w:rsidR="00DC40EB" w:rsidRDefault="00DC40EB" w:rsidP="00DC40EB">
      <w:pPr>
        <w:pStyle w:val="Heading3"/>
      </w:pPr>
      <w:bookmarkStart w:id="144" w:name="_Toc426028138"/>
      <w:r>
        <w:t>Biomass Removed</w:t>
      </w:r>
      <w:r w:rsidR="00816FD4">
        <w:t xml:space="preserve"> (g/m</w:t>
      </w:r>
      <w:r w:rsidR="00816FD4">
        <w:rPr>
          <w:vertAlign w:val="superscript"/>
        </w:rPr>
        <w:t>2</w:t>
      </w:r>
      <w:r w:rsidR="00816FD4">
        <w:t>)</w:t>
      </w:r>
      <w:bookmarkEnd w:id="144"/>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DC40EB">
      <w:pPr>
        <w:pStyle w:val="Heading3"/>
      </w:pPr>
      <w:bookmarkStart w:id="145" w:name="_Toc426028139"/>
      <w:r>
        <w:t>Biomass Mortality (g/m</w:t>
      </w:r>
      <w:r>
        <w:rPr>
          <w:vertAlign w:val="superscript"/>
        </w:rPr>
        <w:t>2</w:t>
      </w:r>
      <w:r>
        <w:t>)</w:t>
      </w:r>
      <w:bookmarkEnd w:id="145"/>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DC40EB">
      <w:pPr>
        <w:pStyle w:val="Heading3"/>
      </w:pPr>
      <w:bookmarkStart w:id="146" w:name="_Toc426028140"/>
      <w:r>
        <w:t>Cohorts Killed</w:t>
      </w:r>
      <w:bookmarkEnd w:id="146"/>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DC40EB">
      <w:pPr>
        <w:pStyle w:val="Heading3"/>
      </w:pPr>
      <w:bookmarkStart w:id="147" w:name="_Toc426028141"/>
      <w:r>
        <w:t>Biomass Removed by species</w:t>
      </w:r>
      <w:bookmarkEnd w:id="147"/>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DC40EB">
      <w:pPr>
        <w:pStyle w:val="Heading3"/>
      </w:pPr>
      <w:bookmarkStart w:id="148" w:name="_Toc426028142"/>
      <w:r>
        <w:t>Cohorts Killed by species</w:t>
      </w:r>
      <w:bookmarkEnd w:id="148"/>
    </w:p>
    <w:p w14:paraId="26ECF269" w14:textId="77777777"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14:paraId="6B1C720B" w14:textId="77777777" w:rsidR="00C44572" w:rsidRDefault="00C44572" w:rsidP="001909F5">
      <w:r>
        <w:br w:type="page"/>
      </w:r>
    </w:p>
    <w:p w14:paraId="3D501046" w14:textId="77777777" w:rsidR="00C44572" w:rsidRDefault="00C44572" w:rsidP="001909F5">
      <w:pPr>
        <w:pStyle w:val="Heading1"/>
      </w:pPr>
      <w:bookmarkStart w:id="149" w:name="_Toc426028143"/>
      <w:r>
        <w:lastRenderedPageBreak/>
        <w:t>Example Input</w:t>
      </w:r>
      <w:r w:rsidRPr="000319ED">
        <w:t xml:space="preserve"> Files</w:t>
      </w:r>
      <w:bookmarkEnd w:id="149"/>
    </w:p>
    <w:p w14:paraId="438D2612" w14:textId="77777777" w:rsidR="00285312" w:rsidRPr="00285312" w:rsidRDefault="00285312" w:rsidP="00285312">
      <w:pPr>
        <w:pStyle w:val="Heading2"/>
      </w:pPr>
      <w:bookmarkStart w:id="150" w:name="_Toc426028144"/>
      <w:r>
        <w:t>Dynamic Ungulate Browse</w:t>
      </w:r>
      <w:bookmarkEnd w:id="150"/>
    </w:p>
    <w:p w14:paraId="18FA55CF" w14:textId="77777777" w:rsidR="00DC40EB" w:rsidRPr="00DC40EB" w:rsidRDefault="00DC40EB" w:rsidP="00DC40EB">
      <w:pPr>
        <w:rPr>
          <w:rFonts w:ascii="Courier New" w:hAnsi="Courier New" w:cs="Courier New"/>
          <w:sz w:val="20"/>
          <w:szCs w:val="20"/>
        </w:rPr>
      </w:pPr>
    </w:p>
    <w:p w14:paraId="56BAB4CC"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LandisData</w:t>
      </w:r>
      <w:proofErr w:type="spellEnd"/>
      <w:r w:rsidRPr="00DC40EB">
        <w:rPr>
          <w:rFonts w:ascii="Courier New" w:hAnsi="Courier New" w:cs="Courier New"/>
          <w:sz w:val="20"/>
          <w:szCs w:val="20"/>
        </w:rPr>
        <w:t xml:space="preserve">  "</w:t>
      </w:r>
      <w:proofErr w:type="gramEnd"/>
      <w:r w:rsidRPr="00DC40EB">
        <w:rPr>
          <w:rFonts w:ascii="Courier New" w:hAnsi="Courier New" w:cs="Courier New"/>
          <w:sz w:val="20"/>
          <w:szCs w:val="20"/>
        </w:rPr>
        <w:t>Dynamic Ungulate Browse"</w:t>
      </w:r>
    </w:p>
    <w:p w14:paraId="53B6E4B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14:paraId="2A70AB21" w14:textId="77777777" w:rsidR="00DC40EB" w:rsidRPr="00DC40EB" w:rsidRDefault="00DC40EB" w:rsidP="00285312">
      <w:pPr>
        <w:ind w:left="360" w:right="720"/>
        <w:rPr>
          <w:rFonts w:ascii="Courier New" w:hAnsi="Courier New" w:cs="Courier New"/>
          <w:sz w:val="20"/>
          <w:szCs w:val="20"/>
        </w:rPr>
      </w:pPr>
    </w:p>
    <w:p w14:paraId="3F61CD6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14:paraId="2610EB84"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SpeciesTable</w:t>
      </w:r>
      <w:proofErr w:type="spellEnd"/>
    </w:p>
    <w:p w14:paraId="7227E24B"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GrowthReduction</w:t>
      </w:r>
      <w:proofErr w:type="spellEnd"/>
      <w:proofErr w:type="gramStart"/>
      <w:r w:rsidR="00DC40EB" w:rsidRPr="00DC40EB">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Mortality---</w:t>
      </w:r>
    </w:p>
    <w:p w14:paraId="7F21520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14:paraId="3C55B1D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14:paraId="3E9434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abiebals</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6C1840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acerrubr</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8F2201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acersacc</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BC6B4C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betualle</w:t>
      </w:r>
      <w:proofErr w:type="spellEnd"/>
      <w:r w:rsidRPr="00DC40EB">
        <w:rPr>
          <w:rFonts w:ascii="Courier New" w:hAnsi="Courier New" w:cs="Courier New"/>
          <w:sz w:val="20"/>
          <w:szCs w:val="20"/>
        </w:rPr>
        <w:t xml:space="preserv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711211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betupapy</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3B376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fraxamer</w:t>
      </w:r>
      <w:proofErr w:type="spellEnd"/>
      <w:r w:rsidRPr="00DC40EB">
        <w:rPr>
          <w:rFonts w:ascii="Courier New" w:hAnsi="Courier New" w:cs="Courier New"/>
          <w:sz w:val="20"/>
          <w:szCs w:val="20"/>
        </w:rPr>
        <w:t xml:space="preserve">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3CA9788"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piceglau</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E24200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pinubank</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AEECF9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pinuresi</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169FB7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pinustro</w:t>
      </w:r>
      <w:proofErr w:type="spellEnd"/>
      <w:r w:rsidRPr="00DC40EB">
        <w:rPr>
          <w:rFonts w:ascii="Courier New" w:hAnsi="Courier New" w:cs="Courier New"/>
          <w:sz w:val="20"/>
          <w:szCs w:val="20"/>
        </w:rPr>
        <w:t xml:space="preserve">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83CED66" w14:textId="77777777" w:rsidR="00DC40EB" w:rsidRPr="00AD0DFA" w:rsidRDefault="00DC40EB" w:rsidP="00285312">
      <w:pPr>
        <w:ind w:left="360" w:right="720"/>
        <w:rPr>
          <w:rFonts w:ascii="Courier New" w:hAnsi="Courier New" w:cs="Courier New"/>
          <w:sz w:val="20"/>
          <w:szCs w:val="20"/>
          <w:lang w:val="pt-BR"/>
        </w:rPr>
      </w:pPr>
      <w:r w:rsidRPr="00DC40EB">
        <w:rPr>
          <w:rFonts w:ascii="Courier New" w:hAnsi="Courier New" w:cs="Courier New"/>
          <w:sz w:val="20"/>
          <w:szCs w:val="20"/>
        </w:rPr>
        <w:t xml:space="preserve">   </w:t>
      </w:r>
      <w:proofErr w:type="spellStart"/>
      <w:r w:rsidRPr="00AD0DFA">
        <w:rPr>
          <w:rFonts w:ascii="Courier New" w:hAnsi="Courier New" w:cs="Courier New"/>
          <w:sz w:val="20"/>
          <w:szCs w:val="20"/>
          <w:lang w:val="pt-BR"/>
        </w:rPr>
        <w:t>poputrem</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246C0679"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querelli</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F410E12"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querrubr</w:t>
      </w:r>
      <w:proofErr w:type="spellEnd"/>
      <w:r w:rsidRPr="00AD0DFA">
        <w:rPr>
          <w:rFonts w:ascii="Courier New" w:hAnsi="Courier New" w:cs="Courier New"/>
          <w:sz w:val="20"/>
          <w:szCs w:val="20"/>
          <w:lang w:val="pt-BR"/>
        </w:rPr>
        <w:t xml:space="preserve">     0.0</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DC5B8A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thujocci</w:t>
      </w:r>
      <w:proofErr w:type="spellEnd"/>
      <w:r w:rsidRPr="00AD0DFA">
        <w:rPr>
          <w:rFonts w:ascii="Courier New" w:hAnsi="Courier New" w:cs="Courier New"/>
          <w:sz w:val="20"/>
          <w:szCs w:val="20"/>
          <w:lang w:val="pt-BR"/>
        </w:rPr>
        <w:t xml:space="preserve">     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0548EE81" w14:textId="77777777" w:rsidR="00DC40EB" w:rsidRPr="00AD0DFA" w:rsidRDefault="00DC40EB" w:rsidP="00285312">
      <w:pPr>
        <w:ind w:left="360" w:right="720"/>
        <w:rPr>
          <w:rFonts w:ascii="Courier New" w:hAnsi="Courier New" w:cs="Courier New"/>
          <w:sz w:val="20"/>
          <w:szCs w:val="20"/>
          <w:lang w:val="pt-BR"/>
        </w:rPr>
      </w:pPr>
      <w:r w:rsidRPr="00AD0DFA">
        <w:rPr>
          <w:rFonts w:ascii="Courier New" w:hAnsi="Courier New" w:cs="Courier New"/>
          <w:sz w:val="20"/>
          <w:szCs w:val="20"/>
          <w:lang w:val="pt-BR"/>
        </w:rPr>
        <w:t xml:space="preserve">   </w:t>
      </w:r>
      <w:proofErr w:type="spellStart"/>
      <w:r w:rsidRPr="00AD0DFA">
        <w:rPr>
          <w:rFonts w:ascii="Courier New" w:hAnsi="Courier New" w:cs="Courier New"/>
          <w:sz w:val="20"/>
          <w:szCs w:val="20"/>
          <w:lang w:val="pt-BR"/>
        </w:rPr>
        <w:t>tiliamer</w:t>
      </w:r>
      <w:proofErr w:type="spellEnd"/>
      <w:r w:rsidRPr="00AD0DFA">
        <w:rPr>
          <w:rFonts w:ascii="Courier New" w:hAnsi="Courier New" w:cs="Courier New"/>
          <w:sz w:val="20"/>
          <w:szCs w:val="20"/>
          <w:lang w:val="pt-BR"/>
        </w:rPr>
        <w:t xml:space="preserve">     0.4</w:t>
      </w:r>
      <w:r w:rsidRPr="00AD0DFA">
        <w:rPr>
          <w:rFonts w:ascii="Courier New" w:hAnsi="Courier New" w:cs="Courier New"/>
          <w:sz w:val="20"/>
          <w:szCs w:val="20"/>
          <w:lang w:val="pt-BR"/>
        </w:rPr>
        <w:tab/>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0.4</w:t>
      </w:r>
      <w:r w:rsidRPr="00AD0DFA">
        <w:rPr>
          <w:rFonts w:ascii="Courier New" w:hAnsi="Courier New" w:cs="Courier New"/>
          <w:sz w:val="20"/>
          <w:szCs w:val="20"/>
          <w:lang w:val="pt-BR"/>
        </w:rPr>
        <w:tab/>
        <w:t>0.5</w:t>
      </w:r>
      <w:r w:rsidRPr="00AD0DFA">
        <w:rPr>
          <w:rFonts w:ascii="Courier New" w:hAnsi="Courier New" w:cs="Courier New"/>
          <w:sz w:val="20"/>
          <w:szCs w:val="20"/>
          <w:lang w:val="pt-BR"/>
        </w:rPr>
        <w:tab/>
      </w:r>
      <w:r w:rsidRPr="00AD0DFA">
        <w:rPr>
          <w:rFonts w:ascii="Courier New" w:hAnsi="Courier New" w:cs="Courier New"/>
          <w:sz w:val="20"/>
          <w:szCs w:val="20"/>
          <w:lang w:val="pt-BR"/>
        </w:rPr>
        <w:tab/>
        <w:t>0.1</w:t>
      </w:r>
    </w:p>
    <w:p w14:paraId="59F2818F" w14:textId="77777777" w:rsidR="00DC40EB" w:rsidRPr="00DC40EB" w:rsidRDefault="00DC40EB" w:rsidP="00285312">
      <w:pPr>
        <w:ind w:left="360" w:right="720"/>
        <w:rPr>
          <w:rFonts w:ascii="Courier New" w:hAnsi="Courier New" w:cs="Courier New"/>
          <w:sz w:val="20"/>
          <w:szCs w:val="20"/>
        </w:rPr>
      </w:pPr>
      <w:r w:rsidRPr="00AD0DFA">
        <w:rPr>
          <w:rFonts w:ascii="Courier New" w:hAnsi="Courier New" w:cs="Courier New"/>
          <w:sz w:val="20"/>
          <w:szCs w:val="20"/>
          <w:lang w:val="pt-BR"/>
        </w:rPr>
        <w:t xml:space="preserve">   </w:t>
      </w:r>
      <w:proofErr w:type="spellStart"/>
      <w:r w:rsidRPr="00DC40EB">
        <w:rPr>
          <w:rFonts w:ascii="Courier New" w:hAnsi="Courier New" w:cs="Courier New"/>
          <w:sz w:val="20"/>
          <w:szCs w:val="20"/>
        </w:rPr>
        <w:t>tsugcana</w:t>
      </w:r>
      <w:proofErr w:type="spellEnd"/>
      <w:r w:rsidRPr="00DC40EB">
        <w:rPr>
          <w:rFonts w:ascii="Courier New" w:hAnsi="Courier New" w:cs="Courier New"/>
          <w:sz w:val="20"/>
          <w:szCs w:val="20"/>
        </w:rPr>
        <w:t xml:space="preserve">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7613BB7" w14:textId="77777777" w:rsidR="00DC40EB" w:rsidRPr="00DC40EB" w:rsidRDefault="00DC40EB" w:rsidP="00285312">
      <w:pPr>
        <w:ind w:left="360" w:right="720"/>
        <w:rPr>
          <w:rFonts w:ascii="Courier New" w:hAnsi="Courier New" w:cs="Courier New"/>
          <w:sz w:val="20"/>
          <w:szCs w:val="20"/>
        </w:rPr>
      </w:pPr>
    </w:p>
    <w:p w14:paraId="783CC37A" w14:textId="77777777"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14:paraId="4E24240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ZoneMap</w:t>
      </w:r>
      <w:proofErr w:type="spellEnd"/>
      <w:r w:rsidRPr="00DC40EB">
        <w:rPr>
          <w:rFonts w:ascii="Courier New" w:hAnsi="Courier New" w:cs="Courier New"/>
          <w:sz w:val="20"/>
          <w:szCs w:val="20"/>
        </w:rPr>
        <w:t xml:space="preserve">  </w:t>
      </w:r>
      <w:proofErr w:type="spellStart"/>
      <w:r w:rsidRPr="00DC40EB">
        <w:rPr>
          <w:rFonts w:ascii="Courier New" w:hAnsi="Courier New" w:cs="Courier New"/>
          <w:sz w:val="20"/>
          <w:szCs w:val="20"/>
        </w:rPr>
        <w:t>ecoregions.gis</w:t>
      </w:r>
      <w:proofErr w:type="spellEnd"/>
      <w:proofErr w:type="gramEnd"/>
    </w:p>
    <w:p w14:paraId="5B86A1AA"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PopulationFile</w:t>
      </w:r>
      <w:proofErr w:type="spellEnd"/>
      <w:r w:rsidRPr="00DC40EB">
        <w:rPr>
          <w:rFonts w:ascii="Courier New" w:hAnsi="Courier New" w:cs="Courier New"/>
          <w:sz w:val="20"/>
          <w:szCs w:val="20"/>
        </w:rPr>
        <w:tab/>
        <w:t xml:space="preserve">DefinedUngulatePopulation.txt  </w:t>
      </w:r>
    </w:p>
    <w:p w14:paraId="56F4EC6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DynamicPopulationFile</w:t>
      </w:r>
      <w:proofErr w:type="spellEnd"/>
      <w:r w:rsidRPr="00DC40EB">
        <w:rPr>
          <w:rFonts w:ascii="Courier New" w:hAnsi="Courier New" w:cs="Courier New"/>
          <w:sz w:val="20"/>
          <w:szCs w:val="20"/>
        </w:rPr>
        <w:t xml:space="preserve">  DynamicUngulatePopulation.txt</w:t>
      </w:r>
      <w:proofErr w:type="gramEnd"/>
      <w:r w:rsidRPr="00DC40EB">
        <w:rPr>
          <w:rFonts w:ascii="Courier New" w:hAnsi="Courier New" w:cs="Courier New"/>
          <w:sz w:val="20"/>
          <w:szCs w:val="20"/>
        </w:rPr>
        <w:t xml:space="preserve">  &lt;&lt;</w:t>
      </w:r>
      <w:r w:rsidR="00285312">
        <w:rPr>
          <w:rFonts w:ascii="Courier New" w:hAnsi="Courier New" w:cs="Courier New"/>
          <w:sz w:val="20"/>
          <w:szCs w:val="20"/>
        </w:rPr>
        <w:t>Optional</w:t>
      </w:r>
    </w:p>
    <w:p w14:paraId="0D1DBF47"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ConsumptionRate</w:t>
      </w:r>
      <w:proofErr w:type="spellEnd"/>
      <w:r w:rsidRPr="00DC40EB">
        <w:rPr>
          <w:rFonts w:ascii="Courier New" w:hAnsi="Courier New" w:cs="Courier New"/>
          <w:sz w:val="20"/>
          <w:szCs w:val="20"/>
        </w:rPr>
        <w:t xml:space="preserve">  745</w:t>
      </w:r>
      <w:proofErr w:type="gramEnd"/>
      <w:r w:rsidRPr="00DC40EB">
        <w:rPr>
          <w:rFonts w:ascii="Courier New" w:hAnsi="Courier New" w:cs="Courier New"/>
          <w:sz w:val="20"/>
          <w:szCs w:val="20"/>
        </w:rPr>
        <w:t xml:space="preserve">  &lt;&lt; kg/</w:t>
      </w:r>
      <w:proofErr w:type="spellStart"/>
      <w:r w:rsidRPr="00DC40EB">
        <w:rPr>
          <w:rFonts w:ascii="Courier New" w:hAnsi="Courier New" w:cs="Courier New"/>
          <w:sz w:val="20"/>
          <w:szCs w:val="20"/>
        </w:rPr>
        <w:t>yr</w:t>
      </w:r>
      <w:proofErr w:type="spellEnd"/>
      <w:r w:rsidRPr="00DC40EB">
        <w:rPr>
          <w:rFonts w:ascii="Courier New" w:hAnsi="Courier New" w:cs="Courier New"/>
          <w:sz w:val="20"/>
          <w:szCs w:val="20"/>
        </w:rPr>
        <w:t>/individual</w:t>
      </w:r>
    </w:p>
    <w:p w14:paraId="493FBF70" w14:textId="77777777" w:rsidR="00DC40EB" w:rsidRPr="00DC40EB" w:rsidRDefault="00DC40EB" w:rsidP="00285312">
      <w:pPr>
        <w:ind w:left="360" w:right="720"/>
        <w:rPr>
          <w:rFonts w:ascii="Courier New" w:hAnsi="Courier New" w:cs="Courier New"/>
          <w:sz w:val="20"/>
          <w:szCs w:val="20"/>
        </w:rPr>
      </w:pPr>
    </w:p>
    <w:p w14:paraId="2DA011D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14:paraId="70D8488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ANPPForageProp</w:t>
      </w:r>
      <w:proofErr w:type="spellEnd"/>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14:paraId="346264F1" w14:textId="77777777" w:rsidR="00DC40EB" w:rsidRPr="00DC40EB" w:rsidRDefault="00DC40EB" w:rsidP="00285312">
      <w:pPr>
        <w:ind w:left="360" w:right="720"/>
        <w:rPr>
          <w:rFonts w:ascii="Courier New" w:hAnsi="Courier New" w:cs="Courier New"/>
          <w:sz w:val="20"/>
          <w:szCs w:val="20"/>
        </w:rPr>
      </w:pPr>
      <w:commentRangeStart w:id="151"/>
      <w:proofErr w:type="spellStart"/>
      <w:r w:rsidRPr="00DC40EB">
        <w:rPr>
          <w:rFonts w:ascii="Courier New" w:hAnsi="Courier New" w:cs="Courier New"/>
          <w:sz w:val="20"/>
          <w:szCs w:val="20"/>
        </w:rPr>
        <w:lastRenderedPageBreak/>
        <w:t>MinBrowsePropinReach</w:t>
      </w:r>
      <w:commentRangeEnd w:id="151"/>
      <w:proofErr w:type="spellEnd"/>
      <w:r w:rsidR="007F0C5A">
        <w:rPr>
          <w:rStyle w:val="CommentReference"/>
        </w:rPr>
        <w:commentReference w:id="151"/>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14:paraId="3DC73091"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BrowseBiomassThreshold</w:t>
      </w:r>
      <w:proofErr w:type="spellEnd"/>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14:paraId="1D9EFB4D"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EscapeBrowsePropLong</w:t>
      </w:r>
      <w:proofErr w:type="spellEnd"/>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14:paraId="771B7D87" w14:textId="77777777" w:rsidR="00DC40EB" w:rsidRPr="00DC40EB" w:rsidRDefault="00DC40EB" w:rsidP="00285312">
      <w:pPr>
        <w:ind w:left="360" w:right="720"/>
        <w:rPr>
          <w:rFonts w:ascii="Courier New" w:hAnsi="Courier New" w:cs="Courier New"/>
          <w:sz w:val="20"/>
          <w:szCs w:val="20"/>
        </w:rPr>
      </w:pPr>
    </w:p>
    <w:p w14:paraId="74ABABF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14:paraId="78F0E96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GrowthReduction</w:t>
      </w:r>
      <w:proofErr w:type="spellEnd"/>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4D365FE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r>
      <w:proofErr w:type="gramStart"/>
      <w:r w:rsidRPr="00DC40EB">
        <w:rPr>
          <w:rFonts w:ascii="Courier New" w:hAnsi="Courier New" w:cs="Courier New"/>
          <w:sz w:val="20"/>
          <w:szCs w:val="20"/>
        </w:rPr>
        <w:t xml:space="preserve">OFF  </w:t>
      </w:r>
      <w:r w:rsidR="00285312">
        <w:rPr>
          <w:rFonts w:ascii="Courier New" w:hAnsi="Courier New" w:cs="Courier New"/>
          <w:sz w:val="20"/>
          <w:szCs w:val="20"/>
        </w:rPr>
        <w:tab/>
      </w:r>
      <w:proofErr w:type="gramEnd"/>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3A09A17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CountNonForageinSitePref</w:t>
      </w:r>
      <w:proofErr w:type="spellEnd"/>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14:paraId="1E83504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w:t>
      </w:r>
      <w:proofErr w:type="spellStart"/>
      <w:r w:rsidRPr="00DC40EB">
        <w:rPr>
          <w:rFonts w:ascii="Courier New" w:hAnsi="Courier New" w:cs="Courier New"/>
          <w:sz w:val="20"/>
          <w:szCs w:val="20"/>
        </w:rPr>
        <w:t>UseInitBiomassAsForage</w:t>
      </w:r>
      <w:proofErr w:type="spellEnd"/>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14:paraId="2EAC9B86" w14:textId="77777777" w:rsidR="00DC40EB" w:rsidRPr="00DC40EB" w:rsidRDefault="00DC40EB" w:rsidP="00285312">
      <w:pPr>
        <w:ind w:left="360" w:right="720"/>
        <w:rPr>
          <w:rFonts w:ascii="Courier New" w:hAnsi="Courier New" w:cs="Courier New"/>
          <w:sz w:val="20"/>
          <w:szCs w:val="20"/>
        </w:rPr>
      </w:pPr>
    </w:p>
    <w:p w14:paraId="2ED73FB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14:paraId="12B3453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14:paraId="02740A2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14:paraId="38B56D14"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w:t>
      </w:r>
      <w:proofErr w:type="spellStart"/>
      <w:r>
        <w:rPr>
          <w:rFonts w:ascii="Courier New" w:hAnsi="Courier New" w:cs="Courier New"/>
          <w:sz w:val="20"/>
          <w:szCs w:val="20"/>
        </w:rPr>
        <w:t>ForageQuantity</w:t>
      </w:r>
      <w:proofErr w:type="spellEnd"/>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 xml:space="preserve">&lt;&lt; </w:t>
      </w:r>
      <w:proofErr w:type="spellStart"/>
      <w:r w:rsidR="00DC40EB" w:rsidRPr="00DC40EB">
        <w:rPr>
          <w:rFonts w:ascii="Courier New" w:hAnsi="Courier New" w:cs="Courier New"/>
          <w:sz w:val="20"/>
          <w:szCs w:val="20"/>
        </w:rPr>
        <w:t>ForageQuantity</w:t>
      </w:r>
      <w:proofErr w:type="spellEnd"/>
      <w:r w:rsidR="00DC40EB" w:rsidRPr="00DC40EB">
        <w:rPr>
          <w:rFonts w:ascii="Courier New" w:hAnsi="Courier New" w:cs="Courier New"/>
          <w:sz w:val="20"/>
          <w:szCs w:val="20"/>
        </w:rPr>
        <w:t xml:space="preserve"> and/or </w:t>
      </w:r>
      <w:proofErr w:type="spellStart"/>
      <w:r w:rsidR="00DC40EB" w:rsidRPr="00DC40EB">
        <w:rPr>
          <w:rFonts w:ascii="Courier New" w:hAnsi="Courier New" w:cs="Courier New"/>
          <w:sz w:val="20"/>
          <w:szCs w:val="20"/>
        </w:rPr>
        <w:t>SitePreference</w:t>
      </w:r>
      <w:proofErr w:type="spellEnd"/>
    </w:p>
    <w:p w14:paraId="232670FC"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SitePreference</w:t>
      </w:r>
      <w:proofErr w:type="spellEnd"/>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 xml:space="preserve">&lt;&lt; </w:t>
      </w:r>
      <w:proofErr w:type="spellStart"/>
      <w:r w:rsidR="00285312" w:rsidRPr="00DC40EB">
        <w:rPr>
          <w:rFonts w:ascii="Courier New" w:hAnsi="Courier New" w:cs="Courier New"/>
          <w:sz w:val="20"/>
          <w:szCs w:val="20"/>
        </w:rPr>
        <w:t>ForageQuantity</w:t>
      </w:r>
      <w:proofErr w:type="spellEnd"/>
      <w:r w:rsidR="00285312" w:rsidRPr="00DC40EB">
        <w:rPr>
          <w:rFonts w:ascii="Courier New" w:hAnsi="Courier New" w:cs="Courier New"/>
          <w:sz w:val="20"/>
          <w:szCs w:val="20"/>
        </w:rPr>
        <w:t xml:space="preserve"> and/or </w:t>
      </w:r>
      <w:proofErr w:type="spellStart"/>
      <w:r w:rsidR="00285312" w:rsidRPr="00DC40EB">
        <w:rPr>
          <w:rFonts w:ascii="Courier New" w:hAnsi="Courier New" w:cs="Courier New"/>
          <w:sz w:val="20"/>
          <w:szCs w:val="20"/>
        </w:rPr>
        <w:t>SitePreference</w:t>
      </w:r>
      <w:proofErr w:type="spellEnd"/>
    </w:p>
    <w:p w14:paraId="14C9406D" w14:textId="77777777" w:rsidR="00DC40EB" w:rsidRPr="00DC40EB" w:rsidRDefault="00DC40EB" w:rsidP="00285312">
      <w:pPr>
        <w:ind w:left="360" w:right="720"/>
        <w:rPr>
          <w:rFonts w:ascii="Courier New" w:hAnsi="Courier New" w:cs="Courier New"/>
          <w:sz w:val="20"/>
          <w:szCs w:val="20"/>
        </w:rPr>
      </w:pPr>
    </w:p>
    <w:p w14:paraId="07B95704" w14:textId="77777777" w:rsidR="00DC40EB" w:rsidRPr="00DC40EB" w:rsidRDefault="00DC40EB" w:rsidP="00285312">
      <w:pPr>
        <w:ind w:left="360" w:right="720"/>
        <w:rPr>
          <w:rFonts w:ascii="Courier New" w:hAnsi="Courier New" w:cs="Courier New"/>
          <w:sz w:val="20"/>
          <w:szCs w:val="20"/>
        </w:rPr>
      </w:pPr>
    </w:p>
    <w:p w14:paraId="6C4BD7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14:paraId="3497E375"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SitePrefMapNames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SitePref</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1FDC6C3"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SiteForageMapNames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ab/>
        <w:t>browse/</w:t>
      </w:r>
      <w:proofErr w:type="spellStart"/>
      <w:r w:rsidRPr="00DC40EB">
        <w:rPr>
          <w:rFonts w:ascii="Courier New" w:hAnsi="Courier New" w:cs="Courier New"/>
          <w:sz w:val="20"/>
          <w:szCs w:val="20"/>
        </w:rPr>
        <w:t>SiteForage</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3FBEF6B7" w14:textId="77777777" w:rsidR="00DC40EB" w:rsidRPr="00DC40EB" w:rsidRDefault="00285312" w:rsidP="00285312">
      <w:pPr>
        <w:ind w:left="360" w:right="720"/>
        <w:rPr>
          <w:rFonts w:ascii="Courier New" w:hAnsi="Courier New" w:cs="Courier New"/>
          <w:sz w:val="20"/>
          <w:szCs w:val="20"/>
        </w:rPr>
      </w:pPr>
      <w:proofErr w:type="spellStart"/>
      <w:r>
        <w:rPr>
          <w:rFonts w:ascii="Courier New" w:hAnsi="Courier New" w:cs="Courier New"/>
          <w:sz w:val="20"/>
          <w:szCs w:val="20"/>
        </w:rPr>
        <w:t>SiteHSIMapNames</w:t>
      </w:r>
      <w:proofErr w:type="spellEnd"/>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w:t>
      </w:r>
      <w:proofErr w:type="gramStart"/>
      <w:r w:rsidR="00DC40EB" w:rsidRPr="00DC40EB">
        <w:rPr>
          <w:rFonts w:ascii="Courier New" w:hAnsi="Courier New" w:cs="Courier New"/>
          <w:sz w:val="20"/>
          <w:szCs w:val="20"/>
        </w:rPr>
        <w:t>}.</w:t>
      </w:r>
      <w:proofErr w:type="spellStart"/>
      <w:r w:rsidR="00DC40EB" w:rsidRPr="00DC40EB">
        <w:rPr>
          <w:rFonts w:ascii="Courier New" w:hAnsi="Courier New" w:cs="Courier New"/>
          <w:sz w:val="20"/>
          <w:szCs w:val="20"/>
        </w:rPr>
        <w:t>gis</w:t>
      </w:r>
      <w:proofErr w:type="spellEnd"/>
      <w:proofErr w:type="gramEnd"/>
    </w:p>
    <w:p w14:paraId="1C0B9616" w14:textId="77777777" w:rsidR="00DC40EB" w:rsidRPr="00DC40EB" w:rsidRDefault="00DC40EB" w:rsidP="00285312">
      <w:pPr>
        <w:ind w:left="360" w:right="720"/>
        <w:rPr>
          <w:rFonts w:ascii="Courier New" w:hAnsi="Courier New" w:cs="Courier New"/>
          <w:sz w:val="20"/>
          <w:szCs w:val="20"/>
        </w:rPr>
      </w:pPr>
      <w:proofErr w:type="spellStart"/>
      <w:r w:rsidRPr="00DC40EB">
        <w:rPr>
          <w:rFonts w:ascii="Courier New" w:hAnsi="Courier New" w:cs="Courier New"/>
          <w:sz w:val="20"/>
          <w:szCs w:val="20"/>
        </w:rPr>
        <w:t>SitePopulationMapNames</w:t>
      </w:r>
      <w:proofErr w:type="spellEnd"/>
      <w:r w:rsidRPr="00DC40EB">
        <w:rPr>
          <w:rFonts w:ascii="Courier New" w:hAnsi="Courier New" w:cs="Courier New"/>
          <w:sz w:val="20"/>
          <w:szCs w:val="20"/>
        </w:rPr>
        <w:tab/>
        <w:t>browse/Pop_{timestep</w:t>
      </w:r>
      <w:proofErr w:type="gramStart"/>
      <w:r w:rsidRPr="00DC40EB">
        <w:rPr>
          <w:rFonts w:ascii="Courier New" w:hAnsi="Courier New" w:cs="Courier New"/>
          <w:sz w:val="20"/>
          <w:szCs w:val="20"/>
        </w:rPr>
        <w:t>}.</w:t>
      </w:r>
      <w:proofErr w:type="spellStart"/>
      <w:r w:rsidRPr="00DC40EB">
        <w:rPr>
          <w:rFonts w:ascii="Courier New" w:hAnsi="Courier New" w:cs="Courier New"/>
          <w:sz w:val="20"/>
          <w:szCs w:val="20"/>
        </w:rPr>
        <w:t>gis</w:t>
      </w:r>
      <w:proofErr w:type="spellEnd"/>
      <w:proofErr w:type="gramEnd"/>
    </w:p>
    <w:p w14:paraId="0389880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BiomassRemovedMapNames</w:t>
      </w:r>
      <w:proofErr w:type="spellEnd"/>
      <w:r w:rsidRPr="00DC40EB">
        <w:rPr>
          <w:rFonts w:ascii="Courier New" w:hAnsi="Courier New" w:cs="Courier New"/>
          <w:sz w:val="20"/>
          <w:szCs w:val="20"/>
        </w:rPr>
        <w:t xml:space="preserve">  </w:t>
      </w:r>
      <w:r w:rsidRPr="00DC40EB">
        <w:rPr>
          <w:rFonts w:ascii="Courier New" w:hAnsi="Courier New" w:cs="Courier New"/>
          <w:sz w:val="20"/>
          <w:szCs w:val="20"/>
        </w:rPr>
        <w:tab/>
      </w:r>
      <w:proofErr w:type="gramEnd"/>
      <w:r w:rsidRPr="00DC40EB">
        <w:rPr>
          <w:rFonts w:ascii="Courier New" w:hAnsi="Courier New" w:cs="Courier New"/>
          <w:sz w:val="20"/>
          <w:szCs w:val="20"/>
        </w:rPr>
        <w:t>browse/</w:t>
      </w:r>
      <w:proofErr w:type="spellStart"/>
      <w:r w:rsidRPr="00DC40EB">
        <w:rPr>
          <w:rFonts w:ascii="Courier New" w:hAnsi="Courier New" w:cs="Courier New"/>
          <w:sz w:val="20"/>
          <w:szCs w:val="20"/>
        </w:rPr>
        <w:t>BioRemoved</w:t>
      </w:r>
      <w:proofErr w:type="spellEnd"/>
      <w:r w:rsidRPr="00DC40EB">
        <w:rPr>
          <w:rFonts w:ascii="Courier New" w:hAnsi="Courier New" w:cs="Courier New"/>
          <w:sz w:val="20"/>
          <w:szCs w:val="20"/>
        </w:rPr>
        <w:t>_{timestep}.</w:t>
      </w:r>
      <w:proofErr w:type="spellStart"/>
      <w:r w:rsidRPr="00DC40EB">
        <w:rPr>
          <w:rFonts w:ascii="Courier New" w:hAnsi="Courier New" w:cs="Courier New"/>
          <w:sz w:val="20"/>
          <w:szCs w:val="20"/>
        </w:rPr>
        <w:t>gis</w:t>
      </w:r>
      <w:proofErr w:type="spellEnd"/>
    </w:p>
    <w:p w14:paraId="4E348408" w14:textId="77777777" w:rsidR="00DC40EB" w:rsidRPr="00DC40EB" w:rsidRDefault="00DC40EB" w:rsidP="00285312">
      <w:pPr>
        <w:ind w:left="360" w:right="720"/>
        <w:rPr>
          <w:rFonts w:ascii="Courier New" w:hAnsi="Courier New" w:cs="Courier New"/>
          <w:sz w:val="20"/>
          <w:szCs w:val="20"/>
        </w:rPr>
      </w:pPr>
    </w:p>
    <w:p w14:paraId="4FB9FAA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14:paraId="2CD29B89" w14:textId="77777777" w:rsidR="00DC40EB" w:rsidRPr="00DC40EB" w:rsidRDefault="00DC40EB" w:rsidP="00285312">
      <w:pPr>
        <w:ind w:left="360" w:right="720"/>
        <w:rPr>
          <w:rFonts w:ascii="Courier New" w:hAnsi="Courier New" w:cs="Courier New"/>
          <w:sz w:val="20"/>
          <w:szCs w:val="20"/>
        </w:rPr>
      </w:pPr>
      <w:proofErr w:type="spellStart"/>
      <w:proofErr w:type="gramStart"/>
      <w:r w:rsidRPr="00DC40EB">
        <w:rPr>
          <w:rFonts w:ascii="Courier New" w:hAnsi="Courier New" w:cs="Courier New"/>
          <w:sz w:val="20"/>
          <w:szCs w:val="20"/>
        </w:rPr>
        <w:t>LogFile</w:t>
      </w:r>
      <w:proofErr w:type="spellEnd"/>
      <w:r w:rsidRPr="00DC40EB">
        <w:rPr>
          <w:rFonts w:ascii="Courier New" w:hAnsi="Courier New" w:cs="Courier New"/>
          <w:sz w:val="20"/>
          <w:szCs w:val="20"/>
        </w:rPr>
        <w:t xml:space="preserve">  browse/browse_log.csv</w:t>
      </w:r>
      <w:proofErr w:type="gramEnd"/>
    </w:p>
    <w:p w14:paraId="26A5A4B2" w14:textId="77777777" w:rsidR="005D07E1" w:rsidRPr="005D07E1" w:rsidRDefault="005D07E1" w:rsidP="005D07E1">
      <w:pPr>
        <w:pStyle w:val="Heading2"/>
      </w:pPr>
      <w:bookmarkStart w:id="152" w:name="_Toc426028145"/>
      <w:r w:rsidRPr="005D07E1">
        <w:t>Defined Ungulate Population</w:t>
      </w:r>
      <w:bookmarkEnd w:id="152"/>
    </w:p>
    <w:p w14:paraId="3BAC16E8" w14:textId="77777777" w:rsidR="005D07E1" w:rsidRPr="005D07E1" w:rsidRDefault="005D07E1" w:rsidP="005D07E1">
      <w:pPr>
        <w:ind w:left="360"/>
        <w:rPr>
          <w:rFonts w:ascii="Courier New" w:eastAsiaTheme="minorHAnsi" w:hAnsi="Courier New" w:cs="Courier New"/>
          <w:sz w:val="20"/>
        </w:rPr>
      </w:pPr>
      <w:proofErr w:type="spellStart"/>
      <w:r w:rsidRPr="005D07E1">
        <w:rPr>
          <w:rFonts w:ascii="Courier New" w:eastAsiaTheme="minorHAnsi" w:hAnsi="Courier New" w:cs="Courier New"/>
          <w:sz w:val="20"/>
        </w:rPr>
        <w:t>LandisData</w:t>
      </w:r>
      <w:proofErr w:type="spellEnd"/>
      <w:r w:rsidRPr="005D07E1">
        <w:rPr>
          <w:rFonts w:ascii="Courier New" w:eastAsiaTheme="minorHAnsi" w:hAnsi="Courier New" w:cs="Courier New"/>
          <w:sz w:val="20"/>
        </w:rPr>
        <w:t xml:space="preserve"> "Defined Ungulate Population"</w:t>
      </w:r>
    </w:p>
    <w:p w14:paraId="53F79EBE" w14:textId="77777777" w:rsidR="005D07E1" w:rsidRPr="005D07E1" w:rsidRDefault="005D07E1" w:rsidP="005D07E1">
      <w:pPr>
        <w:ind w:left="360"/>
        <w:rPr>
          <w:rFonts w:ascii="Courier New" w:eastAsiaTheme="minorHAnsi" w:hAnsi="Courier New" w:cs="Courier New"/>
          <w:sz w:val="20"/>
        </w:rPr>
      </w:pPr>
    </w:p>
    <w:p w14:paraId="5D91BE6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14:paraId="3B427E63"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14:paraId="00F7774E"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14:paraId="30A8AEEC" w14:textId="77777777"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14:paraId="524B676E" w14:textId="77777777" w:rsidR="005D07E1" w:rsidRPr="005D07E1" w:rsidRDefault="005D07E1" w:rsidP="005D07E1">
      <w:pPr>
        <w:pStyle w:val="Heading2"/>
      </w:pPr>
      <w:bookmarkStart w:id="153" w:name="_Toc426028146"/>
      <w:commentRangeStart w:id="154"/>
      <w:r w:rsidRPr="005D07E1">
        <w:lastRenderedPageBreak/>
        <w:t>Dynamic Ungulate Population</w:t>
      </w:r>
      <w:commentRangeEnd w:id="154"/>
      <w:r w:rsidR="002D28AA">
        <w:rPr>
          <w:rStyle w:val="CommentReference"/>
          <w:rFonts w:ascii="Times New Roman" w:eastAsia="Times New Roman" w:hAnsi="Times New Roman" w:cs="Times New Roman"/>
          <w:bCs w:val="0"/>
        </w:rPr>
        <w:commentReference w:id="154"/>
      </w:r>
      <w:bookmarkEnd w:id="153"/>
    </w:p>
    <w:p w14:paraId="31CBC82E" w14:textId="77777777" w:rsidR="005D07E1" w:rsidRPr="005D07E1" w:rsidRDefault="005D07E1" w:rsidP="005D07E1">
      <w:pPr>
        <w:rPr>
          <w:rFonts w:ascii="Courier New" w:hAnsi="Courier New" w:cs="Courier New"/>
          <w:sz w:val="20"/>
          <w:szCs w:val="20"/>
        </w:rPr>
      </w:pPr>
      <w:proofErr w:type="spellStart"/>
      <w:r w:rsidRPr="005D07E1">
        <w:rPr>
          <w:rFonts w:ascii="Courier New" w:hAnsi="Courier New" w:cs="Courier New"/>
          <w:sz w:val="20"/>
          <w:szCs w:val="20"/>
        </w:rPr>
        <w:t>LandisData</w:t>
      </w:r>
      <w:proofErr w:type="spellEnd"/>
      <w:r w:rsidRPr="005D07E1">
        <w:rPr>
          <w:rFonts w:ascii="Courier New" w:hAnsi="Courier New" w:cs="Courier New"/>
          <w:sz w:val="20"/>
          <w:szCs w:val="20"/>
        </w:rPr>
        <w:t xml:space="preserve"> "Dynamic Ungulate Population"</w:t>
      </w:r>
    </w:p>
    <w:p w14:paraId="71CB6D5E" w14:textId="77777777" w:rsidR="005D07E1" w:rsidRPr="005D07E1" w:rsidRDefault="005D07E1" w:rsidP="005D07E1">
      <w:pPr>
        <w:rPr>
          <w:rFonts w:ascii="Courier New" w:hAnsi="Courier New" w:cs="Courier New"/>
          <w:sz w:val="20"/>
          <w:szCs w:val="20"/>
        </w:rPr>
      </w:pPr>
    </w:p>
    <w:p w14:paraId="242F9521" w14:textId="77777777" w:rsidR="005D07E1" w:rsidRPr="005D07E1" w:rsidRDefault="005D07E1" w:rsidP="005D07E1">
      <w:pPr>
        <w:rPr>
          <w:rFonts w:ascii="Courier New" w:hAnsi="Courier New" w:cs="Courier New"/>
          <w:sz w:val="20"/>
          <w:szCs w:val="20"/>
        </w:rPr>
      </w:pPr>
      <w:commentRangeStart w:id="155"/>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155"/>
      <w:r w:rsidR="002D28AA">
        <w:rPr>
          <w:rStyle w:val="CommentReference"/>
        </w:rPr>
        <w:commentReference w:id="155"/>
      </w:r>
    </w:p>
    <w:p w14:paraId="5078CEB5"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459EC6A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7738BB47"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14:paraId="56758A3A" w14:textId="77777777" w:rsidR="005D07E1" w:rsidRPr="005D07E1" w:rsidRDefault="005D07E1" w:rsidP="005D07E1">
      <w:pPr>
        <w:rPr>
          <w:rFonts w:ascii="Courier New" w:hAnsi="Courier New" w:cs="Courier New"/>
          <w:sz w:val="20"/>
          <w:szCs w:val="20"/>
        </w:rPr>
      </w:pPr>
    </w:p>
    <w:p w14:paraId="7644C196"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14:paraId="46C3949F"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58297EC9"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AF1DBDB"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3B8C3D8C" w14:textId="77777777" w:rsidR="005D07E1" w:rsidRPr="005D07E1" w:rsidRDefault="005D07E1" w:rsidP="005D07E1">
      <w:pPr>
        <w:rPr>
          <w:rFonts w:ascii="Courier New" w:hAnsi="Courier New" w:cs="Courier New"/>
          <w:sz w:val="20"/>
          <w:szCs w:val="20"/>
        </w:rPr>
      </w:pPr>
    </w:p>
    <w:p w14:paraId="0E21E74C"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14:paraId="45B3145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0221381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F725B78"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712BE781" w14:textId="77777777" w:rsidR="005D07E1" w:rsidRPr="005D07E1" w:rsidRDefault="005D07E1" w:rsidP="005D07E1">
      <w:pPr>
        <w:rPr>
          <w:rFonts w:ascii="Courier New" w:hAnsi="Courier New" w:cs="Courier New"/>
          <w:sz w:val="20"/>
          <w:szCs w:val="20"/>
        </w:rPr>
      </w:pPr>
    </w:p>
    <w:p w14:paraId="3C5D39B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14:paraId="5F7B48F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17ABFE4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3C45F67B" w14:textId="77777777"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630D919E" w14:textId="77777777" w:rsidR="00F2572B" w:rsidRDefault="00F2572B" w:rsidP="00DC40EB">
      <w:pPr>
        <w:pStyle w:val="Heading1"/>
      </w:pPr>
      <w:bookmarkStart w:id="156" w:name="_Toc426028147"/>
      <w:bookmarkEnd w:id="71"/>
      <w:bookmarkEnd w:id="72"/>
      <w:bookmarkEnd w:id="73"/>
      <w:bookmarkEnd w:id="74"/>
      <w:bookmarkEnd w:id="75"/>
      <w:bookmarkEnd w:id="76"/>
      <w:bookmarkEnd w:id="77"/>
      <w:bookmarkEnd w:id="78"/>
      <w:bookmarkEnd w:id="79"/>
      <w:bookmarkEnd w:id="80"/>
      <w:bookmarkEnd w:id="81"/>
      <w:bookmarkEnd w:id="82"/>
      <w:bookmarkEnd w:id="83"/>
      <w:r>
        <w:lastRenderedPageBreak/>
        <w:t>Addendum 1</w:t>
      </w:r>
      <w:bookmarkEnd w:id="156"/>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5952" behindDoc="0" locked="0" layoutInCell="1" allowOverlap="1" wp14:anchorId="3C665FC7" wp14:editId="3E7527DD">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8000" behindDoc="0" locked="0" layoutInCell="1" allowOverlap="1" wp14:anchorId="2F872992" wp14:editId="6F52892C">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50048" behindDoc="0" locked="0" layoutInCell="1" allowOverlap="1" wp14:anchorId="4C655398" wp14:editId="6644DCBC">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77777777" w:rsidR="00F2572B" w:rsidRDefault="00F2572B" w:rsidP="001909F5">
      <w:r>
        <w:rPr>
          <w:noProof/>
        </w:rPr>
        <w:drawing>
          <wp:anchor distT="0" distB="0" distL="114300" distR="114300" simplePos="0" relativeHeight="251652096" behindDoc="0" locked="0" layoutInCell="1" allowOverlap="1" wp14:anchorId="7AD5156D" wp14:editId="5BA3DD79">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400000" cy="7800001"/>
                    </a:xfrm>
                    <a:prstGeom prst="rect">
                      <a:avLst/>
                    </a:prstGeom>
                  </pic:spPr>
                </pic:pic>
              </a:graphicData>
            </a:graphic>
          </wp:anchor>
        </w:drawing>
      </w:r>
    </w:p>
    <w:p w14:paraId="59C74BC3" w14:textId="77777777"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77777777" w:rsidR="00F2572B" w:rsidRDefault="00F2572B" w:rsidP="001909F5"/>
    <w:p w14:paraId="1219A2B0" w14:textId="77777777" w:rsidR="00F2572B" w:rsidRDefault="00F2572B" w:rsidP="001909F5"/>
    <w:p w14:paraId="7C82FF8B" w14:textId="77777777" w:rsidR="00F2572B" w:rsidRDefault="00F2572B" w:rsidP="001909F5"/>
    <w:p w14:paraId="48926DE2" w14:textId="77777777" w:rsidR="00F2572B" w:rsidRDefault="00F2572B" w:rsidP="001909F5"/>
    <w:p w14:paraId="348E50A4" w14:textId="77777777" w:rsidR="00F2572B" w:rsidRDefault="00F2572B" w:rsidP="001909F5"/>
    <w:p w14:paraId="52B87FBD" w14:textId="77777777" w:rsidR="00F2572B" w:rsidRDefault="00F2572B" w:rsidP="001909F5"/>
    <w:p w14:paraId="0B095F8A" w14:textId="77777777" w:rsidR="00F2572B" w:rsidRDefault="00F2572B" w:rsidP="001909F5"/>
    <w:p w14:paraId="01A2D780" w14:textId="77777777"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77777777" w:rsidR="00F2572B" w:rsidRDefault="00F2572B" w:rsidP="001909F5">
      <w:r>
        <w:rPr>
          <w:noProof/>
        </w:rPr>
        <w:drawing>
          <wp:anchor distT="0" distB="0" distL="114300" distR="114300" simplePos="0" relativeHeight="251654144" behindDoc="0" locked="0" layoutInCell="1" allowOverlap="1" wp14:anchorId="387453EF" wp14:editId="61C4BDA8">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8"/>
                    <a:stretch>
                      <a:fillRect/>
                    </a:stretch>
                  </pic:blipFill>
                  <pic:spPr>
                    <a:xfrm>
                      <a:off x="0" y="0"/>
                      <a:ext cx="5409524" cy="7942858"/>
                    </a:xfrm>
                    <a:prstGeom prst="rect">
                      <a:avLst/>
                    </a:prstGeom>
                  </pic:spPr>
                </pic:pic>
              </a:graphicData>
            </a:graphic>
          </wp:anchor>
        </w:drawing>
      </w:r>
    </w:p>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77777777" w:rsidR="00F2572B" w:rsidRDefault="00F2572B" w:rsidP="001909F5"/>
    <w:p w14:paraId="0AFE0F63" w14:textId="77777777" w:rsidR="00F2572B" w:rsidRDefault="00F2572B" w:rsidP="001909F5"/>
    <w:p w14:paraId="4FA0F279" w14:textId="77777777" w:rsidR="00F2572B" w:rsidRDefault="00F2572B" w:rsidP="001909F5"/>
    <w:p w14:paraId="6C82FDEC" w14:textId="77777777" w:rsidR="00F2572B" w:rsidRDefault="00F2572B" w:rsidP="001909F5"/>
    <w:p w14:paraId="78542B23" w14:textId="77777777" w:rsidR="00F2572B" w:rsidRDefault="00F2572B" w:rsidP="001909F5"/>
    <w:p w14:paraId="5007C6D7" w14:textId="77777777"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77777777"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77777777" w:rsidR="00F2572B" w:rsidRDefault="00F2572B" w:rsidP="001909F5"/>
    <w:p w14:paraId="4A6297AE" w14:textId="77777777" w:rsidR="00F2572B" w:rsidRDefault="00F2572B" w:rsidP="001909F5"/>
    <w:p w14:paraId="4361D0AB" w14:textId="77777777" w:rsidR="00F2572B" w:rsidRDefault="00F2572B" w:rsidP="001909F5">
      <w:r>
        <w:rPr>
          <w:noProof/>
        </w:rPr>
        <w:drawing>
          <wp:anchor distT="0" distB="0" distL="114300" distR="114300" simplePos="0" relativeHeight="251656192" behindDoc="0" locked="0" layoutInCell="1" allowOverlap="1" wp14:anchorId="53ACBAF5" wp14:editId="248D3C8C">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5390477" cy="3114286"/>
                    </a:xfrm>
                    <a:prstGeom prst="rect">
                      <a:avLst/>
                    </a:prstGeom>
                  </pic:spPr>
                </pic:pic>
              </a:graphicData>
            </a:graphic>
          </wp:anchor>
        </w:drawing>
      </w:r>
    </w:p>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77777777" w:rsidR="00F2572B" w:rsidRDefault="00F2572B" w:rsidP="001909F5"/>
    <w:p w14:paraId="5994A326" w14:textId="77777777" w:rsidR="00F2572B" w:rsidRDefault="00F2572B" w:rsidP="001909F5"/>
    <w:sectPr w:rsidR="00F2572B" w:rsidSect="000B073F">
      <w:headerReference w:type="default" r:id="rId2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Eric Gustafson" w:date="2015-02-25T09:20:00Z" w:initials="EJG">
    <w:p w14:paraId="32DE40F7" w14:textId="77777777"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2"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16"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7" w:author="Eric Gustafson" w:date="2015-02-19T13:35:00Z" w:initials="EJG">
    <w:p w14:paraId="616F7BE1" w14:textId="77777777" w:rsidR="008918D9" w:rsidRDefault="008918D9">
      <w:pPr>
        <w:pStyle w:val="CommentText"/>
      </w:pPr>
      <w:r>
        <w:rPr>
          <w:rStyle w:val="CommentReference"/>
        </w:rPr>
        <w:annotationRef/>
      </w:r>
      <w:r>
        <w:t>Averaging?</w:t>
      </w:r>
    </w:p>
  </w:comment>
  <w:comment w:id="24" w:author="Eric Gustafson" w:date="2015-02-25T09:26:00Z" w:initials="EJG">
    <w:p w14:paraId="0CF06452" w14:textId="77777777"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25"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26" w:author="Eric Gustafson" w:date="2015-02-24T09:50:00Z" w:initials="EJG">
    <w:p w14:paraId="69C3D2EC" w14:textId="77777777"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29" w:author="Eric Gustafson" w:date="2015-02-25T09:28:00Z" w:initials="EJG">
    <w:p w14:paraId="187F8F5D" w14:textId="77777777" w:rsidR="008918D9" w:rsidRDefault="008918D9">
      <w:pPr>
        <w:pStyle w:val="CommentText"/>
      </w:pPr>
      <w:r>
        <w:rPr>
          <w:rStyle w:val="CommentReference"/>
        </w:rPr>
        <w:annotationRef/>
      </w:r>
      <w:r>
        <w:t>This term is without precedent in the section.  Is this referring to the allocation percentages?</w:t>
      </w:r>
    </w:p>
  </w:comment>
  <w:comment w:id="40" w:author="Eric Gustafson" w:date="2015-02-25T09:29:00Z" w:initials="EJG">
    <w:p w14:paraId="70AB9E47" w14:textId="77777777"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45" w:author="DeJager, Nathan R." w:date="2015-02-11T09:34:00Z" w:initials="NDJ">
    <w:p w14:paraId="02E3EC2E" w14:textId="77777777" w:rsidR="008918D9" w:rsidRDefault="008918D9" w:rsidP="001909F5">
      <w:pPr>
        <w:pStyle w:val="CommentText"/>
      </w:pPr>
      <w:r>
        <w:rPr>
          <w:rStyle w:val="CommentReference"/>
        </w:rPr>
        <w:annotationRef/>
      </w:r>
      <w:r>
        <w:t>Is there any interest in having some stochasticity , or temporal variability in the BDI?</w:t>
      </w:r>
    </w:p>
  </w:comment>
  <w:comment w:id="46" w:author="USDA Forest Service" w:date="2015-02-11T09:34:00Z" w:initials="BRM">
    <w:p w14:paraId="7CE840DA" w14:textId="77777777" w:rsidR="008918D9" w:rsidRDefault="008918D9" w:rsidP="001909F5">
      <w:pPr>
        <w:pStyle w:val="CommentText"/>
      </w:pPr>
      <w:r>
        <w:rPr>
          <w:rStyle w:val="CommentReference"/>
        </w:rPr>
        <w:annotationRef/>
      </w:r>
      <w:r>
        <w:t>This has not been implemented yet.</w:t>
      </w:r>
    </w:p>
  </w:comment>
  <w:comment w:id="51" w:author="USDA Forest Service" w:date="2015-02-11T09:34:00Z" w:initials="BRM">
    <w:p w14:paraId="750CE87A" w14:textId="77777777"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54"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60" w:author="Eric Gustafson" w:date="2015-02-25T09:30:00Z" w:initials="EJG">
    <w:p w14:paraId="1C98E478" w14:textId="77777777" w:rsidR="008918D9" w:rsidRDefault="008918D9">
      <w:pPr>
        <w:pStyle w:val="CommentText"/>
      </w:pPr>
      <w:r>
        <w:rPr>
          <w:rStyle w:val="CommentReference"/>
        </w:rPr>
        <w:annotationRef/>
      </w:r>
      <w:r>
        <w:t xml:space="preserve">Define “available” again.  I’m assuming that escaped biomass is not available. </w:t>
      </w:r>
    </w:p>
  </w:comment>
  <w:comment w:id="61"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62"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63"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66" w:author="DeJager, Nathan R." w:date="2015-02-11T09:34:00Z" w:initials="NDJ">
    <w:p w14:paraId="0ED6F5BD" w14:textId="77777777"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86" w:author="USDA Forest Service" w:date="2015-02-11T09:34:00Z" w:initials="UFS">
    <w:p w14:paraId="679E1140" w14:textId="77777777" w:rsidR="008918D9" w:rsidRDefault="008918D9" w:rsidP="001909F5">
      <w:pPr>
        <w:pStyle w:val="CommentText"/>
      </w:pPr>
      <w:r>
        <w:rPr>
          <w:rStyle w:val="CommentReference"/>
        </w:rPr>
        <w:annotationRef/>
      </w:r>
      <w:r>
        <w:t>To be determined</w:t>
      </w:r>
    </w:p>
  </w:comment>
  <w:comment w:id="106" w:author="Eric Gustafson" w:date="2015-02-25T09:31:00Z" w:initials="EJG">
    <w:p w14:paraId="3608A9EE" w14:textId="77777777" w:rsidR="008918D9" w:rsidRDefault="008918D9">
      <w:pPr>
        <w:pStyle w:val="CommentText"/>
      </w:pPr>
      <w:r>
        <w:rPr>
          <w:rStyle w:val="CommentReference"/>
        </w:rPr>
        <w:annotationRef/>
      </w:r>
      <w:r>
        <w:t>“Less than” means escaped?????</w:t>
      </w:r>
    </w:p>
  </w:comment>
  <w:comment w:id="105" w:author="Eric Gustafson" w:date="2015-02-25T09:31:00Z" w:initials="EJG">
    <w:p w14:paraId="056BD599" w14:textId="77777777" w:rsidR="008918D9" w:rsidRDefault="008918D9">
      <w:pPr>
        <w:pStyle w:val="CommentText"/>
      </w:pPr>
      <w:r>
        <w:rPr>
          <w:rStyle w:val="CommentReference"/>
        </w:rPr>
        <w:annotationRef/>
      </w:r>
      <w:r>
        <w:t>This needs to be revised depending on the description in Section 3.</w:t>
      </w:r>
    </w:p>
  </w:comment>
  <w:comment w:id="116"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120"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122"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130"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151" w:author="Eric Gustafson" w:date="2015-02-25T09:09:00Z" w:initials="EJG">
    <w:p w14:paraId="5FDEC0E5" w14:textId="77777777" w:rsidR="008918D9" w:rsidRDefault="008918D9">
      <w:pPr>
        <w:pStyle w:val="CommentText"/>
      </w:pPr>
      <w:r>
        <w:rPr>
          <w:rStyle w:val="CommentReference"/>
        </w:rPr>
        <w:annotationRef/>
      </w:r>
      <w:r>
        <w:t>May need to be revised.</w:t>
      </w:r>
    </w:p>
  </w:comment>
  <w:comment w:id="154" w:author="Eric Gustafson" w:date="2015-02-25T09:32:00Z" w:initials="EJG">
    <w:p w14:paraId="7F9AF824" w14:textId="77777777" w:rsidR="008918D9" w:rsidRDefault="008918D9">
      <w:pPr>
        <w:pStyle w:val="CommentText"/>
      </w:pPr>
      <w:r>
        <w:rPr>
          <w:rStyle w:val="CommentReference"/>
        </w:rPr>
        <w:annotationRef/>
      </w:r>
      <w:r>
        <w:t>I don’t think any of these parameters has been described above.</w:t>
      </w:r>
    </w:p>
  </w:comment>
  <w:comment w:id="155" w:author="Eric Gustafson" w:date="2015-02-25T09:11:00Z" w:initials="EJG">
    <w:p w14:paraId="772E6CF1" w14:textId="77777777" w:rsidR="008918D9" w:rsidRDefault="008918D9">
      <w:pPr>
        <w:pStyle w:val="CommentText"/>
      </w:pPr>
      <w:r>
        <w:rPr>
          <w:rStyle w:val="CommentReference"/>
        </w:rPr>
        <w:annotationRef/>
      </w:r>
      <w:r>
        <w:t>Has this been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E40F7" w15:done="0"/>
  <w15:commentEx w15:paraId="136F1F5F" w15:done="0"/>
  <w15:commentEx w15:paraId="2913389C" w15:done="0"/>
  <w15:commentEx w15:paraId="616F7BE1" w15:done="0"/>
  <w15:commentEx w15:paraId="0CF06452" w15:done="0"/>
  <w15:commentEx w15:paraId="7D4561BF" w15:done="0"/>
  <w15:commentEx w15:paraId="69C3D2EC" w15:done="0"/>
  <w15:commentEx w15:paraId="187F8F5D" w15:done="0"/>
  <w15:commentEx w15:paraId="70AB9E47" w15:done="0"/>
  <w15:commentEx w15:paraId="02E3EC2E" w15:done="0"/>
  <w15:commentEx w15:paraId="7CE840DA" w15:done="0"/>
  <w15:commentEx w15:paraId="750CE87A" w15:done="0"/>
  <w15:commentEx w15:paraId="0B3F75DA" w15:done="0"/>
  <w15:commentEx w15:paraId="1C98E478" w15:done="0"/>
  <w15:commentEx w15:paraId="308192E1" w15:done="0"/>
  <w15:commentEx w15:paraId="75EC9FEC" w15:done="0"/>
  <w15:commentEx w15:paraId="11C006F1" w15:done="0"/>
  <w15:commentEx w15:paraId="0ED6F5BD" w15:done="0"/>
  <w15:commentEx w15:paraId="679E1140" w15:done="0"/>
  <w15:commentEx w15:paraId="3608A9EE" w15:done="0"/>
  <w15:commentEx w15:paraId="056BD599" w15:done="0"/>
  <w15:commentEx w15:paraId="14EE02A9" w15:done="0"/>
  <w15:commentEx w15:paraId="09E8CA17" w15:done="0"/>
  <w15:commentEx w15:paraId="429D8CC7" w15:done="0"/>
  <w15:commentEx w15:paraId="312E7F84" w15:done="0"/>
  <w15:commentEx w15:paraId="5FDEC0E5" w15:done="0"/>
  <w15:commentEx w15:paraId="7F9AF824" w15:done="0"/>
  <w15:commentEx w15:paraId="772E6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426E2" w16cex:dateUtc="2015-02-25T14:20:00Z"/>
  <w16cex:commentExtensible w16cex:durableId="257426E3" w16cex:dateUtc="2015-02-25T14:21:00Z"/>
  <w16cex:commentExtensible w16cex:durableId="257426E4" w16cex:dateUtc="2015-02-11T14:34:00Z"/>
  <w16cex:commentExtensible w16cex:durableId="257426E5" w16cex:dateUtc="2015-02-19T18:35:00Z"/>
  <w16cex:commentExtensible w16cex:durableId="257426E6" w16cex:dateUtc="2015-02-25T14:26:00Z"/>
  <w16cex:commentExtensible w16cex:durableId="257426E7" w16cex:dateUtc="2015-02-25T14:27:00Z"/>
  <w16cex:commentExtensible w16cex:durableId="257426E8" w16cex:dateUtc="2015-02-24T14:50:00Z"/>
  <w16cex:commentExtensible w16cex:durableId="257426E9" w16cex:dateUtc="2015-02-25T14:28:00Z"/>
  <w16cex:commentExtensible w16cex:durableId="257426EA" w16cex:dateUtc="2015-02-25T14:29:00Z"/>
  <w16cex:commentExtensible w16cex:durableId="257426EB" w16cex:dateUtc="2015-02-11T14:34:00Z"/>
  <w16cex:commentExtensible w16cex:durableId="257426EC" w16cex:dateUtc="2015-02-11T14:34:00Z"/>
  <w16cex:commentExtensible w16cex:durableId="257426ED" w16cex:dateUtc="2015-02-11T14:34:00Z"/>
  <w16cex:commentExtensible w16cex:durableId="257426EE" w16cex:dateUtc="2015-02-11T14:34:00Z"/>
  <w16cex:commentExtensible w16cex:durableId="257426EF" w16cex:dateUtc="2015-02-25T14:30:00Z"/>
  <w16cex:commentExtensible w16cex:durableId="257426F0" w16cex:dateUtc="2015-02-11T14:34:00Z"/>
  <w16cex:commentExtensible w16cex:durableId="257426F1" w16cex:dateUtc="2015-02-11T14:34:00Z"/>
  <w16cex:commentExtensible w16cex:durableId="257426F2" w16cex:dateUtc="2015-02-25T14:30:00Z"/>
  <w16cex:commentExtensible w16cex:durableId="257426F3" w16cex:dateUtc="2015-02-11T14:34:00Z"/>
  <w16cex:commentExtensible w16cex:durableId="257426F4" w16cex:dateUtc="2015-02-11T14:34:00Z"/>
  <w16cex:commentExtensible w16cex:durableId="257426F5" w16cex:dateUtc="2015-02-25T14:31:00Z"/>
  <w16cex:commentExtensible w16cex:durableId="257426F6" w16cex:dateUtc="2015-02-25T14:31:00Z"/>
  <w16cex:commentExtensible w16cex:durableId="257426F7" w16cex:dateUtc="2015-02-25T14:32:00Z"/>
  <w16cex:commentExtensible w16cex:durableId="257426F8" w16cex:dateUtc="2015-02-25T14:05:00Z"/>
  <w16cex:commentExtensible w16cex:durableId="257426F9" w16cex:dateUtc="2015-02-25T13:52:00Z"/>
  <w16cex:commentExtensible w16cex:durableId="257426FA" w16cex:dateUtc="2015-02-25T14:03:00Z"/>
  <w16cex:commentExtensible w16cex:durableId="257426FB" w16cex:dateUtc="2015-02-25T14:09:00Z"/>
  <w16cex:commentExtensible w16cex:durableId="257426FC" w16cex:dateUtc="2015-02-25T14:32:00Z"/>
  <w16cex:commentExtensible w16cex:durableId="257426FD" w16cex:dateUtc="2015-02-25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E40F7" w16cid:durableId="257426E2"/>
  <w16cid:commentId w16cid:paraId="136F1F5F" w16cid:durableId="257426E3"/>
  <w16cid:commentId w16cid:paraId="2913389C" w16cid:durableId="257426E4"/>
  <w16cid:commentId w16cid:paraId="616F7BE1" w16cid:durableId="257426E5"/>
  <w16cid:commentId w16cid:paraId="0CF06452" w16cid:durableId="257426E6"/>
  <w16cid:commentId w16cid:paraId="7D4561BF" w16cid:durableId="257426E7"/>
  <w16cid:commentId w16cid:paraId="69C3D2EC" w16cid:durableId="257426E8"/>
  <w16cid:commentId w16cid:paraId="187F8F5D" w16cid:durableId="257426E9"/>
  <w16cid:commentId w16cid:paraId="70AB9E47" w16cid:durableId="257426EA"/>
  <w16cid:commentId w16cid:paraId="02E3EC2E" w16cid:durableId="257426EB"/>
  <w16cid:commentId w16cid:paraId="7CE840DA" w16cid:durableId="257426EC"/>
  <w16cid:commentId w16cid:paraId="750CE87A" w16cid:durableId="257426ED"/>
  <w16cid:commentId w16cid:paraId="0B3F75DA" w16cid:durableId="257426EE"/>
  <w16cid:commentId w16cid:paraId="1C98E478" w16cid:durableId="257426EF"/>
  <w16cid:commentId w16cid:paraId="308192E1" w16cid:durableId="257426F0"/>
  <w16cid:commentId w16cid:paraId="75EC9FEC" w16cid:durableId="257426F1"/>
  <w16cid:commentId w16cid:paraId="11C006F1" w16cid:durableId="257426F2"/>
  <w16cid:commentId w16cid:paraId="0ED6F5BD" w16cid:durableId="257426F3"/>
  <w16cid:commentId w16cid:paraId="679E1140" w16cid:durableId="257426F4"/>
  <w16cid:commentId w16cid:paraId="3608A9EE" w16cid:durableId="257426F5"/>
  <w16cid:commentId w16cid:paraId="056BD599" w16cid:durableId="257426F6"/>
  <w16cid:commentId w16cid:paraId="14EE02A9" w16cid:durableId="257426F7"/>
  <w16cid:commentId w16cid:paraId="09E8CA17" w16cid:durableId="257426F8"/>
  <w16cid:commentId w16cid:paraId="429D8CC7" w16cid:durableId="257426F9"/>
  <w16cid:commentId w16cid:paraId="312E7F84" w16cid:durableId="257426FA"/>
  <w16cid:commentId w16cid:paraId="5FDEC0E5" w16cid:durableId="257426FB"/>
  <w16cid:commentId w16cid:paraId="7F9AF824" w16cid:durableId="257426FC"/>
  <w16cid:commentId w16cid:paraId="772E6CF1" w16cid:durableId="257426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5032" w14:textId="77777777" w:rsidR="006E60B3" w:rsidRDefault="006E60B3" w:rsidP="00974F9F">
      <w:pPr>
        <w:spacing w:after="0"/>
      </w:pPr>
      <w:r>
        <w:separator/>
      </w:r>
    </w:p>
  </w:endnote>
  <w:endnote w:type="continuationSeparator" w:id="0">
    <w:p w14:paraId="7CDEAA61" w14:textId="77777777" w:rsidR="006E60B3" w:rsidRDefault="006E60B3"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B103" w14:textId="77777777" w:rsidR="006E60B3" w:rsidRDefault="006E60B3" w:rsidP="00974F9F">
      <w:pPr>
        <w:spacing w:after="0"/>
      </w:pPr>
      <w:r>
        <w:separator/>
      </w:r>
    </w:p>
  </w:footnote>
  <w:footnote w:type="continuationSeparator" w:id="0">
    <w:p w14:paraId="2D534B04" w14:textId="77777777" w:rsidR="006E60B3" w:rsidRDefault="006E60B3"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6214999"/>
    <w:multiLevelType w:val="hybridMultilevel"/>
    <w:tmpl w:val="48B23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8"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2"/>
  </w:num>
  <w:num w:numId="6">
    <w:abstractNumId w:val="7"/>
  </w:num>
  <w:num w:numId="7">
    <w:abstractNumId w:val="8"/>
  </w:num>
  <w:num w:numId="8">
    <w:abstractNumId w:val="0"/>
  </w:num>
  <w:num w:numId="9">
    <w:abstractNumId w:val="0"/>
  </w:num>
  <w:num w:numId="10">
    <w:abstractNumId w:val="3"/>
  </w:num>
  <w:num w:numId="11">
    <w:abstractNumId w:val="3"/>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57"/>
    <w:rsid w:val="000507FA"/>
    <w:rsid w:val="0006334C"/>
    <w:rsid w:val="0007345A"/>
    <w:rsid w:val="00084905"/>
    <w:rsid w:val="00097A48"/>
    <w:rsid w:val="000A696E"/>
    <w:rsid w:val="000B073F"/>
    <w:rsid w:val="000B6622"/>
    <w:rsid w:val="000C36DC"/>
    <w:rsid w:val="000D42FC"/>
    <w:rsid w:val="000E10F1"/>
    <w:rsid w:val="000E422E"/>
    <w:rsid w:val="0013407A"/>
    <w:rsid w:val="00136654"/>
    <w:rsid w:val="00141366"/>
    <w:rsid w:val="00153F83"/>
    <w:rsid w:val="00154666"/>
    <w:rsid w:val="00162089"/>
    <w:rsid w:val="00174022"/>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B39A7"/>
    <w:rsid w:val="003B57F8"/>
    <w:rsid w:val="00400A76"/>
    <w:rsid w:val="004122B9"/>
    <w:rsid w:val="004147A4"/>
    <w:rsid w:val="0042103B"/>
    <w:rsid w:val="00422E59"/>
    <w:rsid w:val="00433885"/>
    <w:rsid w:val="004662F8"/>
    <w:rsid w:val="004A1E65"/>
    <w:rsid w:val="004B5A08"/>
    <w:rsid w:val="004C1E06"/>
    <w:rsid w:val="004C6C68"/>
    <w:rsid w:val="004D3B59"/>
    <w:rsid w:val="0051213F"/>
    <w:rsid w:val="005373D7"/>
    <w:rsid w:val="0054017E"/>
    <w:rsid w:val="0054086A"/>
    <w:rsid w:val="00563A60"/>
    <w:rsid w:val="005758BC"/>
    <w:rsid w:val="00585017"/>
    <w:rsid w:val="00595AC8"/>
    <w:rsid w:val="005C7C4E"/>
    <w:rsid w:val="005D07E1"/>
    <w:rsid w:val="005D47C5"/>
    <w:rsid w:val="005E66E6"/>
    <w:rsid w:val="00615647"/>
    <w:rsid w:val="00641789"/>
    <w:rsid w:val="0064246C"/>
    <w:rsid w:val="0066343D"/>
    <w:rsid w:val="00676A62"/>
    <w:rsid w:val="00680789"/>
    <w:rsid w:val="00680BE6"/>
    <w:rsid w:val="006A2176"/>
    <w:rsid w:val="006A2B8A"/>
    <w:rsid w:val="006A7C35"/>
    <w:rsid w:val="006B6BEC"/>
    <w:rsid w:val="006E60B3"/>
    <w:rsid w:val="006F13ED"/>
    <w:rsid w:val="00701C7A"/>
    <w:rsid w:val="00701D01"/>
    <w:rsid w:val="00710BD6"/>
    <w:rsid w:val="007131DC"/>
    <w:rsid w:val="00735212"/>
    <w:rsid w:val="007464B1"/>
    <w:rsid w:val="00755D96"/>
    <w:rsid w:val="0078200F"/>
    <w:rsid w:val="007E2743"/>
    <w:rsid w:val="007F0C5A"/>
    <w:rsid w:val="00816FD4"/>
    <w:rsid w:val="00825325"/>
    <w:rsid w:val="008824FD"/>
    <w:rsid w:val="008918D9"/>
    <w:rsid w:val="00897514"/>
    <w:rsid w:val="008A5466"/>
    <w:rsid w:val="008C03BD"/>
    <w:rsid w:val="008D37B5"/>
    <w:rsid w:val="008F586A"/>
    <w:rsid w:val="009107E1"/>
    <w:rsid w:val="0091684A"/>
    <w:rsid w:val="00933608"/>
    <w:rsid w:val="009521D8"/>
    <w:rsid w:val="00963EEE"/>
    <w:rsid w:val="00974F9F"/>
    <w:rsid w:val="00996807"/>
    <w:rsid w:val="009A3093"/>
    <w:rsid w:val="009B1130"/>
    <w:rsid w:val="009B2B8F"/>
    <w:rsid w:val="009D1EE5"/>
    <w:rsid w:val="009E0D79"/>
    <w:rsid w:val="009F2426"/>
    <w:rsid w:val="00A60F98"/>
    <w:rsid w:val="00A6439A"/>
    <w:rsid w:val="00A71A8B"/>
    <w:rsid w:val="00A747B2"/>
    <w:rsid w:val="00A95403"/>
    <w:rsid w:val="00AA78D2"/>
    <w:rsid w:val="00AC7A14"/>
    <w:rsid w:val="00AD0DFA"/>
    <w:rsid w:val="00AD786F"/>
    <w:rsid w:val="00B237A1"/>
    <w:rsid w:val="00B4619F"/>
    <w:rsid w:val="00B5425D"/>
    <w:rsid w:val="00B66FB7"/>
    <w:rsid w:val="00B67D4D"/>
    <w:rsid w:val="00B80420"/>
    <w:rsid w:val="00B9064F"/>
    <w:rsid w:val="00B9754C"/>
    <w:rsid w:val="00BA74BD"/>
    <w:rsid w:val="00BD0CEA"/>
    <w:rsid w:val="00BD121A"/>
    <w:rsid w:val="00BF045C"/>
    <w:rsid w:val="00C21A7F"/>
    <w:rsid w:val="00C3781E"/>
    <w:rsid w:val="00C44572"/>
    <w:rsid w:val="00C6638A"/>
    <w:rsid w:val="00C80F57"/>
    <w:rsid w:val="00C958E5"/>
    <w:rsid w:val="00CA3D67"/>
    <w:rsid w:val="00CC5013"/>
    <w:rsid w:val="00CC6F24"/>
    <w:rsid w:val="00D55F44"/>
    <w:rsid w:val="00D60D96"/>
    <w:rsid w:val="00D86054"/>
    <w:rsid w:val="00DC40EB"/>
    <w:rsid w:val="00E1161A"/>
    <w:rsid w:val="00E37D8A"/>
    <w:rsid w:val="00E619C1"/>
    <w:rsid w:val="00E87DE7"/>
    <w:rsid w:val="00EA40FB"/>
    <w:rsid w:val="00EA6163"/>
    <w:rsid w:val="00EB4D5C"/>
    <w:rsid w:val="00EF56C8"/>
    <w:rsid w:val="00F2324E"/>
    <w:rsid w:val="00F2572B"/>
    <w:rsid w:val="00F71C3E"/>
    <w:rsid w:val="00F91602"/>
    <w:rsid w:val="00FB4C9A"/>
    <w:rsid w:val="00FC3D00"/>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6FB336A5-12F9-4E3F-86EB-B953554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34</Pages>
  <Words>8712</Words>
  <Characters>49663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Samuel Walker Flake</cp:lastModifiedBy>
  <cp:revision>3</cp:revision>
  <cp:lastPrinted>2014-12-05T18:36:00Z</cp:lastPrinted>
  <dcterms:created xsi:type="dcterms:W3CDTF">2021-12-27T17:18:00Z</dcterms:created>
  <dcterms:modified xsi:type="dcterms:W3CDTF">2021-12-27T21:13:00Z</dcterms:modified>
</cp:coreProperties>
</file>