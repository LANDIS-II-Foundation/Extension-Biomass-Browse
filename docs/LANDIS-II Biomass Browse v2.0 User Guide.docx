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CE2C" w14:textId="2EAD8352" w:rsidR="00C80F57" w:rsidRPr="000B073F" w:rsidRDefault="00C80F57" w:rsidP="000B073F">
      <w:pPr>
        <w:pStyle w:val="titleline1"/>
        <w:rPr>
          <w:rStyle w:val="titleline1Char"/>
        </w:rPr>
      </w:pPr>
      <w:r w:rsidRPr="000B073F">
        <w:rPr>
          <w:rStyle w:val="titleline1Char"/>
        </w:rPr>
        <w:t>LANDIS-II Browse Disturbance v</w:t>
      </w:r>
      <w:ins w:id="0" w:author="Samuel Walker Flake" w:date="2022-05-16T12:19:00Z">
        <w:r w:rsidR="00D54834">
          <w:rPr>
            <w:rStyle w:val="titleline1Char"/>
          </w:rPr>
          <w:t>2</w:t>
        </w:r>
      </w:ins>
      <w:del w:id="1" w:author="Samuel Walker Flake" w:date="2022-05-16T12:19:00Z">
        <w:r w:rsidR="00996807" w:rsidDel="00D54834">
          <w:rPr>
            <w:rStyle w:val="titleline1Char"/>
          </w:rPr>
          <w:delText>1</w:delText>
        </w:r>
      </w:del>
      <w:r w:rsidRPr="000B073F">
        <w:rPr>
          <w:rStyle w:val="titleline1Char"/>
        </w:rPr>
        <w:t>.</w:t>
      </w:r>
      <w:r w:rsidR="00996807">
        <w:rPr>
          <w:rStyle w:val="titleline1Char"/>
        </w:rPr>
        <w:t>0</w:t>
      </w:r>
      <w:r w:rsidRPr="000B073F">
        <w:rPr>
          <w:rStyle w:val="titleline1Char"/>
        </w:rPr>
        <w:t xml:space="preserve"> </w:t>
      </w:r>
    </w:p>
    <w:p w14:paraId="62475768" w14:textId="77777777" w:rsidR="00C80F57" w:rsidRDefault="00C80F57" w:rsidP="000B073F">
      <w:pPr>
        <w:pStyle w:val="titleline"/>
      </w:pPr>
      <w:r w:rsidRPr="000B073F">
        <w:t xml:space="preserve">Extension User Guide </w:t>
      </w:r>
    </w:p>
    <w:p w14:paraId="65F1207F" w14:textId="77777777" w:rsidR="00974F9F" w:rsidRPr="000B073F" w:rsidRDefault="00974F9F" w:rsidP="000B073F">
      <w:pPr>
        <w:pStyle w:val="titleline"/>
      </w:pPr>
    </w:p>
    <w:p w14:paraId="6E78A1AB"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14:paraId="24DF0ECA"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14:paraId="1C4723FE" w14:textId="77777777" w:rsidR="00204E51" w:rsidRPr="0027106A" w:rsidRDefault="00204E51" w:rsidP="00204E51">
      <w:pPr>
        <w:pStyle w:val="Default"/>
        <w:jc w:val="center"/>
        <w:rPr>
          <w:rFonts w:ascii="Times New Roman" w:hAnsi="Times New Roman" w:cs="Times New Roman"/>
        </w:rPr>
      </w:pPr>
    </w:p>
    <w:p w14:paraId="703C7B1F"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14:paraId="5B4C48C6"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14:paraId="1890BF28" w14:textId="77777777" w:rsidR="00204E51" w:rsidRDefault="00204E51" w:rsidP="00204E51">
      <w:pPr>
        <w:pStyle w:val="Default"/>
        <w:jc w:val="center"/>
        <w:rPr>
          <w:rFonts w:ascii="Times New Roman" w:hAnsi="Times New Roman" w:cs="Times New Roman"/>
        </w:rPr>
      </w:pPr>
    </w:p>
    <w:p w14:paraId="0402123D" w14:textId="77777777"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 xml:space="preserve">Patrick </w:t>
      </w:r>
      <w:proofErr w:type="spellStart"/>
      <w:r w:rsidRPr="000B073F">
        <w:rPr>
          <w:rFonts w:ascii="Times New Roman" w:hAnsi="Times New Roman" w:cs="Times New Roman"/>
        </w:rPr>
        <w:t>Drohan</w:t>
      </w:r>
      <w:proofErr w:type="spellEnd"/>
    </w:p>
    <w:p w14:paraId="5E82642F" w14:textId="287475A7" w:rsidR="00C80F57" w:rsidRDefault="00C80F57" w:rsidP="000B073F">
      <w:pPr>
        <w:pStyle w:val="Default"/>
        <w:jc w:val="center"/>
        <w:rPr>
          <w:ins w:id="2" w:author="Samuel Walker Flake" w:date="2022-05-16T12:19:00Z"/>
          <w:rFonts w:ascii="Times New Roman" w:hAnsi="Times New Roman" w:cs="Times New Roman"/>
        </w:rPr>
      </w:pPr>
      <w:r w:rsidRPr="000B073F">
        <w:rPr>
          <w:rFonts w:ascii="Times New Roman" w:hAnsi="Times New Roman" w:cs="Times New Roman"/>
        </w:rPr>
        <w:t>Penn State University</w:t>
      </w:r>
    </w:p>
    <w:p w14:paraId="16D23D52" w14:textId="19B60937" w:rsidR="00D54834" w:rsidRDefault="00D54834" w:rsidP="000B073F">
      <w:pPr>
        <w:pStyle w:val="Default"/>
        <w:jc w:val="center"/>
        <w:rPr>
          <w:ins w:id="3" w:author="Samuel Walker Flake" w:date="2022-05-16T12:19:00Z"/>
          <w:rFonts w:ascii="Times New Roman" w:hAnsi="Times New Roman" w:cs="Times New Roman"/>
        </w:rPr>
      </w:pPr>
    </w:p>
    <w:p w14:paraId="778C36D4" w14:textId="70074164" w:rsidR="00D54834" w:rsidRDefault="00D54834" w:rsidP="000B073F">
      <w:pPr>
        <w:pStyle w:val="Default"/>
        <w:jc w:val="center"/>
        <w:rPr>
          <w:ins w:id="4" w:author="Samuel Walker Flake" w:date="2022-05-16T12:19:00Z"/>
          <w:rFonts w:ascii="Times New Roman" w:hAnsi="Times New Roman" w:cs="Times New Roman"/>
        </w:rPr>
      </w:pPr>
      <w:ins w:id="5" w:author="Samuel Walker Flake" w:date="2022-05-16T12:19:00Z">
        <w:r>
          <w:rPr>
            <w:rFonts w:ascii="Times New Roman" w:hAnsi="Times New Roman" w:cs="Times New Roman"/>
          </w:rPr>
          <w:t>Samuel Flake</w:t>
        </w:r>
      </w:ins>
      <w:ins w:id="6" w:author="Samuel Walker Flake" w:date="2022-05-16T12:20:00Z">
        <w:r w:rsidR="00954ECF">
          <w:rPr>
            <w:rFonts w:ascii="Times New Roman" w:hAnsi="Times New Roman" w:cs="Times New Roman"/>
          </w:rPr>
          <w:t xml:space="preserve">, Rob </w:t>
        </w:r>
        <w:proofErr w:type="spellStart"/>
        <w:r w:rsidR="00954ECF">
          <w:rPr>
            <w:rFonts w:ascii="Times New Roman" w:hAnsi="Times New Roman" w:cs="Times New Roman"/>
          </w:rPr>
          <w:t>Scheller</w:t>
        </w:r>
      </w:ins>
      <w:proofErr w:type="spellEnd"/>
    </w:p>
    <w:p w14:paraId="49B27061" w14:textId="283D4338" w:rsidR="00D54834" w:rsidRDefault="00D54834" w:rsidP="000B073F">
      <w:pPr>
        <w:pStyle w:val="Default"/>
        <w:jc w:val="center"/>
        <w:rPr>
          <w:ins w:id="7" w:author="Samuel Walker Flake" w:date="2022-05-16T12:19:00Z"/>
          <w:rFonts w:ascii="Times New Roman" w:hAnsi="Times New Roman" w:cs="Times New Roman"/>
        </w:rPr>
      </w:pPr>
      <w:ins w:id="8" w:author="Samuel Walker Flake" w:date="2022-05-16T12:19:00Z">
        <w:r>
          <w:rPr>
            <w:rFonts w:ascii="Times New Roman" w:hAnsi="Times New Roman" w:cs="Times New Roman"/>
          </w:rPr>
          <w:t xml:space="preserve">North Carolina State </w:t>
        </w:r>
        <w:commentRangeStart w:id="9"/>
        <w:r>
          <w:rPr>
            <w:rFonts w:ascii="Times New Roman" w:hAnsi="Times New Roman" w:cs="Times New Roman"/>
          </w:rPr>
          <w:t>University</w:t>
        </w:r>
      </w:ins>
      <w:commentRangeEnd w:id="9"/>
      <w:ins w:id="10" w:author="Samuel Walker Flake" w:date="2022-05-16T12:20:00Z">
        <w:r w:rsidR="00954ECF">
          <w:rPr>
            <w:rStyle w:val="CommentReference"/>
            <w:rFonts w:ascii="Times New Roman" w:eastAsia="Times New Roman" w:hAnsi="Times New Roman" w:cs="Times New Roman"/>
            <w:color w:val="auto"/>
          </w:rPr>
          <w:commentReference w:id="9"/>
        </w:r>
      </w:ins>
    </w:p>
    <w:p w14:paraId="51487902" w14:textId="77777777" w:rsidR="00954ECF" w:rsidRDefault="00954ECF" w:rsidP="000B073F">
      <w:pPr>
        <w:pStyle w:val="Default"/>
        <w:jc w:val="center"/>
        <w:rPr>
          <w:rFonts w:ascii="Times New Roman" w:hAnsi="Times New Roman" w:cs="Times New Roman"/>
        </w:rPr>
      </w:pPr>
    </w:p>
    <w:p w14:paraId="4B4A377D" w14:textId="77777777" w:rsidR="00974F9F" w:rsidRPr="000B073F" w:rsidRDefault="00974F9F" w:rsidP="000B073F">
      <w:pPr>
        <w:pStyle w:val="Default"/>
        <w:jc w:val="center"/>
        <w:rPr>
          <w:rFonts w:ascii="Times New Roman" w:hAnsi="Times New Roman" w:cs="Times New Roman"/>
        </w:rPr>
      </w:pPr>
    </w:p>
    <w:p w14:paraId="793F9D22" w14:textId="77777777" w:rsidR="00974F9F" w:rsidRPr="000B073F" w:rsidRDefault="00974F9F" w:rsidP="000B073F">
      <w:pPr>
        <w:pStyle w:val="Default"/>
        <w:jc w:val="center"/>
        <w:rPr>
          <w:rFonts w:ascii="Times New Roman" w:hAnsi="Times New Roman" w:cs="Times New Roman"/>
        </w:rPr>
      </w:pPr>
    </w:p>
    <w:p w14:paraId="187C22AE" w14:textId="74349D15"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ins w:id="11" w:author="Samuel Walker Flake" w:date="2022-07-28T16:53:00Z">
        <w:r w:rsidR="00BB2A87">
          <w:rPr>
            <w:rFonts w:ascii="Times New Roman" w:hAnsi="Times New Roman" w:cs="Times New Roman"/>
            <w:noProof/>
          </w:rPr>
          <w:t>July 28, 2022</w:t>
        </w:r>
      </w:ins>
      <w:del w:id="12" w:author="Samuel Walker Flake" w:date="2022-05-05T13:32:00Z">
        <w:r w:rsidR="00F709BF" w:rsidDel="00A51E6F">
          <w:rPr>
            <w:rFonts w:ascii="Times New Roman" w:hAnsi="Times New Roman" w:cs="Times New Roman"/>
            <w:noProof/>
          </w:rPr>
          <w:delText>February 22, 2022</w:delText>
        </w:r>
      </w:del>
      <w:r>
        <w:rPr>
          <w:rFonts w:ascii="Times New Roman" w:hAnsi="Times New Roman" w:cs="Times New Roman"/>
        </w:rPr>
        <w:fldChar w:fldCharType="end"/>
      </w:r>
    </w:p>
    <w:p w14:paraId="6D4B3477" w14:textId="77777777" w:rsidR="00290E13" w:rsidRDefault="00290E13">
      <w:pPr>
        <w:spacing w:after="200" w:line="276" w:lineRule="auto"/>
        <w:ind w:left="0" w:right="0"/>
      </w:pPr>
      <w:r>
        <w:br w:type="page"/>
      </w:r>
    </w:p>
    <w:p w14:paraId="7928AF77" w14:textId="77777777"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p w14:paraId="28E05A59" w14:textId="77777777" w:rsidR="004C6C68"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6028060" w:history="1">
        <w:r w:rsidR="004C6C68" w:rsidRPr="00E37EFB">
          <w:rPr>
            <w:rStyle w:val="Hyperlink"/>
            <w:noProof/>
          </w:rPr>
          <w:t>1</w:t>
        </w:r>
        <w:r w:rsidR="004C6C68">
          <w:rPr>
            <w:rFonts w:asciiTheme="minorHAnsi" w:eastAsiaTheme="minorEastAsia" w:hAnsiTheme="minorHAnsi" w:cstheme="minorBidi"/>
            <w:noProof/>
            <w:sz w:val="22"/>
            <w:szCs w:val="22"/>
          </w:rPr>
          <w:tab/>
        </w:r>
        <w:r w:rsidR="004C6C68" w:rsidRPr="00E37EFB">
          <w:rPr>
            <w:rStyle w:val="Hyperlink"/>
            <w:noProof/>
          </w:rPr>
          <w:t>Introduction</w:t>
        </w:r>
        <w:r w:rsidR="004C6C68">
          <w:rPr>
            <w:noProof/>
            <w:webHidden/>
          </w:rPr>
          <w:tab/>
        </w:r>
        <w:r w:rsidR="004C6C68">
          <w:rPr>
            <w:noProof/>
            <w:webHidden/>
          </w:rPr>
          <w:fldChar w:fldCharType="begin"/>
        </w:r>
        <w:r w:rsidR="004C6C68">
          <w:rPr>
            <w:noProof/>
            <w:webHidden/>
          </w:rPr>
          <w:instrText xml:space="preserve"> PAGEREF _Toc426028060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41F6D462"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1" w:history="1">
        <w:r w:rsidR="004C6C68" w:rsidRPr="00E37EFB">
          <w:rPr>
            <w:rStyle w:val="Hyperlink"/>
            <w:noProof/>
          </w:rPr>
          <w:t>1.1</w:t>
        </w:r>
        <w:r w:rsidR="004C6C68">
          <w:rPr>
            <w:rFonts w:asciiTheme="minorHAnsi" w:eastAsiaTheme="minorEastAsia" w:hAnsiTheme="minorHAnsi" w:cstheme="minorBidi"/>
            <w:noProof/>
            <w:sz w:val="22"/>
            <w:szCs w:val="22"/>
          </w:rPr>
          <w:tab/>
        </w:r>
        <w:r w:rsidR="004C6C68" w:rsidRPr="00E37EFB">
          <w:rPr>
            <w:rStyle w:val="Hyperlink"/>
            <w:noProof/>
          </w:rPr>
          <w:t>Major Releases</w:t>
        </w:r>
        <w:r w:rsidR="004C6C68">
          <w:rPr>
            <w:noProof/>
            <w:webHidden/>
          </w:rPr>
          <w:tab/>
        </w:r>
        <w:r w:rsidR="004C6C68">
          <w:rPr>
            <w:noProof/>
            <w:webHidden/>
          </w:rPr>
          <w:fldChar w:fldCharType="begin"/>
        </w:r>
        <w:r w:rsidR="004C6C68">
          <w:rPr>
            <w:noProof/>
            <w:webHidden/>
          </w:rPr>
          <w:instrText xml:space="preserve"> PAGEREF _Toc426028061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53E9B74"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2" w:history="1">
        <w:r w:rsidR="004C6C68" w:rsidRPr="00E37EFB">
          <w:rPr>
            <w:rStyle w:val="Hyperlink"/>
            <w:noProof/>
          </w:rPr>
          <w:t>1.2</w:t>
        </w:r>
        <w:r w:rsidR="004C6C68">
          <w:rPr>
            <w:rFonts w:asciiTheme="minorHAnsi" w:eastAsiaTheme="minorEastAsia" w:hAnsiTheme="minorHAnsi" w:cstheme="minorBidi"/>
            <w:noProof/>
            <w:sz w:val="22"/>
            <w:szCs w:val="22"/>
          </w:rPr>
          <w:tab/>
        </w:r>
        <w:r w:rsidR="004C6C68" w:rsidRPr="00E37EFB">
          <w:rPr>
            <w:rStyle w:val="Hyperlink"/>
            <w:noProof/>
          </w:rPr>
          <w:t>Minor Releases</w:t>
        </w:r>
        <w:r w:rsidR="004C6C68">
          <w:rPr>
            <w:noProof/>
            <w:webHidden/>
          </w:rPr>
          <w:tab/>
        </w:r>
        <w:r w:rsidR="004C6C68">
          <w:rPr>
            <w:noProof/>
            <w:webHidden/>
          </w:rPr>
          <w:fldChar w:fldCharType="begin"/>
        </w:r>
        <w:r w:rsidR="004C6C68">
          <w:rPr>
            <w:noProof/>
            <w:webHidden/>
          </w:rPr>
          <w:instrText xml:space="preserve"> PAGEREF _Toc426028062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DDE818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3" w:history="1">
        <w:r w:rsidR="004C6C68" w:rsidRPr="00E37EFB">
          <w:rPr>
            <w:rStyle w:val="Hyperlink"/>
            <w:noProof/>
          </w:rPr>
          <w:t>1.2.1</w:t>
        </w:r>
        <w:r w:rsidR="004C6C68">
          <w:rPr>
            <w:rFonts w:asciiTheme="minorHAnsi" w:eastAsiaTheme="minorEastAsia" w:hAnsiTheme="minorHAnsi" w:cstheme="minorBidi"/>
            <w:noProof/>
            <w:sz w:val="22"/>
            <w:szCs w:val="22"/>
          </w:rPr>
          <w:tab/>
        </w:r>
        <w:r w:rsidR="004C6C68" w:rsidRPr="00E37EFB">
          <w:rPr>
            <w:rStyle w:val="Hyperlink"/>
            <w:noProof/>
          </w:rPr>
          <w:t>Beta 0.8 (July 30, 2015)</w:t>
        </w:r>
        <w:r w:rsidR="004C6C68">
          <w:rPr>
            <w:noProof/>
            <w:webHidden/>
          </w:rPr>
          <w:tab/>
        </w:r>
        <w:r w:rsidR="004C6C68">
          <w:rPr>
            <w:noProof/>
            <w:webHidden/>
          </w:rPr>
          <w:fldChar w:fldCharType="begin"/>
        </w:r>
        <w:r w:rsidR="004C6C68">
          <w:rPr>
            <w:noProof/>
            <w:webHidden/>
          </w:rPr>
          <w:instrText xml:space="preserve"> PAGEREF _Toc426028063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C1C6127"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4" w:history="1">
        <w:r w:rsidR="004C6C68" w:rsidRPr="00E37EFB">
          <w:rPr>
            <w:rStyle w:val="Hyperlink"/>
            <w:noProof/>
          </w:rPr>
          <w:t>1.2.2</w:t>
        </w:r>
        <w:r w:rsidR="004C6C68">
          <w:rPr>
            <w:rFonts w:asciiTheme="minorHAnsi" w:eastAsiaTheme="minorEastAsia" w:hAnsiTheme="minorHAnsi" w:cstheme="minorBidi"/>
            <w:noProof/>
            <w:sz w:val="22"/>
            <w:szCs w:val="22"/>
          </w:rPr>
          <w:tab/>
        </w:r>
        <w:r w:rsidR="004C6C68" w:rsidRPr="00E37EFB">
          <w:rPr>
            <w:rStyle w:val="Hyperlink"/>
            <w:noProof/>
          </w:rPr>
          <w:t>Beta 0.7 (July 28, 2015)</w:t>
        </w:r>
        <w:r w:rsidR="004C6C68">
          <w:rPr>
            <w:noProof/>
            <w:webHidden/>
          </w:rPr>
          <w:tab/>
        </w:r>
        <w:r w:rsidR="004C6C68">
          <w:rPr>
            <w:noProof/>
            <w:webHidden/>
          </w:rPr>
          <w:fldChar w:fldCharType="begin"/>
        </w:r>
        <w:r w:rsidR="004C6C68">
          <w:rPr>
            <w:noProof/>
            <w:webHidden/>
          </w:rPr>
          <w:instrText xml:space="preserve"> PAGEREF _Toc426028064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07C7DCB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65" w:history="1">
        <w:r w:rsidR="004C6C68" w:rsidRPr="00E37EFB">
          <w:rPr>
            <w:rStyle w:val="Hyperlink"/>
            <w:noProof/>
          </w:rPr>
          <w:t>1.2.3</w:t>
        </w:r>
        <w:r w:rsidR="004C6C68">
          <w:rPr>
            <w:rFonts w:asciiTheme="minorHAnsi" w:eastAsiaTheme="minorEastAsia" w:hAnsiTheme="minorHAnsi" w:cstheme="minorBidi"/>
            <w:noProof/>
            <w:sz w:val="22"/>
            <w:szCs w:val="22"/>
          </w:rPr>
          <w:tab/>
        </w:r>
        <w:r w:rsidR="004C6C68" w:rsidRPr="00E37EFB">
          <w:rPr>
            <w:rStyle w:val="Hyperlink"/>
            <w:noProof/>
          </w:rPr>
          <w:t>Beta 0.6 (May 27, 2015)</w:t>
        </w:r>
        <w:r w:rsidR="004C6C68">
          <w:rPr>
            <w:noProof/>
            <w:webHidden/>
          </w:rPr>
          <w:tab/>
        </w:r>
        <w:r w:rsidR="004C6C68">
          <w:rPr>
            <w:noProof/>
            <w:webHidden/>
          </w:rPr>
          <w:fldChar w:fldCharType="begin"/>
        </w:r>
        <w:r w:rsidR="004C6C68">
          <w:rPr>
            <w:noProof/>
            <w:webHidden/>
          </w:rPr>
          <w:instrText xml:space="preserve"> PAGEREF _Toc426028065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96B90F5"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6" w:history="1">
        <w:r w:rsidR="004C6C68" w:rsidRPr="00E37EFB">
          <w:rPr>
            <w:rStyle w:val="Hyperlink"/>
            <w:noProof/>
          </w:rPr>
          <w:t>1.3</w:t>
        </w:r>
        <w:r w:rsidR="004C6C68">
          <w:rPr>
            <w:rFonts w:asciiTheme="minorHAnsi" w:eastAsiaTheme="minorEastAsia" w:hAnsiTheme="minorHAnsi" w:cstheme="minorBidi"/>
            <w:noProof/>
            <w:sz w:val="22"/>
            <w:szCs w:val="22"/>
          </w:rPr>
          <w:tab/>
        </w:r>
        <w:r w:rsidR="004C6C68" w:rsidRPr="00E37EFB">
          <w:rPr>
            <w:rStyle w:val="Hyperlink"/>
            <w:noProof/>
          </w:rPr>
          <w:t>Acknowledgments</w:t>
        </w:r>
        <w:r w:rsidR="004C6C68">
          <w:rPr>
            <w:noProof/>
            <w:webHidden/>
          </w:rPr>
          <w:tab/>
        </w:r>
        <w:r w:rsidR="004C6C68">
          <w:rPr>
            <w:noProof/>
            <w:webHidden/>
          </w:rPr>
          <w:fldChar w:fldCharType="begin"/>
        </w:r>
        <w:r w:rsidR="004C6C68">
          <w:rPr>
            <w:noProof/>
            <w:webHidden/>
          </w:rPr>
          <w:instrText xml:space="preserve"> PAGEREF _Toc426028066 \h </w:instrText>
        </w:r>
        <w:r w:rsidR="004C6C68">
          <w:rPr>
            <w:noProof/>
            <w:webHidden/>
          </w:rPr>
        </w:r>
        <w:r w:rsidR="004C6C68">
          <w:rPr>
            <w:noProof/>
            <w:webHidden/>
          </w:rPr>
          <w:fldChar w:fldCharType="separate"/>
        </w:r>
        <w:r w:rsidR="004C6C68">
          <w:rPr>
            <w:noProof/>
            <w:webHidden/>
          </w:rPr>
          <w:t>6</w:t>
        </w:r>
        <w:r w:rsidR="004C6C68">
          <w:rPr>
            <w:noProof/>
            <w:webHidden/>
          </w:rPr>
          <w:fldChar w:fldCharType="end"/>
        </w:r>
      </w:hyperlink>
    </w:p>
    <w:p w14:paraId="4EA4C21F"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67" w:history="1">
        <w:r w:rsidR="004C6C68" w:rsidRPr="00E37EFB">
          <w:rPr>
            <w:rStyle w:val="Hyperlink"/>
            <w:noProof/>
          </w:rPr>
          <w:t>2</w:t>
        </w:r>
        <w:r w:rsidR="004C6C68">
          <w:rPr>
            <w:rFonts w:asciiTheme="minorHAnsi" w:eastAsiaTheme="minorEastAsia" w:hAnsiTheme="minorHAnsi" w:cstheme="minorBidi"/>
            <w:noProof/>
            <w:sz w:val="22"/>
            <w:szCs w:val="22"/>
          </w:rPr>
          <w:tab/>
        </w:r>
        <w:r w:rsidR="004C6C68" w:rsidRPr="00E37EFB">
          <w:rPr>
            <w:rStyle w:val="Hyperlink"/>
            <w:noProof/>
          </w:rPr>
          <w:t>Browse Disturbance Extension</w:t>
        </w:r>
        <w:r w:rsidR="004C6C68">
          <w:rPr>
            <w:noProof/>
            <w:webHidden/>
          </w:rPr>
          <w:tab/>
        </w:r>
        <w:r w:rsidR="004C6C68">
          <w:rPr>
            <w:noProof/>
            <w:webHidden/>
          </w:rPr>
          <w:fldChar w:fldCharType="begin"/>
        </w:r>
        <w:r w:rsidR="004C6C68">
          <w:rPr>
            <w:noProof/>
            <w:webHidden/>
          </w:rPr>
          <w:instrText xml:space="preserve"> PAGEREF _Toc426028067 \h </w:instrText>
        </w:r>
        <w:r w:rsidR="004C6C68">
          <w:rPr>
            <w:noProof/>
            <w:webHidden/>
          </w:rPr>
        </w:r>
        <w:r w:rsidR="004C6C68">
          <w:rPr>
            <w:noProof/>
            <w:webHidden/>
          </w:rPr>
          <w:fldChar w:fldCharType="separate"/>
        </w:r>
        <w:r w:rsidR="004C6C68">
          <w:rPr>
            <w:noProof/>
            <w:webHidden/>
          </w:rPr>
          <w:t>7</w:t>
        </w:r>
        <w:r w:rsidR="004C6C68">
          <w:rPr>
            <w:noProof/>
            <w:webHidden/>
          </w:rPr>
          <w:fldChar w:fldCharType="end"/>
        </w:r>
      </w:hyperlink>
    </w:p>
    <w:p w14:paraId="21B8052B"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68" w:history="1">
        <w:r w:rsidR="004C6C68" w:rsidRPr="00E37EFB">
          <w:rPr>
            <w:rStyle w:val="Hyperlink"/>
            <w:noProof/>
          </w:rPr>
          <w:t>3</w:t>
        </w:r>
        <w:r w:rsidR="004C6C68">
          <w:rPr>
            <w:rFonts w:asciiTheme="minorHAnsi" w:eastAsiaTheme="minorEastAsia" w:hAnsiTheme="minorHAnsi" w:cstheme="minorBidi"/>
            <w:noProof/>
            <w:sz w:val="22"/>
            <w:szCs w:val="22"/>
          </w:rPr>
          <w:tab/>
        </w:r>
        <w:r w:rsidR="004C6C68" w:rsidRPr="00E37EFB">
          <w:rPr>
            <w:rStyle w:val="Hyperlink"/>
            <w:noProof/>
          </w:rPr>
          <w:t>Model Description</w:t>
        </w:r>
        <w:r w:rsidR="004C6C68">
          <w:rPr>
            <w:noProof/>
            <w:webHidden/>
          </w:rPr>
          <w:tab/>
        </w:r>
        <w:r w:rsidR="004C6C68">
          <w:rPr>
            <w:noProof/>
            <w:webHidden/>
          </w:rPr>
          <w:fldChar w:fldCharType="begin"/>
        </w:r>
        <w:r w:rsidR="004C6C68">
          <w:rPr>
            <w:noProof/>
            <w:webHidden/>
          </w:rPr>
          <w:instrText xml:space="preserve"> PAGEREF _Toc426028068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2BAAF74C"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69" w:history="1">
        <w:r w:rsidR="004C6C68" w:rsidRPr="00E37EFB">
          <w:rPr>
            <w:rStyle w:val="Hyperlink"/>
            <w:noProof/>
          </w:rPr>
          <w:t>3.1</w:t>
        </w:r>
        <w:r w:rsidR="004C6C68">
          <w:rPr>
            <w:rFonts w:asciiTheme="minorHAnsi" w:eastAsiaTheme="minorEastAsia" w:hAnsiTheme="minorHAnsi" w:cstheme="minorBidi"/>
            <w:noProof/>
            <w:sz w:val="22"/>
            <w:szCs w:val="22"/>
          </w:rPr>
          <w:tab/>
        </w:r>
        <w:r w:rsidR="004C6C68" w:rsidRPr="00E37EFB">
          <w:rPr>
            <w:rStyle w:val="Hyperlink"/>
            <w:noProof/>
          </w:rPr>
          <w:t>Species Browse Preference Index</w:t>
        </w:r>
        <w:r w:rsidR="004C6C68">
          <w:rPr>
            <w:noProof/>
            <w:webHidden/>
          </w:rPr>
          <w:tab/>
        </w:r>
        <w:r w:rsidR="004C6C68">
          <w:rPr>
            <w:noProof/>
            <w:webHidden/>
          </w:rPr>
          <w:fldChar w:fldCharType="begin"/>
        </w:r>
        <w:r w:rsidR="004C6C68">
          <w:rPr>
            <w:noProof/>
            <w:webHidden/>
          </w:rPr>
          <w:instrText xml:space="preserve"> PAGEREF _Toc426028069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8DDECAF"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0" w:history="1">
        <w:r w:rsidR="004C6C68" w:rsidRPr="00E37EFB">
          <w:rPr>
            <w:rStyle w:val="Hyperlink"/>
            <w:noProof/>
          </w:rPr>
          <w:t>3.2</w:t>
        </w:r>
        <w:r w:rsidR="004C6C68">
          <w:rPr>
            <w:rFonts w:asciiTheme="minorHAnsi" w:eastAsiaTheme="minorEastAsia" w:hAnsiTheme="minorHAnsi" w:cstheme="minorBidi"/>
            <w:noProof/>
            <w:sz w:val="22"/>
            <w:szCs w:val="22"/>
          </w:rPr>
          <w:tab/>
        </w:r>
        <w:r w:rsidR="004C6C68" w:rsidRPr="00E37EFB">
          <w:rPr>
            <w:rStyle w:val="Hyperlink"/>
            <w:noProof/>
          </w:rPr>
          <w:t>Forage Availability</w:t>
        </w:r>
        <w:r w:rsidR="004C6C68">
          <w:rPr>
            <w:noProof/>
            <w:webHidden/>
          </w:rPr>
          <w:tab/>
        </w:r>
        <w:r w:rsidR="004C6C68">
          <w:rPr>
            <w:noProof/>
            <w:webHidden/>
          </w:rPr>
          <w:fldChar w:fldCharType="begin"/>
        </w:r>
        <w:r w:rsidR="004C6C68">
          <w:rPr>
            <w:noProof/>
            <w:webHidden/>
          </w:rPr>
          <w:instrText xml:space="preserve"> PAGEREF _Toc426028070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4CDD9C1"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1" w:history="1">
        <w:r w:rsidR="004C6C68" w:rsidRPr="00E37EFB">
          <w:rPr>
            <w:rStyle w:val="Hyperlink"/>
            <w:noProof/>
          </w:rPr>
          <w:t>3.2.1</w:t>
        </w:r>
        <w:r w:rsidR="004C6C68">
          <w:rPr>
            <w:rFonts w:asciiTheme="minorHAnsi" w:eastAsiaTheme="minorEastAsia" w:hAnsiTheme="minorHAnsi" w:cstheme="minorBidi"/>
            <w:noProof/>
            <w:sz w:val="22"/>
            <w:szCs w:val="22"/>
          </w:rPr>
          <w:tab/>
        </w:r>
        <w:r w:rsidR="004C6C68" w:rsidRPr="00E37EFB">
          <w:rPr>
            <w:rStyle w:val="Hyperlink"/>
            <w:noProof/>
          </w:rPr>
          <w:t>Susceptible Cohorts</w:t>
        </w:r>
        <w:r w:rsidR="004C6C68">
          <w:rPr>
            <w:noProof/>
            <w:webHidden/>
          </w:rPr>
          <w:tab/>
        </w:r>
        <w:r w:rsidR="004C6C68">
          <w:rPr>
            <w:noProof/>
            <w:webHidden/>
          </w:rPr>
          <w:fldChar w:fldCharType="begin"/>
        </w:r>
        <w:r w:rsidR="004C6C68">
          <w:rPr>
            <w:noProof/>
            <w:webHidden/>
          </w:rPr>
          <w:instrText xml:space="preserve"> PAGEREF _Toc426028071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78279554"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2" w:history="1">
        <w:r w:rsidR="004C6C68" w:rsidRPr="00E37EFB">
          <w:rPr>
            <w:rStyle w:val="Hyperlink"/>
            <w:noProof/>
          </w:rPr>
          <w:t>3.2.2</w:t>
        </w:r>
        <w:r w:rsidR="004C6C68">
          <w:rPr>
            <w:rFonts w:asciiTheme="minorHAnsi" w:eastAsiaTheme="minorEastAsia" w:hAnsiTheme="minorHAnsi" w:cstheme="minorBidi"/>
            <w:noProof/>
            <w:sz w:val="22"/>
            <w:szCs w:val="22"/>
          </w:rPr>
          <w:tab/>
        </w:r>
        <w:r w:rsidR="004C6C68" w:rsidRPr="00E37EFB">
          <w:rPr>
            <w:rStyle w:val="Hyperlink"/>
            <w:noProof/>
          </w:rPr>
          <w:t>Available forage biomass</w:t>
        </w:r>
        <w:r w:rsidR="004C6C68">
          <w:rPr>
            <w:noProof/>
            <w:webHidden/>
          </w:rPr>
          <w:tab/>
        </w:r>
        <w:r w:rsidR="004C6C68">
          <w:rPr>
            <w:noProof/>
            <w:webHidden/>
          </w:rPr>
          <w:fldChar w:fldCharType="begin"/>
        </w:r>
        <w:r w:rsidR="004C6C68">
          <w:rPr>
            <w:noProof/>
            <w:webHidden/>
          </w:rPr>
          <w:instrText xml:space="preserve"> PAGEREF _Toc426028072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2198BE04"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3" w:history="1">
        <w:r w:rsidR="004C6C68" w:rsidRPr="00E37EFB">
          <w:rPr>
            <w:rStyle w:val="Hyperlink"/>
            <w:noProof/>
          </w:rPr>
          <w:t>3.3</w:t>
        </w:r>
        <w:r w:rsidR="004C6C68">
          <w:rPr>
            <w:rFonts w:asciiTheme="minorHAnsi" w:eastAsiaTheme="minorEastAsia" w:hAnsiTheme="minorHAnsi" w:cstheme="minorBidi"/>
            <w:noProof/>
            <w:sz w:val="22"/>
            <w:szCs w:val="22"/>
          </w:rPr>
          <w:tab/>
        </w:r>
        <w:r w:rsidR="004C6C68" w:rsidRPr="00E37EFB">
          <w:rPr>
            <w:rStyle w:val="Hyperlink"/>
            <w:noProof/>
          </w:rPr>
          <w:t>Population Zones</w:t>
        </w:r>
        <w:r w:rsidR="004C6C68">
          <w:rPr>
            <w:noProof/>
            <w:webHidden/>
          </w:rPr>
          <w:tab/>
        </w:r>
        <w:r w:rsidR="004C6C68">
          <w:rPr>
            <w:noProof/>
            <w:webHidden/>
          </w:rPr>
          <w:fldChar w:fldCharType="begin"/>
        </w:r>
        <w:r w:rsidR="004C6C68">
          <w:rPr>
            <w:noProof/>
            <w:webHidden/>
          </w:rPr>
          <w:instrText xml:space="preserve"> PAGEREF _Toc426028073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7BBE54B9"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4" w:history="1">
        <w:r w:rsidR="004C6C68" w:rsidRPr="00E37EFB">
          <w:rPr>
            <w:rStyle w:val="Hyperlink"/>
            <w:noProof/>
          </w:rPr>
          <w:t>3.4</w:t>
        </w:r>
        <w:r w:rsidR="004C6C68">
          <w:rPr>
            <w:rFonts w:asciiTheme="minorHAnsi" w:eastAsiaTheme="minorEastAsia" w:hAnsiTheme="minorHAnsi" w:cstheme="minorBidi"/>
            <w:noProof/>
            <w:sz w:val="22"/>
            <w:szCs w:val="22"/>
          </w:rPr>
          <w:tab/>
        </w:r>
        <w:r w:rsidR="004C6C68" w:rsidRPr="00E37EFB">
          <w:rPr>
            <w:rStyle w:val="Hyperlink"/>
            <w:noProof/>
          </w:rPr>
          <w:t>Site Forage Quantity</w:t>
        </w:r>
        <w:r w:rsidR="004C6C68">
          <w:rPr>
            <w:noProof/>
            <w:webHidden/>
          </w:rPr>
          <w:tab/>
        </w:r>
        <w:r w:rsidR="004C6C68">
          <w:rPr>
            <w:noProof/>
            <w:webHidden/>
          </w:rPr>
          <w:fldChar w:fldCharType="begin"/>
        </w:r>
        <w:r w:rsidR="004C6C68">
          <w:rPr>
            <w:noProof/>
            <w:webHidden/>
          </w:rPr>
          <w:instrText xml:space="preserve"> PAGEREF _Toc426028074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FC54307"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5" w:history="1">
        <w:r w:rsidR="004C6C68" w:rsidRPr="00E37EFB">
          <w:rPr>
            <w:rStyle w:val="Hyperlink"/>
            <w:noProof/>
          </w:rPr>
          <w:t>3.4.1</w:t>
        </w:r>
        <w:r w:rsidR="004C6C68">
          <w:rPr>
            <w:rFonts w:asciiTheme="minorHAnsi" w:eastAsiaTheme="minorEastAsia" w:hAnsiTheme="minorHAnsi" w:cstheme="minorBidi"/>
            <w:noProof/>
            <w:sz w:val="22"/>
            <w:szCs w:val="22"/>
          </w:rPr>
          <w:tab/>
        </w:r>
        <w:r w:rsidR="004C6C68" w:rsidRPr="00E37EFB">
          <w:rPr>
            <w:rStyle w:val="Hyperlink"/>
            <w:noProof/>
          </w:rPr>
          <w:t>Zone Forage Quantity</w:t>
        </w:r>
        <w:r w:rsidR="004C6C68">
          <w:rPr>
            <w:noProof/>
            <w:webHidden/>
          </w:rPr>
          <w:tab/>
        </w:r>
        <w:r w:rsidR="004C6C68">
          <w:rPr>
            <w:noProof/>
            <w:webHidden/>
          </w:rPr>
          <w:fldChar w:fldCharType="begin"/>
        </w:r>
        <w:r w:rsidR="004C6C68">
          <w:rPr>
            <w:noProof/>
            <w:webHidden/>
          </w:rPr>
          <w:instrText xml:space="preserve"> PAGEREF _Toc426028075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DA94D44"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6" w:history="1">
        <w:r w:rsidR="004C6C68" w:rsidRPr="00E37EFB">
          <w:rPr>
            <w:rStyle w:val="Hyperlink"/>
            <w:noProof/>
          </w:rPr>
          <w:t>3.4.2</w:t>
        </w:r>
        <w:r w:rsidR="004C6C68">
          <w:rPr>
            <w:rFonts w:asciiTheme="minorHAnsi" w:eastAsiaTheme="minorEastAsia" w:hAnsiTheme="minorHAnsi" w:cstheme="minorBidi"/>
            <w:noProof/>
            <w:sz w:val="22"/>
            <w:szCs w:val="22"/>
          </w:rPr>
          <w:tab/>
        </w:r>
        <w:r w:rsidR="004C6C68" w:rsidRPr="00E37EFB">
          <w:rPr>
            <w:rStyle w:val="Hyperlink"/>
            <w:noProof/>
          </w:rPr>
          <w:t>Rescaled Forage Quantity</w:t>
        </w:r>
        <w:r w:rsidR="004C6C68">
          <w:rPr>
            <w:noProof/>
            <w:webHidden/>
          </w:rPr>
          <w:tab/>
        </w:r>
        <w:r w:rsidR="004C6C68">
          <w:rPr>
            <w:noProof/>
            <w:webHidden/>
          </w:rPr>
          <w:fldChar w:fldCharType="begin"/>
        </w:r>
        <w:r w:rsidR="004C6C68">
          <w:rPr>
            <w:noProof/>
            <w:webHidden/>
          </w:rPr>
          <w:instrText xml:space="preserve"> PAGEREF _Toc426028076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3060EDB"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7" w:history="1">
        <w:r w:rsidR="004C6C68" w:rsidRPr="00E37EFB">
          <w:rPr>
            <w:rStyle w:val="Hyperlink"/>
            <w:noProof/>
          </w:rPr>
          <w:t>3.5</w:t>
        </w:r>
        <w:r w:rsidR="004C6C68">
          <w:rPr>
            <w:rFonts w:asciiTheme="minorHAnsi" w:eastAsiaTheme="minorEastAsia" w:hAnsiTheme="minorHAnsi" w:cstheme="minorBidi"/>
            <w:noProof/>
            <w:sz w:val="22"/>
            <w:szCs w:val="22"/>
          </w:rPr>
          <w:tab/>
        </w:r>
        <w:r w:rsidR="004C6C68" w:rsidRPr="00E37EFB">
          <w:rPr>
            <w:rStyle w:val="Hyperlink"/>
            <w:noProof/>
          </w:rPr>
          <w:t>Site Preference</w:t>
        </w:r>
        <w:r w:rsidR="004C6C68">
          <w:rPr>
            <w:noProof/>
            <w:webHidden/>
          </w:rPr>
          <w:tab/>
        </w:r>
        <w:r w:rsidR="004C6C68">
          <w:rPr>
            <w:noProof/>
            <w:webHidden/>
          </w:rPr>
          <w:fldChar w:fldCharType="begin"/>
        </w:r>
        <w:r w:rsidR="004C6C68">
          <w:rPr>
            <w:noProof/>
            <w:webHidden/>
          </w:rPr>
          <w:instrText xml:space="preserve"> PAGEREF _Toc426028077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A74C9A3"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78" w:history="1">
        <w:r w:rsidR="004C6C68" w:rsidRPr="00E37EFB">
          <w:rPr>
            <w:rStyle w:val="Hyperlink"/>
            <w:noProof/>
          </w:rPr>
          <w:t>3.6</w:t>
        </w:r>
        <w:r w:rsidR="004C6C68">
          <w:rPr>
            <w:rFonts w:asciiTheme="minorHAnsi" w:eastAsiaTheme="minorEastAsia" w:hAnsiTheme="minorHAnsi" w:cstheme="minorBidi"/>
            <w:noProof/>
            <w:sz w:val="22"/>
            <w:szCs w:val="22"/>
          </w:rPr>
          <w:tab/>
        </w:r>
        <w:r w:rsidR="004C6C68" w:rsidRPr="00E37EFB">
          <w:rPr>
            <w:rStyle w:val="Hyperlink"/>
            <w:noProof/>
          </w:rPr>
          <w:t>Habitat Suitability Index</w:t>
        </w:r>
        <w:r w:rsidR="004C6C68">
          <w:rPr>
            <w:noProof/>
            <w:webHidden/>
          </w:rPr>
          <w:tab/>
        </w:r>
        <w:r w:rsidR="004C6C68">
          <w:rPr>
            <w:noProof/>
            <w:webHidden/>
          </w:rPr>
          <w:fldChar w:fldCharType="begin"/>
        </w:r>
        <w:r w:rsidR="004C6C68">
          <w:rPr>
            <w:noProof/>
            <w:webHidden/>
          </w:rPr>
          <w:instrText xml:space="preserve"> PAGEREF _Toc426028078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4D686980"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79" w:history="1">
        <w:r w:rsidR="004C6C68" w:rsidRPr="00E37EFB">
          <w:rPr>
            <w:rStyle w:val="Hyperlink"/>
            <w:i/>
            <w:noProof/>
          </w:rPr>
          <w:t>3.6.1</w:t>
        </w:r>
        <w:r w:rsidR="004C6C68">
          <w:rPr>
            <w:rFonts w:asciiTheme="minorHAnsi" w:eastAsiaTheme="minorEastAsia" w:hAnsiTheme="minorHAnsi" w:cstheme="minorBidi"/>
            <w:noProof/>
            <w:sz w:val="22"/>
            <w:szCs w:val="22"/>
          </w:rPr>
          <w:tab/>
        </w:r>
        <w:r w:rsidR="004C6C68" w:rsidRPr="00E37EFB">
          <w:rPr>
            <w:rStyle w:val="Hyperlink"/>
            <w:noProof/>
          </w:rPr>
          <w:t>2.6.1</w:t>
        </w:r>
        <w:r w:rsidR="004C6C68" w:rsidRPr="00E37EFB">
          <w:rPr>
            <w:rStyle w:val="Hyperlink"/>
            <w:i/>
            <w:noProof/>
          </w:rPr>
          <w:t xml:space="preserve"> </w:t>
        </w:r>
        <w:r w:rsidR="004C6C68" w:rsidRPr="00E37EFB">
          <w:rPr>
            <w:rStyle w:val="Hyperlink"/>
            <w:noProof/>
          </w:rPr>
          <w:t>Rescaled HSI</w:t>
        </w:r>
        <w:r w:rsidR="004C6C68">
          <w:rPr>
            <w:noProof/>
            <w:webHidden/>
          </w:rPr>
          <w:tab/>
        </w:r>
        <w:r w:rsidR="004C6C68">
          <w:rPr>
            <w:noProof/>
            <w:webHidden/>
          </w:rPr>
          <w:fldChar w:fldCharType="begin"/>
        </w:r>
        <w:r w:rsidR="004C6C68">
          <w:rPr>
            <w:noProof/>
            <w:webHidden/>
          </w:rPr>
          <w:instrText xml:space="preserve"> PAGEREF _Toc426028079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9A433EF"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0" w:history="1">
        <w:r w:rsidR="004C6C68" w:rsidRPr="00E37EFB">
          <w:rPr>
            <w:rStyle w:val="Hyperlink"/>
            <w:noProof/>
          </w:rPr>
          <w:t>3.7</w:t>
        </w:r>
        <w:r w:rsidR="004C6C68">
          <w:rPr>
            <w:rFonts w:asciiTheme="minorHAnsi" w:eastAsiaTheme="minorEastAsia" w:hAnsiTheme="minorHAnsi" w:cstheme="minorBidi"/>
            <w:noProof/>
            <w:sz w:val="22"/>
            <w:szCs w:val="22"/>
          </w:rPr>
          <w:tab/>
        </w:r>
        <w:r w:rsidR="004C6C68" w:rsidRPr="00E37EFB">
          <w:rPr>
            <w:rStyle w:val="Hyperlink"/>
            <w:noProof/>
          </w:rPr>
          <w:t>Browser Population Density</w:t>
        </w:r>
        <w:r w:rsidR="004C6C68">
          <w:rPr>
            <w:noProof/>
            <w:webHidden/>
          </w:rPr>
          <w:tab/>
        </w:r>
        <w:r w:rsidR="004C6C68">
          <w:rPr>
            <w:noProof/>
            <w:webHidden/>
          </w:rPr>
          <w:fldChar w:fldCharType="begin"/>
        </w:r>
        <w:r w:rsidR="004C6C68">
          <w:rPr>
            <w:noProof/>
            <w:webHidden/>
          </w:rPr>
          <w:instrText xml:space="preserve"> PAGEREF _Toc426028080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6B6928E5"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1" w:history="1">
        <w:r w:rsidR="004C6C68" w:rsidRPr="00E37EFB">
          <w:rPr>
            <w:rStyle w:val="Hyperlink"/>
            <w:noProof/>
          </w:rPr>
          <w:t>3.7.1</w:t>
        </w:r>
        <w:r w:rsidR="004C6C68">
          <w:rPr>
            <w:rFonts w:asciiTheme="minorHAnsi" w:eastAsiaTheme="minorEastAsia" w:hAnsiTheme="minorHAnsi" w:cstheme="minorBidi"/>
            <w:noProof/>
            <w:sz w:val="22"/>
            <w:szCs w:val="22"/>
          </w:rPr>
          <w:tab/>
        </w:r>
        <w:r w:rsidR="004C6C68" w:rsidRPr="00E37EFB">
          <w:rPr>
            <w:rStyle w:val="Hyperlink"/>
            <w:noProof/>
          </w:rPr>
          <w:t>Density Option 1: Browser Density Index (BDI)</w:t>
        </w:r>
        <w:r w:rsidR="004C6C68">
          <w:rPr>
            <w:noProof/>
            <w:webHidden/>
          </w:rPr>
          <w:tab/>
        </w:r>
        <w:r w:rsidR="004C6C68">
          <w:rPr>
            <w:noProof/>
            <w:webHidden/>
          </w:rPr>
          <w:fldChar w:fldCharType="begin"/>
        </w:r>
        <w:r w:rsidR="004C6C68">
          <w:rPr>
            <w:noProof/>
            <w:webHidden/>
          </w:rPr>
          <w:instrText xml:space="preserve"> PAGEREF _Toc426028081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C52C790"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2" w:history="1">
        <w:r w:rsidR="004C6C68" w:rsidRPr="00E37EFB">
          <w:rPr>
            <w:rStyle w:val="Hyperlink"/>
            <w:noProof/>
          </w:rPr>
          <w:t>3.7.2</w:t>
        </w:r>
        <w:r w:rsidR="004C6C68">
          <w:rPr>
            <w:rFonts w:asciiTheme="minorHAnsi" w:eastAsiaTheme="minorEastAsia" w:hAnsiTheme="minorHAnsi" w:cstheme="minorBidi"/>
            <w:noProof/>
            <w:sz w:val="22"/>
            <w:szCs w:val="22"/>
          </w:rPr>
          <w:tab/>
        </w:r>
        <w:r w:rsidR="004C6C68" w:rsidRPr="00E37EFB">
          <w:rPr>
            <w:rStyle w:val="Hyperlink"/>
            <w:noProof/>
          </w:rPr>
          <w:t>Site Browse Impact (SBI)</w:t>
        </w:r>
        <w:r w:rsidR="004C6C68">
          <w:rPr>
            <w:noProof/>
            <w:webHidden/>
          </w:rPr>
          <w:tab/>
        </w:r>
        <w:r w:rsidR="004C6C68">
          <w:rPr>
            <w:noProof/>
            <w:webHidden/>
          </w:rPr>
          <w:fldChar w:fldCharType="begin"/>
        </w:r>
        <w:r w:rsidR="004C6C68">
          <w:rPr>
            <w:noProof/>
            <w:webHidden/>
          </w:rPr>
          <w:instrText xml:space="preserve"> PAGEREF _Toc426028082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4EBEA838"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83" w:history="1">
        <w:r w:rsidR="004C6C68" w:rsidRPr="00E37EFB">
          <w:rPr>
            <w:rStyle w:val="Hyperlink"/>
            <w:noProof/>
          </w:rPr>
          <w:t>3.7.3</w:t>
        </w:r>
        <w:r w:rsidR="004C6C68">
          <w:rPr>
            <w:rFonts w:asciiTheme="minorHAnsi" w:eastAsiaTheme="minorEastAsia" w:hAnsiTheme="minorHAnsi" w:cstheme="minorBidi"/>
            <w:noProof/>
            <w:sz w:val="22"/>
            <w:szCs w:val="22"/>
          </w:rPr>
          <w:tab/>
        </w:r>
        <w:r w:rsidR="004C6C68" w:rsidRPr="00E37EFB">
          <w:rPr>
            <w:rStyle w:val="Hyperlink"/>
            <w:noProof/>
          </w:rPr>
          <w:t>Density Option 2: Dynamic Browser Population (DBP)</w:t>
        </w:r>
        <w:r w:rsidR="004C6C68">
          <w:rPr>
            <w:noProof/>
            <w:webHidden/>
          </w:rPr>
          <w:tab/>
        </w:r>
        <w:r w:rsidR="004C6C68">
          <w:rPr>
            <w:noProof/>
            <w:webHidden/>
          </w:rPr>
          <w:fldChar w:fldCharType="begin"/>
        </w:r>
        <w:r w:rsidR="004C6C68">
          <w:rPr>
            <w:noProof/>
            <w:webHidden/>
          </w:rPr>
          <w:instrText xml:space="preserve"> PAGEREF _Toc426028083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03483C12"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4" w:history="1">
        <w:r w:rsidR="004C6C68" w:rsidRPr="00E37EFB">
          <w:rPr>
            <w:rStyle w:val="Hyperlink"/>
            <w:noProof/>
          </w:rPr>
          <w:t>3.7.3.1</w:t>
        </w:r>
        <w:r w:rsidR="004C6C68">
          <w:rPr>
            <w:rFonts w:asciiTheme="minorHAnsi" w:eastAsiaTheme="minorEastAsia" w:hAnsiTheme="minorHAnsi" w:cstheme="minorBidi"/>
            <w:noProof/>
            <w:sz w:val="22"/>
            <w:szCs w:val="22"/>
          </w:rPr>
          <w:tab/>
        </w:r>
        <w:r w:rsidR="004C6C68" w:rsidRPr="00E37EFB">
          <w:rPr>
            <w:rStyle w:val="Hyperlink"/>
            <w:noProof/>
          </w:rPr>
          <w:t>Calculate Zone Carrying Capacity</w:t>
        </w:r>
        <w:r w:rsidR="004C6C68">
          <w:rPr>
            <w:noProof/>
            <w:webHidden/>
          </w:rPr>
          <w:tab/>
        </w:r>
        <w:r w:rsidR="004C6C68">
          <w:rPr>
            <w:noProof/>
            <w:webHidden/>
          </w:rPr>
          <w:fldChar w:fldCharType="begin"/>
        </w:r>
        <w:r w:rsidR="004C6C68">
          <w:rPr>
            <w:noProof/>
            <w:webHidden/>
          </w:rPr>
          <w:instrText xml:space="preserve"> PAGEREF _Toc426028084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05353C35"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5" w:history="1">
        <w:r w:rsidR="004C6C68" w:rsidRPr="00E37EFB">
          <w:rPr>
            <w:rStyle w:val="Hyperlink"/>
            <w:noProof/>
          </w:rPr>
          <w:t>3.7.3.2</w:t>
        </w:r>
        <w:r w:rsidR="004C6C68">
          <w:rPr>
            <w:rFonts w:asciiTheme="minorHAnsi" w:eastAsiaTheme="minorEastAsia" w:hAnsiTheme="minorHAnsi" w:cstheme="minorBidi"/>
            <w:noProof/>
            <w:sz w:val="22"/>
            <w:szCs w:val="22"/>
          </w:rPr>
          <w:tab/>
        </w:r>
        <w:r w:rsidR="004C6C68" w:rsidRPr="00E37EFB">
          <w:rPr>
            <w:rStyle w:val="Hyperlink"/>
            <w:noProof/>
          </w:rPr>
          <w:t>Calculate Browser Population</w:t>
        </w:r>
        <w:r w:rsidR="004C6C68">
          <w:rPr>
            <w:noProof/>
            <w:webHidden/>
          </w:rPr>
          <w:tab/>
        </w:r>
        <w:r w:rsidR="004C6C68">
          <w:rPr>
            <w:noProof/>
            <w:webHidden/>
          </w:rPr>
          <w:fldChar w:fldCharType="begin"/>
        </w:r>
        <w:r w:rsidR="004C6C68">
          <w:rPr>
            <w:noProof/>
            <w:webHidden/>
          </w:rPr>
          <w:instrText xml:space="preserve"> PAGEREF _Toc426028085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66538389"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86" w:history="1">
        <w:r w:rsidR="004C6C68" w:rsidRPr="00E37EFB">
          <w:rPr>
            <w:rStyle w:val="Hyperlink"/>
            <w:noProof/>
          </w:rPr>
          <w:t>3.7.3.3</w:t>
        </w:r>
        <w:r w:rsidR="004C6C68">
          <w:rPr>
            <w:rFonts w:asciiTheme="minorHAnsi" w:eastAsiaTheme="minorEastAsia" w:hAnsiTheme="minorHAnsi" w:cstheme="minorBidi"/>
            <w:noProof/>
            <w:sz w:val="22"/>
            <w:szCs w:val="22"/>
          </w:rPr>
          <w:tab/>
        </w:r>
        <w:r w:rsidR="004C6C68" w:rsidRPr="00E37EFB">
          <w:rPr>
            <w:rStyle w:val="Hyperlink"/>
            <w:noProof/>
          </w:rPr>
          <w:t>Calculate Site Population Index</w:t>
        </w:r>
        <w:r w:rsidR="004C6C68">
          <w:rPr>
            <w:noProof/>
            <w:webHidden/>
          </w:rPr>
          <w:tab/>
        </w:r>
        <w:r w:rsidR="004C6C68">
          <w:rPr>
            <w:noProof/>
            <w:webHidden/>
          </w:rPr>
          <w:fldChar w:fldCharType="begin"/>
        </w:r>
        <w:r w:rsidR="004C6C68">
          <w:rPr>
            <w:noProof/>
            <w:webHidden/>
          </w:rPr>
          <w:instrText xml:space="preserve"> PAGEREF _Toc426028086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2CEA1E24"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7" w:history="1">
        <w:r w:rsidR="004C6C68" w:rsidRPr="00E37EFB">
          <w:rPr>
            <w:rStyle w:val="Hyperlink"/>
            <w:noProof/>
          </w:rPr>
          <w:t>3.8</w:t>
        </w:r>
        <w:r w:rsidR="004C6C68">
          <w:rPr>
            <w:rFonts w:asciiTheme="minorHAnsi" w:eastAsiaTheme="minorEastAsia" w:hAnsiTheme="minorHAnsi" w:cstheme="minorBidi"/>
            <w:noProof/>
            <w:sz w:val="22"/>
            <w:szCs w:val="22"/>
          </w:rPr>
          <w:tab/>
        </w:r>
        <w:r w:rsidR="004C6C68" w:rsidRPr="00E37EFB">
          <w:rPr>
            <w:rStyle w:val="Hyperlink"/>
            <w:noProof/>
          </w:rPr>
          <w:t>Site Browse Consumption</w:t>
        </w:r>
        <w:r w:rsidR="004C6C68">
          <w:rPr>
            <w:noProof/>
            <w:webHidden/>
          </w:rPr>
          <w:tab/>
        </w:r>
        <w:r w:rsidR="004C6C68">
          <w:rPr>
            <w:noProof/>
            <w:webHidden/>
          </w:rPr>
          <w:fldChar w:fldCharType="begin"/>
        </w:r>
        <w:r w:rsidR="004C6C68">
          <w:rPr>
            <w:noProof/>
            <w:webHidden/>
          </w:rPr>
          <w:instrText xml:space="preserve"> PAGEREF _Toc426028087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C930D8B"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88" w:history="1">
        <w:r w:rsidR="004C6C68" w:rsidRPr="00E37EFB">
          <w:rPr>
            <w:rStyle w:val="Hyperlink"/>
            <w:noProof/>
          </w:rPr>
          <w:t>3.9</w:t>
        </w:r>
        <w:r w:rsidR="004C6C68">
          <w:rPr>
            <w:rFonts w:asciiTheme="minorHAnsi" w:eastAsiaTheme="minorEastAsia" w:hAnsiTheme="minorHAnsi" w:cstheme="minorBidi"/>
            <w:noProof/>
            <w:sz w:val="22"/>
            <w:szCs w:val="22"/>
          </w:rPr>
          <w:tab/>
        </w:r>
        <w:r w:rsidR="004C6C68" w:rsidRPr="00E37EFB">
          <w:rPr>
            <w:rStyle w:val="Hyperlink"/>
            <w:noProof/>
          </w:rPr>
          <w:t>Cohort Damage</w:t>
        </w:r>
        <w:r w:rsidR="004C6C68">
          <w:rPr>
            <w:noProof/>
            <w:webHidden/>
          </w:rPr>
          <w:tab/>
        </w:r>
        <w:r w:rsidR="004C6C68">
          <w:rPr>
            <w:noProof/>
            <w:webHidden/>
          </w:rPr>
          <w:fldChar w:fldCharType="begin"/>
        </w:r>
        <w:r w:rsidR="004C6C68">
          <w:rPr>
            <w:noProof/>
            <w:webHidden/>
          </w:rPr>
          <w:instrText xml:space="preserve"> PAGEREF _Toc426028088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07B4565" w14:textId="77777777" w:rsidR="004C6C68"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426028089" w:history="1">
        <w:r w:rsidR="004C6C68" w:rsidRPr="00E37EFB">
          <w:rPr>
            <w:rStyle w:val="Hyperlink"/>
            <w:noProof/>
          </w:rPr>
          <w:t>3.10</w:t>
        </w:r>
        <w:r w:rsidR="004C6C68">
          <w:rPr>
            <w:rFonts w:asciiTheme="minorHAnsi" w:eastAsiaTheme="minorEastAsia" w:hAnsiTheme="minorHAnsi" w:cstheme="minorBidi"/>
            <w:noProof/>
            <w:sz w:val="22"/>
            <w:szCs w:val="22"/>
          </w:rPr>
          <w:tab/>
        </w:r>
        <w:r w:rsidR="004C6C68" w:rsidRPr="00E37EFB">
          <w:rPr>
            <w:rStyle w:val="Hyperlink"/>
            <w:noProof/>
          </w:rPr>
          <w:t>Browse Effect on Cohort Growth and Mortality</w:t>
        </w:r>
        <w:r w:rsidR="004C6C68">
          <w:rPr>
            <w:noProof/>
            <w:webHidden/>
          </w:rPr>
          <w:tab/>
        </w:r>
        <w:r w:rsidR="004C6C68">
          <w:rPr>
            <w:noProof/>
            <w:webHidden/>
          </w:rPr>
          <w:fldChar w:fldCharType="begin"/>
        </w:r>
        <w:r w:rsidR="004C6C68">
          <w:rPr>
            <w:noProof/>
            <w:webHidden/>
          </w:rPr>
          <w:instrText xml:space="preserve"> PAGEREF _Toc426028089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3421FA80" w14:textId="77777777" w:rsidR="004C6C68"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426028090" w:history="1">
        <w:r w:rsidR="004C6C68" w:rsidRPr="00E37EFB">
          <w:rPr>
            <w:rStyle w:val="Hyperlink"/>
            <w:noProof/>
          </w:rPr>
          <w:t>3.11</w:t>
        </w:r>
        <w:r w:rsidR="004C6C68">
          <w:rPr>
            <w:rFonts w:asciiTheme="minorHAnsi" w:eastAsiaTheme="minorEastAsia" w:hAnsiTheme="minorHAnsi" w:cstheme="minorBidi"/>
            <w:noProof/>
            <w:sz w:val="22"/>
            <w:szCs w:val="22"/>
          </w:rPr>
          <w:tab/>
        </w:r>
        <w:r w:rsidR="004C6C68" w:rsidRPr="00E37EFB">
          <w:rPr>
            <w:rStyle w:val="Hyperlink"/>
            <w:noProof/>
          </w:rPr>
          <w:t>Literature Cited</w:t>
        </w:r>
        <w:r w:rsidR="004C6C68">
          <w:rPr>
            <w:noProof/>
            <w:webHidden/>
          </w:rPr>
          <w:tab/>
        </w:r>
        <w:r w:rsidR="004C6C68">
          <w:rPr>
            <w:noProof/>
            <w:webHidden/>
          </w:rPr>
          <w:fldChar w:fldCharType="begin"/>
        </w:r>
        <w:r w:rsidR="004C6C68">
          <w:rPr>
            <w:noProof/>
            <w:webHidden/>
          </w:rPr>
          <w:instrText xml:space="preserve"> PAGEREF _Toc426028090 \h </w:instrText>
        </w:r>
        <w:r w:rsidR="004C6C68">
          <w:rPr>
            <w:noProof/>
            <w:webHidden/>
          </w:rPr>
        </w:r>
        <w:r w:rsidR="004C6C68">
          <w:rPr>
            <w:noProof/>
            <w:webHidden/>
          </w:rPr>
          <w:fldChar w:fldCharType="separate"/>
        </w:r>
        <w:r w:rsidR="004C6C68">
          <w:rPr>
            <w:noProof/>
            <w:webHidden/>
          </w:rPr>
          <w:t>18</w:t>
        </w:r>
        <w:r w:rsidR="004C6C68">
          <w:rPr>
            <w:noProof/>
            <w:webHidden/>
          </w:rPr>
          <w:fldChar w:fldCharType="end"/>
        </w:r>
      </w:hyperlink>
    </w:p>
    <w:p w14:paraId="1693CCEE"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091" w:history="1">
        <w:r w:rsidR="004C6C68" w:rsidRPr="00E37EFB">
          <w:rPr>
            <w:rStyle w:val="Hyperlink"/>
            <w:noProof/>
          </w:rPr>
          <w:t>4</w:t>
        </w:r>
        <w:r w:rsidR="004C6C68">
          <w:rPr>
            <w:rFonts w:asciiTheme="minorHAnsi" w:eastAsiaTheme="minorEastAsia" w:hAnsiTheme="minorHAnsi" w:cstheme="minorBidi"/>
            <w:noProof/>
            <w:sz w:val="22"/>
            <w:szCs w:val="22"/>
          </w:rPr>
          <w:tab/>
        </w:r>
        <w:r w:rsidR="004C6C68" w:rsidRPr="00E37EFB">
          <w:rPr>
            <w:rStyle w:val="Hyperlink"/>
            <w:noProof/>
          </w:rPr>
          <w:t>Input Files</w:t>
        </w:r>
        <w:r w:rsidR="004C6C68">
          <w:rPr>
            <w:noProof/>
            <w:webHidden/>
          </w:rPr>
          <w:tab/>
        </w:r>
        <w:r w:rsidR="004C6C68">
          <w:rPr>
            <w:noProof/>
            <w:webHidden/>
          </w:rPr>
          <w:fldChar w:fldCharType="begin"/>
        </w:r>
        <w:r w:rsidR="004C6C68">
          <w:rPr>
            <w:noProof/>
            <w:webHidden/>
          </w:rPr>
          <w:instrText xml:space="preserve"> PAGEREF _Toc426028091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F29846D"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92" w:history="1">
        <w:r w:rsidR="004C6C68" w:rsidRPr="00E37EFB">
          <w:rPr>
            <w:rStyle w:val="Hyperlink"/>
            <w:noProof/>
          </w:rPr>
          <w:t>4.1</w:t>
        </w:r>
        <w:r w:rsidR="004C6C68">
          <w:rPr>
            <w:rFonts w:asciiTheme="minorHAnsi" w:eastAsiaTheme="minorEastAsia" w:hAnsiTheme="minorHAnsi" w:cstheme="minorBidi"/>
            <w:noProof/>
            <w:sz w:val="22"/>
            <w:szCs w:val="22"/>
          </w:rPr>
          <w:tab/>
        </w:r>
        <w:r w:rsidR="004C6C68" w:rsidRPr="00E37EFB">
          <w:rPr>
            <w:rStyle w:val="Hyperlink"/>
            <w:noProof/>
          </w:rPr>
          <w:t>Input File Rules</w:t>
        </w:r>
        <w:r w:rsidR="004C6C68">
          <w:rPr>
            <w:noProof/>
            <w:webHidden/>
          </w:rPr>
          <w:tab/>
        </w:r>
        <w:r w:rsidR="004C6C68">
          <w:rPr>
            <w:noProof/>
            <w:webHidden/>
          </w:rPr>
          <w:fldChar w:fldCharType="begin"/>
        </w:r>
        <w:r w:rsidR="004C6C68">
          <w:rPr>
            <w:noProof/>
            <w:webHidden/>
          </w:rPr>
          <w:instrText xml:space="preserve"> PAGEREF _Toc426028092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6CA2BC1"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093" w:history="1">
        <w:r w:rsidR="004C6C68" w:rsidRPr="00E37EFB">
          <w:rPr>
            <w:rStyle w:val="Hyperlink"/>
            <w:noProof/>
          </w:rPr>
          <w:t>4.2</w:t>
        </w:r>
        <w:r w:rsidR="004C6C68">
          <w:rPr>
            <w:rFonts w:asciiTheme="minorHAnsi" w:eastAsiaTheme="minorEastAsia" w:hAnsiTheme="minorHAnsi" w:cstheme="minorBidi"/>
            <w:noProof/>
            <w:sz w:val="22"/>
            <w:szCs w:val="22"/>
          </w:rPr>
          <w:tab/>
        </w:r>
        <w:r w:rsidR="004C6C68" w:rsidRPr="00E37EFB">
          <w:rPr>
            <w:rStyle w:val="Hyperlink"/>
            <w:noProof/>
          </w:rPr>
          <w:t>Input File Parameters</w:t>
        </w:r>
        <w:r w:rsidR="004C6C68">
          <w:rPr>
            <w:noProof/>
            <w:webHidden/>
          </w:rPr>
          <w:tab/>
        </w:r>
        <w:r w:rsidR="004C6C68">
          <w:rPr>
            <w:noProof/>
            <w:webHidden/>
          </w:rPr>
          <w:fldChar w:fldCharType="begin"/>
        </w:r>
        <w:r w:rsidR="004C6C68">
          <w:rPr>
            <w:noProof/>
            <w:webHidden/>
          </w:rPr>
          <w:instrText xml:space="preserve"> PAGEREF _Toc426028093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4FD6302"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94" w:history="1">
        <w:r w:rsidR="004C6C68" w:rsidRPr="00E37EFB">
          <w:rPr>
            <w:rStyle w:val="Hyperlink"/>
            <w:noProof/>
          </w:rPr>
          <w:t>4.2.1</w:t>
        </w:r>
        <w:r w:rsidR="004C6C68">
          <w:rPr>
            <w:rFonts w:asciiTheme="minorHAnsi" w:eastAsiaTheme="minorEastAsia" w:hAnsiTheme="minorHAnsi" w:cstheme="minorBidi"/>
            <w:noProof/>
            <w:sz w:val="22"/>
            <w:szCs w:val="22"/>
          </w:rPr>
          <w:tab/>
        </w:r>
        <w:r w:rsidR="004C6C68" w:rsidRPr="00E37EFB">
          <w:rPr>
            <w:rStyle w:val="Hyperlink"/>
            <w:noProof/>
          </w:rPr>
          <w:t>Extension title, time step</w:t>
        </w:r>
        <w:r w:rsidR="004C6C68">
          <w:rPr>
            <w:noProof/>
            <w:webHidden/>
          </w:rPr>
          <w:tab/>
        </w:r>
        <w:r w:rsidR="004C6C68">
          <w:rPr>
            <w:noProof/>
            <w:webHidden/>
          </w:rPr>
          <w:fldChar w:fldCharType="begin"/>
        </w:r>
        <w:r w:rsidR="004C6C68">
          <w:rPr>
            <w:noProof/>
            <w:webHidden/>
          </w:rPr>
          <w:instrText xml:space="preserve"> PAGEREF _Toc426028094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7CBF9AE"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095" w:history="1">
        <w:r w:rsidR="004C6C68" w:rsidRPr="00E37EFB">
          <w:rPr>
            <w:rStyle w:val="Hyperlink"/>
            <w:noProof/>
          </w:rPr>
          <w:t>4.2.2</w:t>
        </w:r>
        <w:r w:rsidR="004C6C68">
          <w:rPr>
            <w:rFonts w:asciiTheme="minorHAnsi" w:eastAsiaTheme="minorEastAsia" w:hAnsiTheme="minorHAnsi" w:cstheme="minorBidi"/>
            <w:noProof/>
            <w:sz w:val="22"/>
            <w:szCs w:val="22"/>
          </w:rPr>
          <w:tab/>
        </w:r>
        <w:r w:rsidR="004C6C68" w:rsidRPr="00E37EFB">
          <w:rPr>
            <w:rStyle w:val="Hyperlink"/>
            <w:noProof/>
          </w:rPr>
          <w:t>Species Inputs</w:t>
        </w:r>
        <w:r w:rsidR="004C6C68">
          <w:rPr>
            <w:noProof/>
            <w:webHidden/>
          </w:rPr>
          <w:tab/>
        </w:r>
        <w:r w:rsidR="004C6C68">
          <w:rPr>
            <w:noProof/>
            <w:webHidden/>
          </w:rPr>
          <w:fldChar w:fldCharType="begin"/>
        </w:r>
        <w:r w:rsidR="004C6C68">
          <w:rPr>
            <w:noProof/>
            <w:webHidden/>
          </w:rPr>
          <w:instrText xml:space="preserve"> PAGEREF _Toc426028095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736334C"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6" w:history="1">
        <w:r w:rsidR="004C6C68" w:rsidRPr="00E37EFB">
          <w:rPr>
            <w:rStyle w:val="Hyperlink"/>
            <w:noProof/>
          </w:rPr>
          <w:t>4.2.2.1</w:t>
        </w:r>
        <w:r w:rsidR="004C6C68">
          <w:rPr>
            <w:rFonts w:asciiTheme="minorHAnsi" w:eastAsiaTheme="minorEastAsia" w:hAnsiTheme="minorHAnsi" w:cstheme="minorBidi"/>
            <w:noProof/>
            <w:sz w:val="22"/>
            <w:szCs w:val="22"/>
          </w:rPr>
          <w:tab/>
        </w:r>
        <w:r w:rsidR="004C6C68" w:rsidRPr="00E37EFB">
          <w:rPr>
            <w:rStyle w:val="Hyperlink"/>
            <w:noProof/>
          </w:rPr>
          <w:t>Species Name</w:t>
        </w:r>
        <w:r w:rsidR="004C6C68">
          <w:rPr>
            <w:noProof/>
            <w:webHidden/>
          </w:rPr>
          <w:tab/>
        </w:r>
        <w:r w:rsidR="004C6C68">
          <w:rPr>
            <w:noProof/>
            <w:webHidden/>
          </w:rPr>
          <w:fldChar w:fldCharType="begin"/>
        </w:r>
        <w:r w:rsidR="004C6C68">
          <w:rPr>
            <w:noProof/>
            <w:webHidden/>
          </w:rPr>
          <w:instrText xml:space="preserve"> PAGEREF _Toc426028096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55AAF18"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7" w:history="1">
        <w:r w:rsidR="004C6C68" w:rsidRPr="00E37EFB">
          <w:rPr>
            <w:rStyle w:val="Hyperlink"/>
            <w:noProof/>
          </w:rPr>
          <w:t>4.2.2.2</w:t>
        </w:r>
        <w:r w:rsidR="004C6C68">
          <w:rPr>
            <w:rFonts w:asciiTheme="minorHAnsi" w:eastAsiaTheme="minorEastAsia" w:hAnsiTheme="minorHAnsi" w:cstheme="minorBidi"/>
            <w:noProof/>
            <w:sz w:val="22"/>
            <w:szCs w:val="22"/>
          </w:rPr>
          <w:tab/>
        </w:r>
        <w:r w:rsidR="004C6C68" w:rsidRPr="00E37EFB">
          <w:rPr>
            <w:rStyle w:val="Hyperlink"/>
            <w:noProof/>
          </w:rPr>
          <w:t>Preference</w:t>
        </w:r>
        <w:r w:rsidR="004C6C68">
          <w:rPr>
            <w:noProof/>
            <w:webHidden/>
          </w:rPr>
          <w:tab/>
        </w:r>
        <w:r w:rsidR="004C6C68">
          <w:rPr>
            <w:noProof/>
            <w:webHidden/>
          </w:rPr>
          <w:fldChar w:fldCharType="begin"/>
        </w:r>
        <w:r w:rsidR="004C6C68">
          <w:rPr>
            <w:noProof/>
            <w:webHidden/>
          </w:rPr>
          <w:instrText xml:space="preserve"> PAGEREF _Toc426028097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72FC064E"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8" w:history="1">
        <w:r w:rsidR="004C6C68" w:rsidRPr="00E37EFB">
          <w:rPr>
            <w:rStyle w:val="Hyperlink"/>
            <w:noProof/>
          </w:rPr>
          <w:t>4.2.2.3</w:t>
        </w:r>
        <w:r w:rsidR="004C6C68">
          <w:rPr>
            <w:rFonts w:asciiTheme="minorHAnsi" w:eastAsiaTheme="minorEastAsia" w:hAnsiTheme="minorHAnsi" w:cstheme="minorBidi"/>
            <w:noProof/>
            <w:sz w:val="22"/>
            <w:szCs w:val="22"/>
          </w:rPr>
          <w:tab/>
        </w:r>
        <w:r w:rsidR="004C6C68" w:rsidRPr="00E37EFB">
          <w:rPr>
            <w:rStyle w:val="Hyperlink"/>
            <w:noProof/>
          </w:rPr>
          <w:t>Growth Reduction Threshold</w:t>
        </w:r>
        <w:r w:rsidR="004C6C68">
          <w:rPr>
            <w:noProof/>
            <w:webHidden/>
          </w:rPr>
          <w:tab/>
        </w:r>
        <w:r w:rsidR="004C6C68">
          <w:rPr>
            <w:noProof/>
            <w:webHidden/>
          </w:rPr>
          <w:fldChar w:fldCharType="begin"/>
        </w:r>
        <w:r w:rsidR="004C6C68">
          <w:rPr>
            <w:noProof/>
            <w:webHidden/>
          </w:rPr>
          <w:instrText xml:space="preserve"> PAGEREF _Toc426028098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498ACF54"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099" w:history="1">
        <w:r w:rsidR="004C6C68" w:rsidRPr="00E37EFB">
          <w:rPr>
            <w:rStyle w:val="Hyperlink"/>
            <w:noProof/>
          </w:rPr>
          <w:t>4.2.2.4</w:t>
        </w:r>
        <w:r w:rsidR="004C6C68">
          <w:rPr>
            <w:rFonts w:asciiTheme="minorHAnsi" w:eastAsiaTheme="minorEastAsia" w:hAnsiTheme="minorHAnsi" w:cstheme="minorBidi"/>
            <w:noProof/>
            <w:sz w:val="22"/>
            <w:szCs w:val="22"/>
          </w:rPr>
          <w:tab/>
        </w:r>
        <w:r w:rsidR="004C6C68" w:rsidRPr="00E37EFB">
          <w:rPr>
            <w:rStyle w:val="Hyperlink"/>
            <w:noProof/>
          </w:rPr>
          <w:t>Growth Reduction Maximum</w:t>
        </w:r>
        <w:r w:rsidR="004C6C68">
          <w:rPr>
            <w:noProof/>
            <w:webHidden/>
          </w:rPr>
          <w:tab/>
        </w:r>
        <w:r w:rsidR="004C6C68">
          <w:rPr>
            <w:noProof/>
            <w:webHidden/>
          </w:rPr>
          <w:fldChar w:fldCharType="begin"/>
        </w:r>
        <w:r w:rsidR="004C6C68">
          <w:rPr>
            <w:noProof/>
            <w:webHidden/>
          </w:rPr>
          <w:instrText xml:space="preserve"> PAGEREF _Toc426028099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D40A00E"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00" w:history="1">
        <w:r w:rsidR="004C6C68" w:rsidRPr="00E37EFB">
          <w:rPr>
            <w:rStyle w:val="Hyperlink"/>
            <w:noProof/>
          </w:rPr>
          <w:t>4.2.2.5</w:t>
        </w:r>
        <w:r w:rsidR="004C6C68">
          <w:rPr>
            <w:rFonts w:asciiTheme="minorHAnsi" w:eastAsiaTheme="minorEastAsia" w:hAnsiTheme="minorHAnsi" w:cstheme="minorBidi"/>
            <w:noProof/>
            <w:sz w:val="22"/>
            <w:szCs w:val="22"/>
          </w:rPr>
          <w:tab/>
        </w:r>
        <w:r w:rsidR="004C6C68" w:rsidRPr="00E37EFB">
          <w:rPr>
            <w:rStyle w:val="Hyperlink"/>
            <w:noProof/>
          </w:rPr>
          <w:t>Mortality Threshold</w:t>
        </w:r>
        <w:r w:rsidR="004C6C68">
          <w:rPr>
            <w:noProof/>
            <w:webHidden/>
          </w:rPr>
          <w:tab/>
        </w:r>
        <w:r w:rsidR="004C6C68">
          <w:rPr>
            <w:noProof/>
            <w:webHidden/>
          </w:rPr>
          <w:fldChar w:fldCharType="begin"/>
        </w:r>
        <w:r w:rsidR="004C6C68">
          <w:rPr>
            <w:noProof/>
            <w:webHidden/>
          </w:rPr>
          <w:instrText xml:space="preserve"> PAGEREF _Toc426028100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349316B"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01" w:history="1">
        <w:r w:rsidR="004C6C68" w:rsidRPr="00E37EFB">
          <w:rPr>
            <w:rStyle w:val="Hyperlink"/>
            <w:noProof/>
          </w:rPr>
          <w:t>4.2.2.6</w:t>
        </w:r>
        <w:r w:rsidR="004C6C68">
          <w:rPr>
            <w:rFonts w:asciiTheme="minorHAnsi" w:eastAsiaTheme="minorEastAsia" w:hAnsiTheme="minorHAnsi" w:cstheme="minorBidi"/>
            <w:noProof/>
            <w:sz w:val="22"/>
            <w:szCs w:val="22"/>
          </w:rPr>
          <w:tab/>
        </w:r>
        <w:r w:rsidR="004C6C68" w:rsidRPr="00E37EFB">
          <w:rPr>
            <w:rStyle w:val="Hyperlink"/>
            <w:noProof/>
          </w:rPr>
          <w:t>Mortality Maximum</w:t>
        </w:r>
        <w:r w:rsidR="004C6C68">
          <w:rPr>
            <w:noProof/>
            <w:webHidden/>
          </w:rPr>
          <w:tab/>
        </w:r>
        <w:r w:rsidR="004C6C68">
          <w:rPr>
            <w:noProof/>
            <w:webHidden/>
          </w:rPr>
          <w:fldChar w:fldCharType="begin"/>
        </w:r>
        <w:r w:rsidR="004C6C68">
          <w:rPr>
            <w:noProof/>
            <w:webHidden/>
          </w:rPr>
          <w:instrText xml:space="preserve"> PAGEREF _Toc426028101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09F9CB4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2" w:history="1">
        <w:r w:rsidR="004C6C68" w:rsidRPr="00E37EFB">
          <w:rPr>
            <w:rStyle w:val="Hyperlink"/>
            <w:noProof/>
          </w:rPr>
          <w:t>4.2.3</w:t>
        </w:r>
        <w:r w:rsidR="004C6C68">
          <w:rPr>
            <w:rFonts w:asciiTheme="minorHAnsi" w:eastAsiaTheme="minorEastAsia" w:hAnsiTheme="minorHAnsi" w:cstheme="minorBidi"/>
            <w:noProof/>
            <w:sz w:val="22"/>
            <w:szCs w:val="22"/>
          </w:rPr>
          <w:tab/>
        </w:r>
        <w:r w:rsidR="004C6C68" w:rsidRPr="00E37EFB">
          <w:rPr>
            <w:rStyle w:val="Hyperlink"/>
            <w:noProof/>
          </w:rPr>
          <w:t>Zone Map</w:t>
        </w:r>
        <w:r w:rsidR="004C6C68">
          <w:rPr>
            <w:noProof/>
            <w:webHidden/>
          </w:rPr>
          <w:tab/>
        </w:r>
        <w:r w:rsidR="004C6C68">
          <w:rPr>
            <w:noProof/>
            <w:webHidden/>
          </w:rPr>
          <w:fldChar w:fldCharType="begin"/>
        </w:r>
        <w:r w:rsidR="004C6C68">
          <w:rPr>
            <w:noProof/>
            <w:webHidden/>
          </w:rPr>
          <w:instrText xml:space="preserve"> PAGEREF _Toc426028102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4EF87B32"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3" w:history="1">
        <w:r w:rsidR="004C6C68" w:rsidRPr="00E37EFB">
          <w:rPr>
            <w:rStyle w:val="Hyperlink"/>
            <w:noProof/>
          </w:rPr>
          <w:t>4.2.4</w:t>
        </w:r>
        <w:r w:rsidR="004C6C68">
          <w:rPr>
            <w:rFonts w:asciiTheme="minorHAnsi" w:eastAsiaTheme="minorEastAsia" w:hAnsiTheme="minorHAnsi" w:cstheme="minorBidi"/>
            <w:noProof/>
            <w:sz w:val="22"/>
            <w:szCs w:val="22"/>
          </w:rPr>
          <w:tab/>
        </w:r>
        <w:r w:rsidR="004C6C68" w:rsidRPr="00E37EFB">
          <w:rPr>
            <w:rStyle w:val="Hyperlink"/>
            <w:noProof/>
          </w:rPr>
          <w:t>Population File</w:t>
        </w:r>
        <w:r w:rsidR="004C6C68">
          <w:rPr>
            <w:noProof/>
            <w:webHidden/>
          </w:rPr>
          <w:tab/>
        </w:r>
        <w:r w:rsidR="004C6C68">
          <w:rPr>
            <w:noProof/>
            <w:webHidden/>
          </w:rPr>
          <w:fldChar w:fldCharType="begin"/>
        </w:r>
        <w:r w:rsidR="004C6C68">
          <w:rPr>
            <w:noProof/>
            <w:webHidden/>
          </w:rPr>
          <w:instrText xml:space="preserve"> PAGEREF _Toc426028103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D9B188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4" w:history="1">
        <w:r w:rsidR="004C6C68" w:rsidRPr="00E37EFB">
          <w:rPr>
            <w:rStyle w:val="Hyperlink"/>
            <w:noProof/>
          </w:rPr>
          <w:t>4.2.5</w:t>
        </w:r>
        <w:r w:rsidR="004C6C68">
          <w:rPr>
            <w:rFonts w:asciiTheme="minorHAnsi" w:eastAsiaTheme="minorEastAsia" w:hAnsiTheme="minorHAnsi" w:cstheme="minorBidi"/>
            <w:noProof/>
            <w:sz w:val="22"/>
            <w:szCs w:val="22"/>
          </w:rPr>
          <w:tab/>
        </w:r>
        <w:r w:rsidR="004C6C68" w:rsidRPr="00E37EFB">
          <w:rPr>
            <w:rStyle w:val="Hyperlink"/>
            <w:noProof/>
          </w:rPr>
          <w:t>Dynamic Population File (Optional)</w:t>
        </w:r>
        <w:r w:rsidR="004C6C68">
          <w:rPr>
            <w:noProof/>
            <w:webHidden/>
          </w:rPr>
          <w:tab/>
        </w:r>
        <w:r w:rsidR="004C6C68">
          <w:rPr>
            <w:noProof/>
            <w:webHidden/>
          </w:rPr>
          <w:fldChar w:fldCharType="begin"/>
        </w:r>
        <w:r w:rsidR="004C6C68">
          <w:rPr>
            <w:noProof/>
            <w:webHidden/>
          </w:rPr>
          <w:instrText xml:space="preserve"> PAGEREF _Toc426028104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320924C6"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5" w:history="1">
        <w:r w:rsidR="004C6C68" w:rsidRPr="00E37EFB">
          <w:rPr>
            <w:rStyle w:val="Hyperlink"/>
            <w:noProof/>
          </w:rPr>
          <w:t>4.2.6</w:t>
        </w:r>
        <w:r w:rsidR="004C6C68">
          <w:rPr>
            <w:rFonts w:asciiTheme="minorHAnsi" w:eastAsiaTheme="minorEastAsia" w:hAnsiTheme="minorHAnsi" w:cstheme="minorBidi"/>
            <w:noProof/>
            <w:sz w:val="22"/>
            <w:szCs w:val="22"/>
          </w:rPr>
          <w:tab/>
        </w:r>
        <w:r w:rsidR="004C6C68" w:rsidRPr="00E37EFB">
          <w:rPr>
            <w:rStyle w:val="Hyperlink"/>
            <w:noProof/>
          </w:rPr>
          <w:t>Consumption Rate</w:t>
        </w:r>
        <w:r w:rsidR="004C6C68">
          <w:rPr>
            <w:noProof/>
            <w:webHidden/>
          </w:rPr>
          <w:tab/>
        </w:r>
        <w:r w:rsidR="004C6C68">
          <w:rPr>
            <w:noProof/>
            <w:webHidden/>
          </w:rPr>
          <w:fldChar w:fldCharType="begin"/>
        </w:r>
        <w:r w:rsidR="004C6C68">
          <w:rPr>
            <w:noProof/>
            <w:webHidden/>
          </w:rPr>
          <w:instrText xml:space="preserve"> PAGEREF _Toc426028105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3D49414"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6" w:history="1">
        <w:r w:rsidR="004C6C68" w:rsidRPr="00E37EFB">
          <w:rPr>
            <w:rStyle w:val="Hyperlink"/>
            <w:noProof/>
          </w:rPr>
          <w:t>4.2.7</w:t>
        </w:r>
        <w:r w:rsidR="004C6C68">
          <w:rPr>
            <w:rFonts w:asciiTheme="minorHAnsi" w:eastAsiaTheme="minorEastAsia" w:hAnsiTheme="minorHAnsi" w:cstheme="minorBidi"/>
            <w:noProof/>
            <w:sz w:val="22"/>
            <w:szCs w:val="22"/>
          </w:rPr>
          <w:tab/>
        </w:r>
        <w:r w:rsidR="004C6C68" w:rsidRPr="00E37EFB">
          <w:rPr>
            <w:rStyle w:val="Hyperlink"/>
            <w:noProof/>
          </w:rPr>
          <w:t>ANPP Forage Proportion</w:t>
        </w:r>
        <w:r w:rsidR="004C6C68">
          <w:rPr>
            <w:noProof/>
            <w:webHidden/>
          </w:rPr>
          <w:tab/>
        </w:r>
        <w:r w:rsidR="004C6C68">
          <w:rPr>
            <w:noProof/>
            <w:webHidden/>
          </w:rPr>
          <w:fldChar w:fldCharType="begin"/>
        </w:r>
        <w:r w:rsidR="004C6C68">
          <w:rPr>
            <w:noProof/>
            <w:webHidden/>
          </w:rPr>
          <w:instrText xml:space="preserve"> PAGEREF _Toc426028106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D417612"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7" w:history="1">
        <w:r w:rsidR="004C6C68" w:rsidRPr="00E37EFB">
          <w:rPr>
            <w:rStyle w:val="Hyperlink"/>
            <w:noProof/>
          </w:rPr>
          <w:t>4.2.8</w:t>
        </w:r>
        <w:r w:rsidR="004C6C68">
          <w:rPr>
            <w:rFonts w:asciiTheme="minorHAnsi" w:eastAsiaTheme="minorEastAsia" w:hAnsiTheme="minorHAnsi" w:cstheme="minorBidi"/>
            <w:noProof/>
            <w:sz w:val="22"/>
            <w:szCs w:val="22"/>
          </w:rPr>
          <w:tab/>
        </w:r>
        <w:r w:rsidR="004C6C68" w:rsidRPr="00E37EFB">
          <w:rPr>
            <w:rStyle w:val="Hyperlink"/>
            <w:noProof/>
          </w:rPr>
          <w:t>Minimum Browse in Reach Proportion</w:t>
        </w:r>
        <w:r w:rsidR="004C6C68">
          <w:rPr>
            <w:noProof/>
            <w:webHidden/>
          </w:rPr>
          <w:tab/>
        </w:r>
        <w:r w:rsidR="004C6C68">
          <w:rPr>
            <w:noProof/>
            <w:webHidden/>
          </w:rPr>
          <w:fldChar w:fldCharType="begin"/>
        </w:r>
        <w:r w:rsidR="004C6C68">
          <w:rPr>
            <w:noProof/>
            <w:webHidden/>
          </w:rPr>
          <w:instrText xml:space="preserve"> PAGEREF _Toc426028107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435B49DC"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8" w:history="1">
        <w:r w:rsidR="004C6C68" w:rsidRPr="00E37EFB">
          <w:rPr>
            <w:rStyle w:val="Hyperlink"/>
            <w:noProof/>
          </w:rPr>
          <w:t>4.2.9</w:t>
        </w:r>
        <w:r w:rsidR="004C6C68">
          <w:rPr>
            <w:rFonts w:asciiTheme="minorHAnsi" w:eastAsiaTheme="minorEastAsia" w:hAnsiTheme="minorHAnsi" w:cstheme="minorBidi"/>
            <w:noProof/>
            <w:sz w:val="22"/>
            <w:szCs w:val="22"/>
          </w:rPr>
          <w:tab/>
        </w:r>
        <w:r w:rsidR="004C6C68" w:rsidRPr="00E37EFB">
          <w:rPr>
            <w:rStyle w:val="Hyperlink"/>
            <w:noProof/>
          </w:rPr>
          <w:t>Browse Biomass Threshold</w:t>
        </w:r>
        <w:r w:rsidR="004C6C68">
          <w:rPr>
            <w:noProof/>
            <w:webHidden/>
          </w:rPr>
          <w:tab/>
        </w:r>
        <w:r w:rsidR="004C6C68">
          <w:rPr>
            <w:noProof/>
            <w:webHidden/>
          </w:rPr>
          <w:fldChar w:fldCharType="begin"/>
        </w:r>
        <w:r w:rsidR="004C6C68">
          <w:rPr>
            <w:noProof/>
            <w:webHidden/>
          </w:rPr>
          <w:instrText xml:space="preserve"> PAGEREF _Toc426028108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02D550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09" w:history="1">
        <w:r w:rsidR="004C6C68" w:rsidRPr="00E37EFB">
          <w:rPr>
            <w:rStyle w:val="Hyperlink"/>
            <w:noProof/>
          </w:rPr>
          <w:t>4.2.10</w:t>
        </w:r>
        <w:r w:rsidR="004C6C68">
          <w:rPr>
            <w:rFonts w:asciiTheme="minorHAnsi" w:eastAsiaTheme="minorEastAsia" w:hAnsiTheme="minorHAnsi" w:cstheme="minorBidi"/>
            <w:noProof/>
            <w:sz w:val="22"/>
            <w:szCs w:val="22"/>
          </w:rPr>
          <w:tab/>
        </w:r>
        <w:r w:rsidR="004C6C68" w:rsidRPr="00E37EFB">
          <w:rPr>
            <w:rStyle w:val="Hyperlink"/>
            <w:noProof/>
          </w:rPr>
          <w:t>Proportion of Longevity to Escape Browse</w:t>
        </w:r>
        <w:r w:rsidR="004C6C68">
          <w:rPr>
            <w:noProof/>
            <w:webHidden/>
          </w:rPr>
          <w:tab/>
        </w:r>
        <w:r w:rsidR="004C6C68">
          <w:rPr>
            <w:noProof/>
            <w:webHidden/>
          </w:rPr>
          <w:fldChar w:fldCharType="begin"/>
        </w:r>
        <w:r w:rsidR="004C6C68">
          <w:rPr>
            <w:noProof/>
            <w:webHidden/>
          </w:rPr>
          <w:instrText xml:space="preserve"> PAGEREF _Toc426028109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6242B7D"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0" w:history="1">
        <w:r w:rsidR="004C6C68" w:rsidRPr="00E37EFB">
          <w:rPr>
            <w:rStyle w:val="Hyperlink"/>
            <w:noProof/>
          </w:rPr>
          <w:t>4.2.11</w:t>
        </w:r>
        <w:r w:rsidR="004C6C68">
          <w:rPr>
            <w:rFonts w:asciiTheme="minorHAnsi" w:eastAsiaTheme="minorEastAsia" w:hAnsiTheme="minorHAnsi" w:cstheme="minorBidi"/>
            <w:noProof/>
            <w:sz w:val="22"/>
            <w:szCs w:val="22"/>
          </w:rPr>
          <w:tab/>
        </w:r>
        <w:r w:rsidR="004C6C68" w:rsidRPr="00E37EFB">
          <w:rPr>
            <w:rStyle w:val="Hyperlink"/>
            <w:noProof/>
          </w:rPr>
          <w:t>Growth Reduction Option (Optional)</w:t>
        </w:r>
        <w:r w:rsidR="004C6C68">
          <w:rPr>
            <w:noProof/>
            <w:webHidden/>
          </w:rPr>
          <w:tab/>
        </w:r>
        <w:r w:rsidR="004C6C68">
          <w:rPr>
            <w:noProof/>
            <w:webHidden/>
          </w:rPr>
          <w:fldChar w:fldCharType="begin"/>
        </w:r>
        <w:r w:rsidR="004C6C68">
          <w:rPr>
            <w:noProof/>
            <w:webHidden/>
          </w:rPr>
          <w:instrText xml:space="preserve"> PAGEREF _Toc426028110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4A51F7F"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1" w:history="1">
        <w:r w:rsidR="004C6C68" w:rsidRPr="00E37EFB">
          <w:rPr>
            <w:rStyle w:val="Hyperlink"/>
            <w:noProof/>
          </w:rPr>
          <w:t>4.2.12</w:t>
        </w:r>
        <w:r w:rsidR="004C6C68">
          <w:rPr>
            <w:rFonts w:asciiTheme="minorHAnsi" w:eastAsiaTheme="minorEastAsia" w:hAnsiTheme="minorHAnsi" w:cstheme="minorBidi"/>
            <w:noProof/>
            <w:sz w:val="22"/>
            <w:szCs w:val="22"/>
          </w:rPr>
          <w:tab/>
        </w:r>
        <w:r w:rsidR="004C6C68" w:rsidRPr="00E37EFB">
          <w:rPr>
            <w:rStyle w:val="Hyperlink"/>
            <w:noProof/>
          </w:rPr>
          <w:t>Mortality Option (Optional)</w:t>
        </w:r>
        <w:r w:rsidR="004C6C68">
          <w:rPr>
            <w:noProof/>
            <w:webHidden/>
          </w:rPr>
          <w:tab/>
        </w:r>
        <w:r w:rsidR="004C6C68">
          <w:rPr>
            <w:noProof/>
            <w:webHidden/>
          </w:rPr>
          <w:fldChar w:fldCharType="begin"/>
        </w:r>
        <w:r w:rsidR="004C6C68">
          <w:rPr>
            <w:noProof/>
            <w:webHidden/>
          </w:rPr>
          <w:instrText xml:space="preserve"> PAGEREF _Toc426028111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DB610BF"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2" w:history="1">
        <w:r w:rsidR="004C6C68" w:rsidRPr="00E37EFB">
          <w:rPr>
            <w:rStyle w:val="Hyperlink"/>
            <w:noProof/>
          </w:rPr>
          <w:t>4.2.13</w:t>
        </w:r>
        <w:r w:rsidR="004C6C68">
          <w:rPr>
            <w:rFonts w:asciiTheme="minorHAnsi" w:eastAsiaTheme="minorEastAsia" w:hAnsiTheme="minorHAnsi" w:cstheme="minorBidi"/>
            <w:noProof/>
            <w:sz w:val="22"/>
            <w:szCs w:val="22"/>
          </w:rPr>
          <w:tab/>
        </w:r>
        <w:r w:rsidR="004C6C68" w:rsidRPr="00E37EFB">
          <w:rPr>
            <w:rStyle w:val="Hyperlink"/>
            <w:noProof/>
          </w:rPr>
          <w:t>Count Non-Forage in Site Preference Option (Optional)</w:t>
        </w:r>
        <w:r w:rsidR="004C6C68">
          <w:rPr>
            <w:noProof/>
            <w:webHidden/>
          </w:rPr>
          <w:tab/>
        </w:r>
        <w:r w:rsidR="004C6C68">
          <w:rPr>
            <w:noProof/>
            <w:webHidden/>
          </w:rPr>
          <w:fldChar w:fldCharType="begin"/>
        </w:r>
        <w:r w:rsidR="004C6C68">
          <w:rPr>
            <w:noProof/>
            <w:webHidden/>
          </w:rPr>
          <w:instrText xml:space="preserve"> PAGEREF _Toc426028112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CAD3F6A"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3" w:history="1">
        <w:r w:rsidR="004C6C68" w:rsidRPr="00E37EFB">
          <w:rPr>
            <w:rStyle w:val="Hyperlink"/>
            <w:noProof/>
          </w:rPr>
          <w:t>4.2.14</w:t>
        </w:r>
        <w:r w:rsidR="004C6C68">
          <w:rPr>
            <w:rFonts w:asciiTheme="minorHAnsi" w:eastAsiaTheme="minorEastAsia" w:hAnsiTheme="minorHAnsi" w:cstheme="minorBidi"/>
            <w:noProof/>
            <w:sz w:val="22"/>
            <w:szCs w:val="22"/>
          </w:rPr>
          <w:tab/>
        </w:r>
        <w:r w:rsidR="004C6C68" w:rsidRPr="00E37EFB">
          <w:rPr>
            <w:rStyle w:val="Hyperlink"/>
            <w:noProof/>
          </w:rPr>
          <w:t>Use Initial Biomass as Forage Option (Optional)</w:t>
        </w:r>
        <w:r w:rsidR="004C6C68">
          <w:rPr>
            <w:noProof/>
            <w:webHidden/>
          </w:rPr>
          <w:tab/>
        </w:r>
        <w:r w:rsidR="004C6C68">
          <w:rPr>
            <w:noProof/>
            <w:webHidden/>
          </w:rPr>
          <w:fldChar w:fldCharType="begin"/>
        </w:r>
        <w:r w:rsidR="004C6C68">
          <w:rPr>
            <w:noProof/>
            <w:webHidden/>
          </w:rPr>
          <w:instrText xml:space="preserve"> PAGEREF _Toc426028113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6D6678AE"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4" w:history="1">
        <w:r w:rsidR="004C6C68" w:rsidRPr="00E37EFB">
          <w:rPr>
            <w:rStyle w:val="Hyperlink"/>
            <w:noProof/>
          </w:rPr>
          <w:t>4.2.15</w:t>
        </w:r>
        <w:r w:rsidR="004C6C68">
          <w:rPr>
            <w:rFonts w:asciiTheme="minorHAnsi" w:eastAsiaTheme="minorEastAsia" w:hAnsiTheme="minorHAnsi" w:cstheme="minorBidi"/>
            <w:noProof/>
            <w:sz w:val="22"/>
            <w:szCs w:val="22"/>
          </w:rPr>
          <w:tab/>
        </w:r>
        <w:r w:rsidR="004C6C68" w:rsidRPr="00E37EFB">
          <w:rPr>
            <w:rStyle w:val="Hyperlink"/>
            <w:noProof/>
          </w:rPr>
          <w:t>HSI Inputs</w:t>
        </w:r>
        <w:r w:rsidR="004C6C68">
          <w:rPr>
            <w:noProof/>
            <w:webHidden/>
          </w:rPr>
          <w:tab/>
        </w:r>
        <w:r w:rsidR="004C6C68">
          <w:rPr>
            <w:noProof/>
            <w:webHidden/>
          </w:rPr>
          <w:fldChar w:fldCharType="begin"/>
        </w:r>
        <w:r w:rsidR="004C6C68">
          <w:rPr>
            <w:noProof/>
            <w:webHidden/>
          </w:rPr>
          <w:instrText xml:space="preserve"> PAGEREF _Toc426028114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F30ADBD"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5" w:history="1">
        <w:r w:rsidR="004C6C68" w:rsidRPr="00E37EFB">
          <w:rPr>
            <w:rStyle w:val="Hyperlink"/>
            <w:noProof/>
          </w:rPr>
          <w:t>4.2.15.1</w:t>
        </w:r>
        <w:r w:rsidR="004C6C68">
          <w:rPr>
            <w:rFonts w:asciiTheme="minorHAnsi" w:eastAsiaTheme="minorEastAsia" w:hAnsiTheme="minorHAnsi" w:cstheme="minorBidi"/>
            <w:noProof/>
            <w:sz w:val="22"/>
            <w:szCs w:val="22"/>
          </w:rPr>
          <w:tab/>
        </w:r>
        <w:r w:rsidR="004C6C68" w:rsidRPr="00E37EFB">
          <w:rPr>
            <w:rStyle w:val="Hyperlink"/>
            <w:noProof/>
          </w:rPr>
          <w:t>Forage Quantity (Optional)</w:t>
        </w:r>
        <w:r w:rsidR="004C6C68">
          <w:rPr>
            <w:noProof/>
            <w:webHidden/>
          </w:rPr>
          <w:tab/>
        </w:r>
        <w:r w:rsidR="004C6C68">
          <w:rPr>
            <w:noProof/>
            <w:webHidden/>
          </w:rPr>
          <w:fldChar w:fldCharType="begin"/>
        </w:r>
        <w:r w:rsidR="004C6C68">
          <w:rPr>
            <w:noProof/>
            <w:webHidden/>
          </w:rPr>
          <w:instrText xml:space="preserve"> PAGEREF _Toc426028115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5985EF52"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6" w:history="1">
        <w:r w:rsidR="004C6C68" w:rsidRPr="00E37EFB">
          <w:rPr>
            <w:rStyle w:val="Hyperlink"/>
            <w:noProof/>
          </w:rPr>
          <w:t>4.2.15.2</w:t>
        </w:r>
        <w:r w:rsidR="004C6C68">
          <w:rPr>
            <w:rFonts w:asciiTheme="minorHAnsi" w:eastAsiaTheme="minorEastAsia" w:hAnsiTheme="minorHAnsi" w:cstheme="minorBidi"/>
            <w:noProof/>
            <w:sz w:val="22"/>
            <w:szCs w:val="22"/>
          </w:rPr>
          <w:tab/>
        </w:r>
        <w:r w:rsidR="004C6C68" w:rsidRPr="00E37EFB">
          <w:rPr>
            <w:rStyle w:val="Hyperlink"/>
            <w:noProof/>
          </w:rPr>
          <w:t>Site Preference (Optional)</w:t>
        </w:r>
        <w:r w:rsidR="004C6C68">
          <w:rPr>
            <w:noProof/>
            <w:webHidden/>
          </w:rPr>
          <w:tab/>
        </w:r>
        <w:r w:rsidR="004C6C68">
          <w:rPr>
            <w:noProof/>
            <w:webHidden/>
          </w:rPr>
          <w:fldChar w:fldCharType="begin"/>
        </w:r>
        <w:r w:rsidR="004C6C68">
          <w:rPr>
            <w:noProof/>
            <w:webHidden/>
          </w:rPr>
          <w:instrText xml:space="preserve"> PAGEREF _Toc426028116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3AF775"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17" w:history="1">
        <w:r w:rsidR="004C6C68" w:rsidRPr="00E37EFB">
          <w:rPr>
            <w:rStyle w:val="Hyperlink"/>
            <w:noProof/>
          </w:rPr>
          <w:t>4.2.16</w:t>
        </w:r>
        <w:r w:rsidR="004C6C68">
          <w:rPr>
            <w:rFonts w:asciiTheme="minorHAnsi" w:eastAsiaTheme="minorEastAsia" w:hAnsiTheme="minorHAnsi" w:cstheme="minorBidi"/>
            <w:noProof/>
            <w:sz w:val="22"/>
            <w:szCs w:val="22"/>
          </w:rPr>
          <w:tab/>
        </w:r>
        <w:r w:rsidR="004C6C68" w:rsidRPr="00E37EFB">
          <w:rPr>
            <w:rStyle w:val="Hyperlink"/>
            <w:noProof/>
          </w:rPr>
          <w:t>Output Maps (Optional)</w:t>
        </w:r>
        <w:r w:rsidR="004C6C68">
          <w:rPr>
            <w:noProof/>
            <w:webHidden/>
          </w:rPr>
          <w:tab/>
        </w:r>
        <w:r w:rsidR="004C6C68">
          <w:rPr>
            <w:noProof/>
            <w:webHidden/>
          </w:rPr>
          <w:fldChar w:fldCharType="begin"/>
        </w:r>
        <w:r w:rsidR="004C6C68">
          <w:rPr>
            <w:noProof/>
            <w:webHidden/>
          </w:rPr>
          <w:instrText xml:space="preserve"> PAGEREF _Toc426028117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2B33EEBD"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8" w:history="1">
        <w:r w:rsidR="004C6C68" w:rsidRPr="00E37EFB">
          <w:rPr>
            <w:rStyle w:val="Hyperlink"/>
            <w:noProof/>
          </w:rPr>
          <w:t>4.2.16.1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_Toc426028118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5A9B16"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19" w:history="1">
        <w:r w:rsidR="004C6C68" w:rsidRPr="00E37EFB">
          <w:rPr>
            <w:rStyle w:val="Hyperlink"/>
            <w:noProof/>
          </w:rPr>
          <w:t>4.2.16.2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_Toc426028119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68FC5DFA"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0" w:history="1">
        <w:r w:rsidR="004C6C68" w:rsidRPr="00E37EFB">
          <w:rPr>
            <w:rStyle w:val="Hyperlink"/>
            <w:noProof/>
          </w:rPr>
          <w:t>4.2.16.3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_Toc426028120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4AE2880"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1" w:history="1">
        <w:r w:rsidR="004C6C68" w:rsidRPr="00E37EFB">
          <w:rPr>
            <w:rStyle w:val="Hyperlink"/>
            <w:noProof/>
          </w:rPr>
          <w:t>4.2.16.4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_Toc426028121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18547777" w14:textId="77777777" w:rsidR="004C6C68" w:rsidRDefault="00000000">
      <w:pPr>
        <w:pStyle w:val="TOC4"/>
        <w:tabs>
          <w:tab w:val="left" w:pos="1760"/>
          <w:tab w:val="right" w:leader="dot" w:pos="9350"/>
        </w:tabs>
        <w:rPr>
          <w:rFonts w:asciiTheme="minorHAnsi" w:eastAsiaTheme="minorEastAsia" w:hAnsiTheme="minorHAnsi" w:cstheme="minorBidi"/>
          <w:noProof/>
          <w:sz w:val="22"/>
          <w:szCs w:val="22"/>
        </w:rPr>
      </w:pPr>
      <w:hyperlink w:anchor="_Toc426028122" w:history="1">
        <w:r w:rsidR="004C6C68" w:rsidRPr="00E37EFB">
          <w:rPr>
            <w:rStyle w:val="Hyperlink"/>
            <w:noProof/>
          </w:rPr>
          <w:t>4.2.16.5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_Toc426028122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7B77D636"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23" w:history="1">
        <w:r w:rsidR="004C6C68" w:rsidRPr="00E37EFB">
          <w:rPr>
            <w:rStyle w:val="Hyperlink"/>
            <w:noProof/>
          </w:rPr>
          <w:t>4.2.17</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_Toc426028123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F61C87C"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24" w:history="1">
        <w:r w:rsidR="004C6C68" w:rsidRPr="00E37EFB">
          <w:rPr>
            <w:rStyle w:val="Hyperlink"/>
            <w:noProof/>
          </w:rPr>
          <w:t>5</w:t>
        </w:r>
        <w:r w:rsidR="004C6C68">
          <w:rPr>
            <w:rFonts w:asciiTheme="minorHAnsi" w:eastAsiaTheme="minorEastAsia" w:hAnsiTheme="minorHAnsi" w:cstheme="minorBidi"/>
            <w:noProof/>
            <w:sz w:val="22"/>
            <w:szCs w:val="22"/>
          </w:rPr>
          <w:tab/>
        </w:r>
        <w:r w:rsidR="004C6C68" w:rsidRPr="00E37EFB">
          <w:rPr>
            <w:rStyle w:val="Hyperlink"/>
            <w:noProof/>
          </w:rPr>
          <w:t>Output Files</w:t>
        </w:r>
        <w:r w:rsidR="004C6C68">
          <w:rPr>
            <w:noProof/>
            <w:webHidden/>
          </w:rPr>
          <w:tab/>
        </w:r>
        <w:r w:rsidR="004C6C68">
          <w:rPr>
            <w:noProof/>
            <w:webHidden/>
          </w:rPr>
          <w:fldChar w:fldCharType="begin"/>
        </w:r>
        <w:r w:rsidR="004C6C68">
          <w:rPr>
            <w:noProof/>
            <w:webHidden/>
          </w:rPr>
          <w:instrText xml:space="preserve"> PAGEREF _Toc426028124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2555020F"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5" w:history="1">
        <w:r w:rsidR="004C6C68" w:rsidRPr="00E37EFB">
          <w:rPr>
            <w:rStyle w:val="Hyperlink"/>
            <w:noProof/>
          </w:rPr>
          <w:t>5.1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_Toc426028125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493CB817"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6" w:history="1">
        <w:r w:rsidR="004C6C68" w:rsidRPr="00E37EFB">
          <w:rPr>
            <w:rStyle w:val="Hyperlink"/>
            <w:noProof/>
          </w:rPr>
          <w:t>5.2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_Toc426028126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96F1E80"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7" w:history="1">
        <w:r w:rsidR="004C6C68" w:rsidRPr="00E37EFB">
          <w:rPr>
            <w:rStyle w:val="Hyperlink"/>
            <w:noProof/>
          </w:rPr>
          <w:t>5.3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_Toc426028127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6F1EDA9"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8" w:history="1">
        <w:r w:rsidR="004C6C68" w:rsidRPr="00E37EFB">
          <w:rPr>
            <w:rStyle w:val="Hyperlink"/>
            <w:noProof/>
          </w:rPr>
          <w:t>5.4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_Toc426028128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A377271"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29" w:history="1">
        <w:r w:rsidR="004C6C68" w:rsidRPr="00E37EFB">
          <w:rPr>
            <w:rStyle w:val="Hyperlink"/>
            <w:noProof/>
          </w:rPr>
          <w:t>5.5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_Toc426028129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C2E313D"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30" w:history="1">
        <w:r w:rsidR="004C6C68" w:rsidRPr="00E37EFB">
          <w:rPr>
            <w:rStyle w:val="Hyperlink"/>
            <w:noProof/>
          </w:rPr>
          <w:t>5.6</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_Toc426028130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1323E959"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1" w:history="1">
        <w:r w:rsidR="004C6C68" w:rsidRPr="00E37EFB">
          <w:rPr>
            <w:rStyle w:val="Hyperlink"/>
            <w:noProof/>
          </w:rPr>
          <w:t>5.6.1</w:t>
        </w:r>
        <w:r w:rsidR="004C6C68">
          <w:rPr>
            <w:rFonts w:asciiTheme="minorHAnsi" w:eastAsiaTheme="minorEastAsia" w:hAnsiTheme="minorHAnsi" w:cstheme="minorBidi"/>
            <w:noProof/>
            <w:sz w:val="22"/>
            <w:szCs w:val="22"/>
          </w:rPr>
          <w:tab/>
        </w:r>
        <w:r w:rsidR="004C6C68" w:rsidRPr="00E37EFB">
          <w:rPr>
            <w:rStyle w:val="Hyperlink"/>
            <w:noProof/>
          </w:rPr>
          <w:t>Timestep</w:t>
        </w:r>
        <w:r w:rsidR="004C6C68">
          <w:rPr>
            <w:noProof/>
            <w:webHidden/>
          </w:rPr>
          <w:tab/>
        </w:r>
        <w:r w:rsidR="004C6C68">
          <w:rPr>
            <w:noProof/>
            <w:webHidden/>
          </w:rPr>
          <w:fldChar w:fldCharType="begin"/>
        </w:r>
        <w:r w:rsidR="004C6C68">
          <w:rPr>
            <w:noProof/>
            <w:webHidden/>
          </w:rPr>
          <w:instrText xml:space="preserve"> PAGEREF _Toc426028131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63BBBC4B"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2" w:history="1">
        <w:r w:rsidR="004C6C68" w:rsidRPr="00E37EFB">
          <w:rPr>
            <w:rStyle w:val="Hyperlink"/>
            <w:noProof/>
          </w:rPr>
          <w:t>5.6.2</w:t>
        </w:r>
        <w:r w:rsidR="004C6C68">
          <w:rPr>
            <w:rFonts w:asciiTheme="minorHAnsi" w:eastAsiaTheme="minorEastAsia" w:hAnsiTheme="minorHAnsi" w:cstheme="minorBidi"/>
            <w:noProof/>
            <w:sz w:val="22"/>
            <w:szCs w:val="22"/>
          </w:rPr>
          <w:tab/>
        </w:r>
        <w:r w:rsidR="004C6C68" w:rsidRPr="00E37EFB">
          <w:rPr>
            <w:rStyle w:val="Hyperlink"/>
            <w:noProof/>
          </w:rPr>
          <w:t>Zone</w:t>
        </w:r>
        <w:r w:rsidR="004C6C68">
          <w:rPr>
            <w:noProof/>
            <w:webHidden/>
          </w:rPr>
          <w:tab/>
        </w:r>
        <w:r w:rsidR="004C6C68">
          <w:rPr>
            <w:noProof/>
            <w:webHidden/>
          </w:rPr>
          <w:fldChar w:fldCharType="begin"/>
        </w:r>
        <w:r w:rsidR="004C6C68">
          <w:rPr>
            <w:noProof/>
            <w:webHidden/>
          </w:rPr>
          <w:instrText xml:space="preserve"> PAGEREF _Toc426028132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4337598"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3" w:history="1">
        <w:r w:rsidR="004C6C68" w:rsidRPr="00E37EFB">
          <w:rPr>
            <w:rStyle w:val="Hyperlink"/>
            <w:noProof/>
          </w:rPr>
          <w:t>5.6.3</w:t>
        </w:r>
        <w:r w:rsidR="004C6C68">
          <w:rPr>
            <w:rFonts w:asciiTheme="minorHAnsi" w:eastAsiaTheme="minorEastAsia" w:hAnsiTheme="minorHAnsi" w:cstheme="minorBidi"/>
            <w:noProof/>
            <w:sz w:val="22"/>
            <w:szCs w:val="22"/>
          </w:rPr>
          <w:tab/>
        </w:r>
        <w:r w:rsidR="004C6C68" w:rsidRPr="00E37EFB">
          <w:rPr>
            <w:rStyle w:val="Hyperlink"/>
            <w:noProof/>
          </w:rPr>
          <w:t>Population</w:t>
        </w:r>
        <w:r w:rsidR="004C6C68">
          <w:rPr>
            <w:noProof/>
            <w:webHidden/>
          </w:rPr>
          <w:tab/>
        </w:r>
        <w:r w:rsidR="004C6C68">
          <w:rPr>
            <w:noProof/>
            <w:webHidden/>
          </w:rPr>
          <w:fldChar w:fldCharType="begin"/>
        </w:r>
        <w:r w:rsidR="004C6C68">
          <w:rPr>
            <w:noProof/>
            <w:webHidden/>
          </w:rPr>
          <w:instrText xml:space="preserve"> PAGEREF _Toc426028133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53314B9"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4" w:history="1">
        <w:r w:rsidR="004C6C68" w:rsidRPr="00E37EFB">
          <w:rPr>
            <w:rStyle w:val="Hyperlink"/>
            <w:noProof/>
          </w:rPr>
          <w:t>5.6.4</w:t>
        </w:r>
        <w:r w:rsidR="004C6C68">
          <w:rPr>
            <w:rFonts w:asciiTheme="minorHAnsi" w:eastAsiaTheme="minorEastAsia" w:hAnsiTheme="minorHAnsi" w:cstheme="minorBidi"/>
            <w:noProof/>
            <w:sz w:val="22"/>
            <w:szCs w:val="22"/>
          </w:rPr>
          <w:tab/>
        </w:r>
        <w:r w:rsidR="004C6C68" w:rsidRPr="00E37EFB">
          <w:rPr>
            <w:rStyle w:val="Hyperlink"/>
            <w:noProof/>
          </w:rPr>
          <w:t>Total Forage (kg)</w:t>
        </w:r>
        <w:r w:rsidR="004C6C68">
          <w:rPr>
            <w:noProof/>
            <w:webHidden/>
          </w:rPr>
          <w:tab/>
        </w:r>
        <w:r w:rsidR="004C6C68">
          <w:rPr>
            <w:noProof/>
            <w:webHidden/>
          </w:rPr>
          <w:fldChar w:fldCharType="begin"/>
        </w:r>
        <w:r w:rsidR="004C6C68">
          <w:rPr>
            <w:noProof/>
            <w:webHidden/>
          </w:rPr>
          <w:instrText xml:space="preserve"> PAGEREF _Toc426028134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03AEC225"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5" w:history="1">
        <w:r w:rsidR="004C6C68" w:rsidRPr="00E37EFB">
          <w:rPr>
            <w:rStyle w:val="Hyperlink"/>
            <w:noProof/>
          </w:rPr>
          <w:t>5.6.5</w:t>
        </w:r>
        <w:r w:rsidR="004C6C68">
          <w:rPr>
            <w:rFonts w:asciiTheme="minorHAnsi" w:eastAsiaTheme="minorEastAsia" w:hAnsiTheme="minorHAnsi" w:cstheme="minorBidi"/>
            <w:noProof/>
            <w:sz w:val="22"/>
            <w:szCs w:val="22"/>
          </w:rPr>
          <w:tab/>
        </w:r>
        <w:r w:rsidR="004C6C68" w:rsidRPr="00E37EFB">
          <w:rPr>
            <w:rStyle w:val="Hyperlink"/>
            <w:noProof/>
          </w:rPr>
          <w:t>Carrying Capacity (K)</w:t>
        </w:r>
        <w:r w:rsidR="004C6C68">
          <w:rPr>
            <w:noProof/>
            <w:webHidden/>
          </w:rPr>
          <w:tab/>
        </w:r>
        <w:r w:rsidR="004C6C68">
          <w:rPr>
            <w:noProof/>
            <w:webHidden/>
          </w:rPr>
          <w:fldChar w:fldCharType="begin"/>
        </w:r>
        <w:r w:rsidR="004C6C68">
          <w:rPr>
            <w:noProof/>
            <w:webHidden/>
          </w:rPr>
          <w:instrText xml:space="preserve"> PAGEREF _Toc426028135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25ABD1D"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6" w:history="1">
        <w:r w:rsidR="004C6C68" w:rsidRPr="00E37EFB">
          <w:rPr>
            <w:rStyle w:val="Hyperlink"/>
            <w:noProof/>
          </w:rPr>
          <w:t>5.6.6</w:t>
        </w:r>
        <w:r w:rsidR="004C6C68">
          <w:rPr>
            <w:rFonts w:asciiTheme="minorHAnsi" w:eastAsiaTheme="minorEastAsia" w:hAnsiTheme="minorHAnsi" w:cstheme="minorBidi"/>
            <w:noProof/>
            <w:sz w:val="22"/>
            <w:szCs w:val="22"/>
          </w:rPr>
          <w:tab/>
        </w:r>
        <w:r w:rsidR="004C6C68" w:rsidRPr="00E37EFB">
          <w:rPr>
            <w:rStyle w:val="Hyperlink"/>
            <w:noProof/>
          </w:rPr>
          <w:t>Effective Population</w:t>
        </w:r>
        <w:r w:rsidR="004C6C68">
          <w:rPr>
            <w:noProof/>
            <w:webHidden/>
          </w:rPr>
          <w:tab/>
        </w:r>
        <w:r w:rsidR="004C6C68">
          <w:rPr>
            <w:noProof/>
            <w:webHidden/>
          </w:rPr>
          <w:fldChar w:fldCharType="begin"/>
        </w:r>
        <w:r w:rsidR="004C6C68">
          <w:rPr>
            <w:noProof/>
            <w:webHidden/>
          </w:rPr>
          <w:instrText xml:space="preserve"> PAGEREF _Toc426028136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E15D9CD"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7" w:history="1">
        <w:r w:rsidR="004C6C68" w:rsidRPr="00E37EFB">
          <w:rPr>
            <w:rStyle w:val="Hyperlink"/>
            <w:noProof/>
          </w:rPr>
          <w:t>5.6.7</w:t>
        </w:r>
        <w:r w:rsidR="004C6C68">
          <w:rPr>
            <w:rFonts w:asciiTheme="minorHAnsi" w:eastAsiaTheme="minorEastAsia" w:hAnsiTheme="minorHAnsi" w:cstheme="minorBidi"/>
            <w:noProof/>
            <w:sz w:val="22"/>
            <w:szCs w:val="22"/>
          </w:rPr>
          <w:tab/>
        </w:r>
        <w:r w:rsidR="004C6C68" w:rsidRPr="00E37EFB">
          <w:rPr>
            <w:rStyle w:val="Hyperlink"/>
            <w:noProof/>
          </w:rPr>
          <w:t>Damaged Sites</w:t>
        </w:r>
        <w:r w:rsidR="004C6C68">
          <w:rPr>
            <w:noProof/>
            <w:webHidden/>
          </w:rPr>
          <w:tab/>
        </w:r>
        <w:r w:rsidR="004C6C68">
          <w:rPr>
            <w:noProof/>
            <w:webHidden/>
          </w:rPr>
          <w:fldChar w:fldCharType="begin"/>
        </w:r>
        <w:r w:rsidR="004C6C68">
          <w:rPr>
            <w:noProof/>
            <w:webHidden/>
          </w:rPr>
          <w:instrText xml:space="preserve"> PAGEREF _Toc426028137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7516643"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8" w:history="1">
        <w:r w:rsidR="004C6C68" w:rsidRPr="00E37EFB">
          <w:rPr>
            <w:rStyle w:val="Hyperlink"/>
            <w:noProof/>
          </w:rPr>
          <w:t>5.6.8</w:t>
        </w:r>
        <w:r w:rsidR="004C6C68">
          <w:rPr>
            <w:rFonts w:asciiTheme="minorHAnsi" w:eastAsiaTheme="minorEastAsia" w:hAnsiTheme="minorHAnsi" w:cstheme="minorBidi"/>
            <w:noProof/>
            <w:sz w:val="22"/>
            <w:szCs w:val="22"/>
          </w:rPr>
          <w:tab/>
        </w:r>
        <w:r w:rsidR="004C6C68" w:rsidRPr="00E37EFB">
          <w:rPr>
            <w:rStyle w:val="Hyperlink"/>
            <w:noProof/>
          </w:rPr>
          <w:t>Biomass Removed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_Toc426028138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8CCFB8B"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39" w:history="1">
        <w:r w:rsidR="004C6C68" w:rsidRPr="00E37EFB">
          <w:rPr>
            <w:rStyle w:val="Hyperlink"/>
            <w:noProof/>
          </w:rPr>
          <w:t>5.6.9</w:t>
        </w:r>
        <w:r w:rsidR="004C6C68">
          <w:rPr>
            <w:rFonts w:asciiTheme="minorHAnsi" w:eastAsiaTheme="minorEastAsia" w:hAnsiTheme="minorHAnsi" w:cstheme="minorBidi"/>
            <w:noProof/>
            <w:sz w:val="22"/>
            <w:szCs w:val="22"/>
          </w:rPr>
          <w:tab/>
        </w:r>
        <w:r w:rsidR="004C6C68" w:rsidRPr="00E37EFB">
          <w:rPr>
            <w:rStyle w:val="Hyperlink"/>
            <w:noProof/>
          </w:rPr>
          <w:t>Biomass Mortality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_Toc426028139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7ADAF037"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0" w:history="1">
        <w:r w:rsidR="004C6C68" w:rsidRPr="00E37EFB">
          <w:rPr>
            <w:rStyle w:val="Hyperlink"/>
            <w:noProof/>
          </w:rPr>
          <w:t>5.6.10</w:t>
        </w:r>
        <w:r w:rsidR="004C6C68">
          <w:rPr>
            <w:rFonts w:asciiTheme="minorHAnsi" w:eastAsiaTheme="minorEastAsia" w:hAnsiTheme="minorHAnsi" w:cstheme="minorBidi"/>
            <w:noProof/>
            <w:sz w:val="22"/>
            <w:szCs w:val="22"/>
          </w:rPr>
          <w:tab/>
        </w:r>
        <w:r w:rsidR="004C6C68" w:rsidRPr="00E37EFB">
          <w:rPr>
            <w:rStyle w:val="Hyperlink"/>
            <w:noProof/>
          </w:rPr>
          <w:t>Cohorts Killed</w:t>
        </w:r>
        <w:r w:rsidR="004C6C68">
          <w:rPr>
            <w:noProof/>
            <w:webHidden/>
          </w:rPr>
          <w:tab/>
        </w:r>
        <w:r w:rsidR="004C6C68">
          <w:rPr>
            <w:noProof/>
            <w:webHidden/>
          </w:rPr>
          <w:fldChar w:fldCharType="begin"/>
        </w:r>
        <w:r w:rsidR="004C6C68">
          <w:rPr>
            <w:noProof/>
            <w:webHidden/>
          </w:rPr>
          <w:instrText xml:space="preserve"> PAGEREF _Toc426028140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C3E5D53"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1" w:history="1">
        <w:r w:rsidR="004C6C68" w:rsidRPr="00E37EFB">
          <w:rPr>
            <w:rStyle w:val="Hyperlink"/>
            <w:noProof/>
          </w:rPr>
          <w:t>5.6.11</w:t>
        </w:r>
        <w:r w:rsidR="004C6C68">
          <w:rPr>
            <w:rFonts w:asciiTheme="minorHAnsi" w:eastAsiaTheme="minorEastAsia" w:hAnsiTheme="minorHAnsi" w:cstheme="minorBidi"/>
            <w:noProof/>
            <w:sz w:val="22"/>
            <w:szCs w:val="22"/>
          </w:rPr>
          <w:tab/>
        </w:r>
        <w:r w:rsidR="004C6C68" w:rsidRPr="00E37EFB">
          <w:rPr>
            <w:rStyle w:val="Hyperlink"/>
            <w:noProof/>
          </w:rPr>
          <w:t>Biomass Removed by species</w:t>
        </w:r>
        <w:r w:rsidR="004C6C68">
          <w:rPr>
            <w:noProof/>
            <w:webHidden/>
          </w:rPr>
          <w:tab/>
        </w:r>
        <w:r w:rsidR="004C6C68">
          <w:rPr>
            <w:noProof/>
            <w:webHidden/>
          </w:rPr>
          <w:fldChar w:fldCharType="begin"/>
        </w:r>
        <w:r w:rsidR="004C6C68">
          <w:rPr>
            <w:noProof/>
            <w:webHidden/>
          </w:rPr>
          <w:instrText xml:space="preserve"> PAGEREF _Toc426028141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F8F0FFF" w14:textId="77777777" w:rsidR="004C6C68"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426028142" w:history="1">
        <w:r w:rsidR="004C6C68" w:rsidRPr="00E37EFB">
          <w:rPr>
            <w:rStyle w:val="Hyperlink"/>
            <w:noProof/>
          </w:rPr>
          <w:t>5.6.12</w:t>
        </w:r>
        <w:r w:rsidR="004C6C68">
          <w:rPr>
            <w:rFonts w:asciiTheme="minorHAnsi" w:eastAsiaTheme="minorEastAsia" w:hAnsiTheme="minorHAnsi" w:cstheme="minorBidi"/>
            <w:noProof/>
            <w:sz w:val="22"/>
            <w:szCs w:val="22"/>
          </w:rPr>
          <w:tab/>
        </w:r>
        <w:r w:rsidR="004C6C68" w:rsidRPr="00E37EFB">
          <w:rPr>
            <w:rStyle w:val="Hyperlink"/>
            <w:noProof/>
          </w:rPr>
          <w:t>Cohorts Killed by species</w:t>
        </w:r>
        <w:r w:rsidR="004C6C68">
          <w:rPr>
            <w:noProof/>
            <w:webHidden/>
          </w:rPr>
          <w:tab/>
        </w:r>
        <w:r w:rsidR="004C6C68">
          <w:rPr>
            <w:noProof/>
            <w:webHidden/>
          </w:rPr>
          <w:fldChar w:fldCharType="begin"/>
        </w:r>
        <w:r w:rsidR="004C6C68">
          <w:rPr>
            <w:noProof/>
            <w:webHidden/>
          </w:rPr>
          <w:instrText xml:space="preserve"> PAGEREF _Toc426028142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E65711E"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43" w:history="1">
        <w:r w:rsidR="004C6C68" w:rsidRPr="00E37EFB">
          <w:rPr>
            <w:rStyle w:val="Hyperlink"/>
            <w:noProof/>
          </w:rPr>
          <w:t>6</w:t>
        </w:r>
        <w:r w:rsidR="004C6C68">
          <w:rPr>
            <w:rFonts w:asciiTheme="minorHAnsi" w:eastAsiaTheme="minorEastAsia" w:hAnsiTheme="minorHAnsi" w:cstheme="minorBidi"/>
            <w:noProof/>
            <w:sz w:val="22"/>
            <w:szCs w:val="22"/>
          </w:rPr>
          <w:tab/>
        </w:r>
        <w:r w:rsidR="004C6C68" w:rsidRPr="00E37EFB">
          <w:rPr>
            <w:rStyle w:val="Hyperlink"/>
            <w:noProof/>
          </w:rPr>
          <w:t>Example Input Files</w:t>
        </w:r>
        <w:r w:rsidR="004C6C68">
          <w:rPr>
            <w:noProof/>
            <w:webHidden/>
          </w:rPr>
          <w:tab/>
        </w:r>
        <w:r w:rsidR="004C6C68">
          <w:rPr>
            <w:noProof/>
            <w:webHidden/>
          </w:rPr>
          <w:fldChar w:fldCharType="begin"/>
        </w:r>
        <w:r w:rsidR="004C6C68">
          <w:rPr>
            <w:noProof/>
            <w:webHidden/>
          </w:rPr>
          <w:instrText xml:space="preserve"> PAGEREF _Toc426028143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44B170AD"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4" w:history="1">
        <w:r w:rsidR="004C6C68" w:rsidRPr="00E37EFB">
          <w:rPr>
            <w:rStyle w:val="Hyperlink"/>
            <w:noProof/>
          </w:rPr>
          <w:t>6.1</w:t>
        </w:r>
        <w:r w:rsidR="004C6C68">
          <w:rPr>
            <w:rFonts w:asciiTheme="minorHAnsi" w:eastAsiaTheme="minorEastAsia" w:hAnsiTheme="minorHAnsi" w:cstheme="minorBidi"/>
            <w:noProof/>
            <w:sz w:val="22"/>
            <w:szCs w:val="22"/>
          </w:rPr>
          <w:tab/>
        </w:r>
        <w:r w:rsidR="004C6C68" w:rsidRPr="00E37EFB">
          <w:rPr>
            <w:rStyle w:val="Hyperlink"/>
            <w:noProof/>
          </w:rPr>
          <w:t>Dynamic Ungulate Browse</w:t>
        </w:r>
        <w:r w:rsidR="004C6C68">
          <w:rPr>
            <w:noProof/>
            <w:webHidden/>
          </w:rPr>
          <w:tab/>
        </w:r>
        <w:r w:rsidR="004C6C68">
          <w:rPr>
            <w:noProof/>
            <w:webHidden/>
          </w:rPr>
          <w:fldChar w:fldCharType="begin"/>
        </w:r>
        <w:r w:rsidR="004C6C68">
          <w:rPr>
            <w:noProof/>
            <w:webHidden/>
          </w:rPr>
          <w:instrText xml:space="preserve"> PAGEREF _Toc426028144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663C8286"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5" w:history="1">
        <w:r w:rsidR="004C6C68" w:rsidRPr="00E37EFB">
          <w:rPr>
            <w:rStyle w:val="Hyperlink"/>
            <w:noProof/>
          </w:rPr>
          <w:t>6.2</w:t>
        </w:r>
        <w:r w:rsidR="004C6C68">
          <w:rPr>
            <w:rFonts w:asciiTheme="minorHAnsi" w:eastAsiaTheme="minorEastAsia" w:hAnsiTheme="minorHAnsi" w:cstheme="minorBidi"/>
            <w:noProof/>
            <w:sz w:val="22"/>
            <w:szCs w:val="22"/>
          </w:rPr>
          <w:tab/>
        </w:r>
        <w:r w:rsidR="004C6C68" w:rsidRPr="00E37EFB">
          <w:rPr>
            <w:rStyle w:val="Hyperlink"/>
            <w:noProof/>
          </w:rPr>
          <w:t>Defined Ungulate Population</w:t>
        </w:r>
        <w:r w:rsidR="004C6C68">
          <w:rPr>
            <w:noProof/>
            <w:webHidden/>
          </w:rPr>
          <w:tab/>
        </w:r>
        <w:r w:rsidR="004C6C68">
          <w:rPr>
            <w:noProof/>
            <w:webHidden/>
          </w:rPr>
          <w:fldChar w:fldCharType="begin"/>
        </w:r>
        <w:r w:rsidR="004C6C68">
          <w:rPr>
            <w:noProof/>
            <w:webHidden/>
          </w:rPr>
          <w:instrText xml:space="preserve"> PAGEREF _Toc426028145 \h </w:instrText>
        </w:r>
        <w:r w:rsidR="004C6C68">
          <w:rPr>
            <w:noProof/>
            <w:webHidden/>
          </w:rPr>
        </w:r>
        <w:r w:rsidR="004C6C68">
          <w:rPr>
            <w:noProof/>
            <w:webHidden/>
          </w:rPr>
          <w:fldChar w:fldCharType="separate"/>
        </w:r>
        <w:r w:rsidR="004C6C68">
          <w:rPr>
            <w:noProof/>
            <w:webHidden/>
          </w:rPr>
          <w:t>28</w:t>
        </w:r>
        <w:r w:rsidR="004C6C68">
          <w:rPr>
            <w:noProof/>
            <w:webHidden/>
          </w:rPr>
          <w:fldChar w:fldCharType="end"/>
        </w:r>
      </w:hyperlink>
    </w:p>
    <w:p w14:paraId="3A683B2D" w14:textId="77777777" w:rsidR="004C6C68"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426028146" w:history="1">
        <w:r w:rsidR="004C6C68" w:rsidRPr="00E37EFB">
          <w:rPr>
            <w:rStyle w:val="Hyperlink"/>
            <w:noProof/>
          </w:rPr>
          <w:t>6.3</w:t>
        </w:r>
        <w:r w:rsidR="004C6C68">
          <w:rPr>
            <w:rFonts w:asciiTheme="minorHAnsi" w:eastAsiaTheme="minorEastAsia" w:hAnsiTheme="minorHAnsi" w:cstheme="minorBidi"/>
            <w:noProof/>
            <w:sz w:val="22"/>
            <w:szCs w:val="22"/>
          </w:rPr>
          <w:tab/>
        </w:r>
        <w:r w:rsidR="004C6C68" w:rsidRPr="00E37EFB">
          <w:rPr>
            <w:rStyle w:val="Hyperlink"/>
            <w:noProof/>
          </w:rPr>
          <w:t>Dynamic Ungulate Population</w:t>
        </w:r>
        <w:r w:rsidR="004C6C68">
          <w:rPr>
            <w:noProof/>
            <w:webHidden/>
          </w:rPr>
          <w:tab/>
        </w:r>
        <w:r w:rsidR="004C6C68">
          <w:rPr>
            <w:noProof/>
            <w:webHidden/>
          </w:rPr>
          <w:fldChar w:fldCharType="begin"/>
        </w:r>
        <w:r w:rsidR="004C6C68">
          <w:rPr>
            <w:noProof/>
            <w:webHidden/>
          </w:rPr>
          <w:instrText xml:space="preserve"> PAGEREF _Toc426028146 \h </w:instrText>
        </w:r>
        <w:r w:rsidR="004C6C68">
          <w:rPr>
            <w:noProof/>
            <w:webHidden/>
          </w:rPr>
        </w:r>
        <w:r w:rsidR="004C6C68">
          <w:rPr>
            <w:noProof/>
            <w:webHidden/>
          </w:rPr>
          <w:fldChar w:fldCharType="separate"/>
        </w:r>
        <w:r w:rsidR="004C6C68">
          <w:rPr>
            <w:noProof/>
            <w:webHidden/>
          </w:rPr>
          <w:t>29</w:t>
        </w:r>
        <w:r w:rsidR="004C6C68">
          <w:rPr>
            <w:noProof/>
            <w:webHidden/>
          </w:rPr>
          <w:fldChar w:fldCharType="end"/>
        </w:r>
      </w:hyperlink>
    </w:p>
    <w:p w14:paraId="4BB307C9" w14:textId="77777777" w:rsidR="004C6C68" w:rsidRDefault="00000000">
      <w:pPr>
        <w:pStyle w:val="TOC1"/>
        <w:tabs>
          <w:tab w:val="left" w:pos="480"/>
          <w:tab w:val="right" w:leader="dot" w:pos="9350"/>
        </w:tabs>
        <w:rPr>
          <w:rFonts w:asciiTheme="minorHAnsi" w:eastAsiaTheme="minorEastAsia" w:hAnsiTheme="minorHAnsi" w:cstheme="minorBidi"/>
          <w:noProof/>
          <w:sz w:val="22"/>
          <w:szCs w:val="22"/>
        </w:rPr>
      </w:pPr>
      <w:hyperlink w:anchor="_Toc426028147" w:history="1">
        <w:r w:rsidR="004C6C68" w:rsidRPr="00E37EFB">
          <w:rPr>
            <w:rStyle w:val="Hyperlink"/>
            <w:noProof/>
          </w:rPr>
          <w:t>7</w:t>
        </w:r>
        <w:r w:rsidR="004C6C68">
          <w:rPr>
            <w:rFonts w:asciiTheme="minorHAnsi" w:eastAsiaTheme="minorEastAsia" w:hAnsiTheme="minorHAnsi" w:cstheme="minorBidi"/>
            <w:noProof/>
            <w:sz w:val="22"/>
            <w:szCs w:val="22"/>
          </w:rPr>
          <w:tab/>
        </w:r>
        <w:r w:rsidR="004C6C68" w:rsidRPr="00E37EFB">
          <w:rPr>
            <w:rStyle w:val="Hyperlink"/>
            <w:noProof/>
          </w:rPr>
          <w:t>Addendum 1</w:t>
        </w:r>
        <w:r w:rsidR="004C6C68">
          <w:rPr>
            <w:noProof/>
            <w:webHidden/>
          </w:rPr>
          <w:tab/>
        </w:r>
        <w:r w:rsidR="004C6C68">
          <w:rPr>
            <w:noProof/>
            <w:webHidden/>
          </w:rPr>
          <w:fldChar w:fldCharType="begin"/>
        </w:r>
        <w:r w:rsidR="004C6C68">
          <w:rPr>
            <w:noProof/>
            <w:webHidden/>
          </w:rPr>
          <w:instrText xml:space="preserve"> PAGEREF _Toc426028147 \h </w:instrText>
        </w:r>
        <w:r w:rsidR="004C6C68">
          <w:rPr>
            <w:noProof/>
            <w:webHidden/>
          </w:rPr>
        </w:r>
        <w:r w:rsidR="004C6C68">
          <w:rPr>
            <w:noProof/>
            <w:webHidden/>
          </w:rPr>
          <w:fldChar w:fldCharType="separate"/>
        </w:r>
        <w:r w:rsidR="004C6C68">
          <w:rPr>
            <w:noProof/>
            <w:webHidden/>
          </w:rPr>
          <w:t>30</w:t>
        </w:r>
        <w:r w:rsidR="004C6C68">
          <w:rPr>
            <w:noProof/>
            <w:webHidden/>
          </w:rPr>
          <w:fldChar w:fldCharType="end"/>
        </w:r>
      </w:hyperlink>
    </w:p>
    <w:p w14:paraId="2E3E8D13" w14:textId="77777777" w:rsidR="00C80F57" w:rsidRDefault="00290E13" w:rsidP="001909F5">
      <w:pPr>
        <w:pStyle w:val="Heading1"/>
      </w:pPr>
      <w:r>
        <w:rPr>
          <w:rFonts w:eastAsiaTheme="minorHAnsi" w:cs="Verdana"/>
          <w:bCs w:val="0"/>
          <w:color w:val="000000"/>
          <w:sz w:val="22"/>
          <w:szCs w:val="22"/>
        </w:rPr>
        <w:lastRenderedPageBreak/>
        <w:fldChar w:fldCharType="end"/>
      </w:r>
      <w:bookmarkStart w:id="13" w:name="_Toc426028060"/>
      <w:r w:rsidR="00C80F57">
        <w:t>Introduction</w:t>
      </w:r>
      <w:bookmarkEnd w:id="13"/>
    </w:p>
    <w:p w14:paraId="30B6F0B0" w14:textId="3F3B98EF"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w:t>
      </w:r>
      <w:proofErr w:type="spellStart"/>
      <w:r>
        <w:rPr>
          <w:iCs/>
          <w:sz w:val="22"/>
          <w:szCs w:val="22"/>
        </w:rPr>
        <w:t>PnET</w:t>
      </w:r>
      <w:proofErr w:type="spellEnd"/>
      <w:r>
        <w:rPr>
          <w:iCs/>
          <w:sz w:val="22"/>
          <w:szCs w:val="22"/>
        </w:rPr>
        <w:t xml:space="preserve">-Succession, </w:t>
      </w:r>
      <w:r w:rsidR="00996807">
        <w:rPr>
          <w:iCs/>
          <w:sz w:val="22"/>
          <w:szCs w:val="22"/>
        </w:rPr>
        <w:t>NECN</w:t>
      </w:r>
      <w:r>
        <w:rPr>
          <w:iCs/>
          <w:sz w:val="22"/>
          <w:szCs w:val="22"/>
        </w:rPr>
        <w:t xml:space="preserve"> Succession)</w:t>
      </w:r>
      <w:ins w:id="14" w:author="Samuel Walker Flake" w:date="2022-05-16T12:02:00Z">
        <w:r w:rsidR="00074288">
          <w:rPr>
            <w:iCs/>
            <w:sz w:val="22"/>
            <w:szCs w:val="22"/>
          </w:rPr>
          <w:t>, though it has currently been tested only with Biomass Succession and NECN Succession.</w:t>
        </w:r>
      </w:ins>
      <w:del w:id="15" w:author="Samuel Walker Flake" w:date="2022-05-16T12:02:00Z">
        <w:r w:rsidDel="00074288">
          <w:rPr>
            <w:iCs/>
            <w:sz w:val="22"/>
            <w:szCs w:val="22"/>
          </w:rPr>
          <w:delText>.</w:delText>
        </w:r>
      </w:del>
      <w:r>
        <w:rPr>
          <w:iCs/>
          <w:sz w:val="22"/>
          <w:szCs w:val="22"/>
        </w:rPr>
        <w:t xml:space="preserve">  </w:t>
      </w:r>
    </w:p>
    <w:p w14:paraId="753C6128" w14:textId="77777777" w:rsidR="00F91602" w:rsidRPr="007D38E0" w:rsidRDefault="00F91602" w:rsidP="00F91602">
      <w:pPr>
        <w:pStyle w:val="Default"/>
        <w:rPr>
          <w:rFonts w:ascii="Times New Roman" w:hAnsi="Times New Roman" w:cs="Times New Roman"/>
          <w:iCs/>
          <w:sz w:val="22"/>
          <w:szCs w:val="22"/>
        </w:rPr>
      </w:pPr>
    </w:p>
    <w:p w14:paraId="286837D7" w14:textId="6808492E" w:rsidR="001F7997" w:rsidRDefault="001F7997" w:rsidP="001F7997">
      <w:pPr>
        <w:pStyle w:val="textbody"/>
        <w:rPr>
          <w:iCs/>
        </w:rPr>
      </w:pPr>
      <w:r>
        <w:rPr>
          <w:iCs/>
        </w:rPr>
        <w:t>The</w:t>
      </w:r>
      <w:r w:rsidR="000B073F">
        <w:rPr>
          <w:iCs/>
        </w:rPr>
        <w:t xml:space="preserve"> Browse Disturbance </w:t>
      </w:r>
      <w:del w:id="16" w:author="Samuel Walker Flake" w:date="2022-05-16T12:01:00Z">
        <w:r w:rsidR="000B073F" w:rsidDel="00074288">
          <w:rPr>
            <w:iCs/>
          </w:rPr>
          <w:delText>v1.0</w:delText>
        </w:r>
      </w:del>
      <w:ins w:id="17" w:author="Samuel Walker Flake" w:date="2022-05-16T12:01:00Z">
        <w:r w:rsidR="00074288">
          <w:rPr>
            <w:iCs/>
          </w:rPr>
          <w:t>v2.0</w:t>
        </w:r>
      </w:ins>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14:paraId="4132F3C5" w14:textId="218B7DBF" w:rsidR="000B073F" w:rsidRDefault="000B073F" w:rsidP="000B073F">
      <w:pPr>
        <w:pStyle w:val="Heading2"/>
        <w:tabs>
          <w:tab w:val="clear" w:pos="576"/>
          <w:tab w:val="num" w:pos="0"/>
          <w:tab w:val="num" w:pos="1116"/>
        </w:tabs>
        <w:ind w:left="648" w:right="0" w:hanging="648"/>
        <w:rPr>
          <w:ins w:id="18" w:author="Samuel Walker Flake" w:date="2022-05-16T12:02:00Z"/>
        </w:rPr>
      </w:pPr>
      <w:bookmarkStart w:id="19" w:name="_Toc426028061"/>
      <w:bookmarkStart w:id="20" w:name="_Toc127846704"/>
      <w:bookmarkStart w:id="21" w:name="_Toc393188767"/>
      <w:bookmarkStart w:id="22" w:name="_Toc403117503"/>
      <w:r>
        <w:t>Major Releases</w:t>
      </w:r>
      <w:bookmarkEnd w:id="19"/>
    </w:p>
    <w:p w14:paraId="7F63BA49" w14:textId="75CF70EF" w:rsidR="00D71422" w:rsidRDefault="00D71422" w:rsidP="00D71422">
      <w:pPr>
        <w:pStyle w:val="Heading3"/>
        <w:rPr>
          <w:ins w:id="23" w:author="Samuel Walker Flake" w:date="2022-05-16T12:02:00Z"/>
        </w:rPr>
      </w:pPr>
      <w:ins w:id="24" w:author="Samuel Walker Flake" w:date="2022-05-16T12:02:00Z">
        <w:r>
          <w:t>2.0 (xx)</w:t>
        </w:r>
      </w:ins>
    </w:p>
    <w:p w14:paraId="322C7ABC" w14:textId="68BCA119" w:rsidR="00D71422" w:rsidRPr="00D71422" w:rsidRDefault="00D71422">
      <w:pPr>
        <w:pPrChange w:id="25" w:author="Samuel Walker Flake" w:date="2022-05-16T12:02:00Z">
          <w:pPr>
            <w:pStyle w:val="Heading2"/>
            <w:tabs>
              <w:tab w:val="clear" w:pos="576"/>
              <w:tab w:val="num" w:pos="0"/>
              <w:tab w:val="num" w:pos="1116"/>
            </w:tabs>
            <w:ind w:left="648" w:right="0" w:hanging="648"/>
          </w:pPr>
        </w:pPrChange>
      </w:pPr>
      <w:ins w:id="26" w:author="Samuel Walker Flake" w:date="2022-05-16T12:02:00Z">
        <w:r>
          <w:t>Several modifications were made to the input and outputs of the extension</w:t>
        </w:r>
      </w:ins>
      <w:ins w:id="27" w:author="Samuel Walker Flake" w:date="2022-05-16T12:03:00Z">
        <w:r>
          <w:t xml:space="preserve"> to enhance the usability of the </w:t>
        </w:r>
        <w:commentRangeStart w:id="28"/>
        <w:r>
          <w:t>extension</w:t>
        </w:r>
      </w:ins>
      <w:commentRangeEnd w:id="28"/>
      <w:ins w:id="29" w:author="Samuel Walker Flake" w:date="2022-05-16T12:12:00Z">
        <w:r w:rsidR="0017526C">
          <w:rPr>
            <w:rStyle w:val="CommentReference"/>
          </w:rPr>
          <w:commentReference w:id="28"/>
        </w:r>
      </w:ins>
      <w:ins w:id="30" w:author="Samuel Walker Flake" w:date="2022-05-16T12:03:00Z">
        <w:r>
          <w:t xml:space="preserve">. </w:t>
        </w:r>
      </w:ins>
    </w:p>
    <w:p w14:paraId="370D6B8C" w14:textId="258A7AB8" w:rsidR="00996807" w:rsidRDefault="00996807" w:rsidP="00996807">
      <w:pPr>
        <w:pStyle w:val="Heading3"/>
      </w:pPr>
      <w:bookmarkStart w:id="31" w:name="_Toc426028062"/>
      <w:r>
        <w:t>1.0 (September 2021)</w:t>
      </w:r>
    </w:p>
    <w:p w14:paraId="4C92A342" w14:textId="6556F59F" w:rsidR="00996807" w:rsidRPr="00996807" w:rsidRDefault="00996807" w:rsidP="00996807">
      <w:r>
        <w:t>Now compatible with Core v7 and does not require a special version of succession extensions.</w:t>
      </w:r>
    </w:p>
    <w:p w14:paraId="5ABE9D0A" w14:textId="39C743AE" w:rsidR="000B073F" w:rsidRDefault="000B073F" w:rsidP="000B073F">
      <w:pPr>
        <w:pStyle w:val="Heading2"/>
        <w:tabs>
          <w:tab w:val="clear" w:pos="576"/>
          <w:tab w:val="num" w:pos="0"/>
          <w:tab w:val="num" w:pos="1116"/>
        </w:tabs>
        <w:ind w:left="648" w:right="0" w:hanging="648"/>
      </w:pPr>
      <w:r>
        <w:t>Minor Releases</w:t>
      </w:r>
      <w:bookmarkEnd w:id="31"/>
    </w:p>
    <w:p w14:paraId="2C7C4626" w14:textId="5F0EA456" w:rsidR="00AD0DFA" w:rsidRDefault="00AD0DFA" w:rsidP="00AD0DFA">
      <w:pPr>
        <w:pStyle w:val="Heading3"/>
      </w:pPr>
      <w:r>
        <w:t>1.1 (December 27, 2021)</w:t>
      </w:r>
    </w:p>
    <w:p w14:paraId="1840B9B7" w14:textId="3B2278A1" w:rsidR="00AD0DFA" w:rsidRPr="00AD0DFA" w:rsidRDefault="00AD0DFA" w:rsidP="00AD0DFA">
      <w:r>
        <w:t xml:space="preserve">Now compatible with NECN Succession. Previously, the Browse extension required ecoregion-level Maximum Biomass values for each species, which it received from Biomass Succession. To make the </w:t>
      </w:r>
      <w:r w:rsidR="00701D01">
        <w:t xml:space="preserve">Biomass </w:t>
      </w:r>
      <w:r>
        <w:t xml:space="preserve">Browse extension compatible with more succession extensions, </w:t>
      </w:r>
      <w:r w:rsidR="00701D01">
        <w:t xml:space="preserve">Biomass </w:t>
      </w:r>
      <w:r>
        <w:t>Browse now requires a Maximum Biomass value to be given for each species.</w:t>
      </w:r>
    </w:p>
    <w:p w14:paraId="5D9B659E" w14:textId="77777777" w:rsidR="008918D9" w:rsidRDefault="008918D9" w:rsidP="000B073F">
      <w:pPr>
        <w:pStyle w:val="Heading3"/>
      </w:pPr>
      <w:bookmarkStart w:id="32" w:name="_Toc426028063"/>
      <w:r>
        <w:t>Beta 0.8 (July 30, 2015)</w:t>
      </w:r>
      <w:bookmarkEnd w:id="32"/>
    </w:p>
    <w:p w14:paraId="2D964833" w14:textId="77777777" w:rsidR="008918D9" w:rsidRDefault="008918D9" w:rsidP="008918D9">
      <w:pPr>
        <w:pStyle w:val="ListParagraph"/>
        <w:numPr>
          <w:ilvl w:val="0"/>
          <w:numId w:val="12"/>
        </w:numPr>
        <w:ind w:left="720"/>
      </w:pPr>
      <w:r>
        <w:t xml:space="preserve">Bug fix in the neighborhood calculation of </w:t>
      </w:r>
      <w:proofErr w:type="spellStart"/>
      <w:r>
        <w:t>SitePreference</w:t>
      </w:r>
      <w:proofErr w:type="spellEnd"/>
      <w:r>
        <w:t xml:space="preserve"> for HSI calculation.</w:t>
      </w:r>
    </w:p>
    <w:p w14:paraId="795C9248" w14:textId="77777777" w:rsidR="008918D9" w:rsidRPr="008918D9" w:rsidRDefault="008918D9" w:rsidP="008918D9">
      <w:pPr>
        <w:pStyle w:val="ListParagraph"/>
        <w:numPr>
          <w:ilvl w:val="0"/>
          <w:numId w:val="12"/>
        </w:numPr>
        <w:ind w:left="720"/>
      </w:pPr>
      <w:r>
        <w:t>Multiplied HSI values by 100 for map output.</w:t>
      </w:r>
    </w:p>
    <w:p w14:paraId="6F64D87A" w14:textId="77777777" w:rsidR="008918D9" w:rsidRDefault="008918D9" w:rsidP="000B073F">
      <w:pPr>
        <w:pStyle w:val="Heading3"/>
      </w:pPr>
      <w:bookmarkStart w:id="33" w:name="_Toc426028064"/>
      <w:r>
        <w:t>Beta 0.7 (July 28, 2015)</w:t>
      </w:r>
      <w:bookmarkEnd w:id="33"/>
    </w:p>
    <w:p w14:paraId="0AD1B822" w14:textId="77777777" w:rsidR="008918D9" w:rsidRDefault="008918D9" w:rsidP="008918D9">
      <w:pPr>
        <w:pStyle w:val="ListParagraph"/>
        <w:numPr>
          <w:ilvl w:val="0"/>
          <w:numId w:val="10"/>
        </w:numPr>
        <w:spacing w:after="0"/>
        <w:ind w:right="0"/>
        <w:contextualSpacing w:val="0"/>
      </w:pPr>
      <w:r>
        <w:t xml:space="preserve">Defined </w:t>
      </w:r>
      <w:proofErr w:type="spellStart"/>
      <w:r>
        <w:t>EffectivePopulation</w:t>
      </w:r>
      <w:proofErr w:type="spellEnd"/>
      <w:r>
        <w:t xml:space="preserve"> as the minimum of zone population and zone carrying capacity (K).</w:t>
      </w:r>
    </w:p>
    <w:p w14:paraId="2A91B4EA" w14:textId="77777777" w:rsidR="008918D9" w:rsidRDefault="008918D9" w:rsidP="008918D9">
      <w:pPr>
        <w:pStyle w:val="ListParagraph"/>
        <w:numPr>
          <w:ilvl w:val="0"/>
          <w:numId w:val="10"/>
        </w:numPr>
        <w:spacing w:after="0"/>
        <w:ind w:right="0"/>
        <w:contextualSpacing w:val="0"/>
      </w:pPr>
      <w:r>
        <w:t xml:space="preserve">Added fields to log file, including </w:t>
      </w:r>
      <w:proofErr w:type="spellStart"/>
      <w:r>
        <w:t>TotalForage</w:t>
      </w:r>
      <w:proofErr w:type="spellEnd"/>
      <w:r>
        <w:t xml:space="preserve">(kg), K, </w:t>
      </w:r>
      <w:proofErr w:type="spellStart"/>
      <w:r>
        <w:t>EffectivePopulation</w:t>
      </w:r>
      <w:proofErr w:type="spellEnd"/>
      <w:r>
        <w:t xml:space="preserve">, </w:t>
      </w:r>
      <w:proofErr w:type="spellStart"/>
      <w:r>
        <w:t>BiomassRemoved</w:t>
      </w:r>
      <w:proofErr w:type="spellEnd"/>
      <w:r>
        <w:t xml:space="preserve">(g/m2) and </w:t>
      </w:r>
      <w:proofErr w:type="spellStart"/>
      <w:r>
        <w:t>BiomassMortality</w:t>
      </w:r>
      <w:proofErr w:type="spellEnd"/>
      <w:r>
        <w:t xml:space="preserve">(g/m2).  The last 2 columns used to be lumped into one value labeled </w:t>
      </w:r>
      <w:proofErr w:type="spellStart"/>
      <w:r>
        <w:t>BiomassRemoved</w:t>
      </w:r>
      <w:proofErr w:type="spellEnd"/>
      <w:r>
        <w:t xml:space="preserve">.  The following columns of </w:t>
      </w:r>
      <w:proofErr w:type="spellStart"/>
      <w:r>
        <w:t>BiomassRemoved</w:t>
      </w:r>
      <w:proofErr w:type="spellEnd"/>
      <w:r>
        <w:t xml:space="preserve"> by species still represent a combination of browsing consumption and mortality.</w:t>
      </w:r>
    </w:p>
    <w:p w14:paraId="32D63034" w14:textId="77777777" w:rsidR="008918D9" w:rsidRDefault="008918D9" w:rsidP="008918D9">
      <w:pPr>
        <w:pStyle w:val="ListParagraph"/>
        <w:numPr>
          <w:ilvl w:val="0"/>
          <w:numId w:val="10"/>
        </w:numPr>
        <w:spacing w:after="0"/>
        <w:ind w:right="0"/>
        <w:contextualSpacing w:val="0"/>
      </w:pPr>
      <w:r>
        <w:lastRenderedPageBreak/>
        <w:t xml:space="preserve">Changed units of the population output map to #/km2 * 100.  To convert this to a per cell population (given 100x100m cell) you would divide by 10000.  Summing the cell values and converting the units should result in the same value as the </w:t>
      </w:r>
      <w:proofErr w:type="spellStart"/>
      <w:r>
        <w:t>EffectivePopulation</w:t>
      </w:r>
      <w:proofErr w:type="spellEnd"/>
      <w:r>
        <w:t xml:space="preserve"> reported in the log file (give or take small rounding errors).</w:t>
      </w:r>
    </w:p>
    <w:p w14:paraId="5E040166" w14:textId="77777777" w:rsidR="008918D9" w:rsidRDefault="008918D9" w:rsidP="008918D9">
      <w:pPr>
        <w:pStyle w:val="ListParagraph"/>
        <w:numPr>
          <w:ilvl w:val="0"/>
          <w:numId w:val="10"/>
        </w:numPr>
        <w:spacing w:after="0"/>
        <w:ind w:right="0"/>
        <w:contextualSpacing w:val="0"/>
      </w:pPr>
      <w:r>
        <w:t>Bug fixes to the accounting of browse removal.  There were some inconsistencies that mostly affected sites when browse levels were high (second pass removals</w:t>
      </w:r>
      <w:proofErr w:type="gramStart"/>
      <w:r>
        <w:t>), and</w:t>
      </w:r>
      <w:proofErr w:type="gramEnd"/>
      <w:r>
        <w:t xml:space="preserve"> resulted in less removal than should have been applied.</w:t>
      </w:r>
    </w:p>
    <w:p w14:paraId="5AB67CF8" w14:textId="77777777" w:rsidR="008918D9" w:rsidRPr="008918D9" w:rsidRDefault="008918D9" w:rsidP="008918D9"/>
    <w:p w14:paraId="25E52AE9" w14:textId="77777777" w:rsidR="000B073F" w:rsidRDefault="000B073F" w:rsidP="000B073F">
      <w:pPr>
        <w:pStyle w:val="Heading3"/>
      </w:pPr>
      <w:bookmarkStart w:id="34" w:name="_Toc426028065"/>
      <w:r>
        <w:t>Beta 0.6 (May 2</w:t>
      </w:r>
      <w:r w:rsidR="000507FA">
        <w:t>7</w:t>
      </w:r>
      <w:r>
        <w:t>, 2015)</w:t>
      </w:r>
      <w:bookmarkEnd w:id="34"/>
    </w:p>
    <w:p w14:paraId="63ABE6F0" w14:textId="77777777" w:rsidR="000B073F" w:rsidRPr="000B073F" w:rsidRDefault="000B073F" w:rsidP="000B073F">
      <w:r>
        <w:rPr>
          <w:sz w:val="22"/>
          <w:szCs w:val="22"/>
        </w:rPr>
        <w:t xml:space="preserve">Bug fix related to </w:t>
      </w:r>
      <w:r w:rsidR="000507FA">
        <w:rPr>
          <w:sz w:val="22"/>
          <w:szCs w:val="22"/>
        </w:rPr>
        <w:t>the implementation of the “</w:t>
      </w:r>
      <w:proofErr w:type="spellStart"/>
      <w:r w:rsidR="000507FA" w:rsidRPr="008A5466">
        <w:t>UseInitBiomassAsForage</w:t>
      </w:r>
      <w:proofErr w:type="spellEnd"/>
      <w:r w:rsidR="000507FA">
        <w:t>”.  This option was not functioning previously and behaved as if always set to TRUE.</w:t>
      </w:r>
    </w:p>
    <w:p w14:paraId="54C76B2A" w14:textId="77777777" w:rsidR="001F7997" w:rsidRDefault="001F7997" w:rsidP="001F7997">
      <w:pPr>
        <w:pStyle w:val="Heading2"/>
        <w:tabs>
          <w:tab w:val="clear" w:pos="576"/>
          <w:tab w:val="num" w:pos="0"/>
          <w:tab w:val="num" w:pos="1116"/>
        </w:tabs>
        <w:ind w:left="648" w:right="0" w:hanging="648"/>
      </w:pPr>
      <w:bookmarkStart w:id="35" w:name="_Toc426028066"/>
      <w:r>
        <w:t>Acknowledgments</w:t>
      </w:r>
      <w:bookmarkEnd w:id="20"/>
      <w:bookmarkEnd w:id="21"/>
      <w:bookmarkEnd w:id="22"/>
      <w:bookmarkEnd w:id="35"/>
    </w:p>
    <w:p w14:paraId="01670C45" w14:textId="58D77AB4"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Valuable contributions to the development of the model and extensions were made by</w:t>
      </w:r>
      <w:r>
        <w:rPr>
          <w:sz w:val="22"/>
          <w:szCs w:val="22"/>
        </w:rPr>
        <w:t xml:space="preserve"> </w:t>
      </w:r>
      <w:r w:rsidRPr="00E86113">
        <w:t xml:space="preserve">Patrick </w:t>
      </w:r>
      <w:proofErr w:type="spellStart"/>
      <w:r w:rsidRPr="00E86113">
        <w:t>Drohan</w:t>
      </w:r>
      <w:proofErr w:type="spellEnd"/>
      <w:r>
        <w:t xml:space="preserve"> (</w:t>
      </w:r>
      <w:r w:rsidRPr="00E86113">
        <w:t>Penn State University</w:t>
      </w:r>
      <w:r>
        <w:t xml:space="preserve">), </w:t>
      </w:r>
      <w:r w:rsidRPr="00E86113">
        <w:t>Susan Stout</w:t>
      </w:r>
      <w:r>
        <w:t>,</w:t>
      </w:r>
      <w:r w:rsidRPr="00E86113">
        <w:t xml:space="preserve"> Alex </w:t>
      </w:r>
      <w:proofErr w:type="spellStart"/>
      <w:r w:rsidRPr="00E86113">
        <w:t>Royo</w:t>
      </w:r>
      <w:proofErr w:type="spellEnd"/>
      <w:r w:rsidRPr="00E86113">
        <w:t xml:space="preserve">,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ins w:id="36" w:author="Samuel Walker Flake" w:date="2022-05-16T12:19:00Z">
        <w:r w:rsidR="003A5C29">
          <w:t>, Sam Flake (NC State University).</w:t>
        </w:r>
      </w:ins>
    </w:p>
    <w:p w14:paraId="694E56A8" w14:textId="77777777"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14:paraId="7D5F4F95" w14:textId="77777777"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w:t>
      </w:r>
      <w:proofErr w:type="spellStart"/>
      <w:r>
        <w:t>Scheller</w:t>
      </w:r>
      <w:proofErr w:type="spellEnd"/>
      <w:r>
        <w:t xml:space="preserve">, </w:t>
      </w:r>
      <w:r w:rsidRPr="00DA34CE">
        <w:t xml:space="preserve">Brian R. Sturtevant, Eric J. Gustafson, and David J. </w:t>
      </w:r>
      <w:proofErr w:type="spellStart"/>
      <w:r w:rsidRPr="00DA34CE">
        <w:t>Mladenoff</w:t>
      </w:r>
      <w:proofErr w:type="spellEnd"/>
      <w:r w:rsidRPr="00DA34CE">
        <w:t xml:space="preserve">. </w:t>
      </w:r>
    </w:p>
    <w:p w14:paraId="4C7D09A7" w14:textId="77777777" w:rsidR="001F7997" w:rsidRPr="001F7997" w:rsidRDefault="001F7997" w:rsidP="001F7997"/>
    <w:p w14:paraId="73E835B0" w14:textId="77777777" w:rsidR="001F7997" w:rsidRDefault="001F7997" w:rsidP="001F7997">
      <w:pPr>
        <w:pStyle w:val="Heading1"/>
        <w:ind w:right="0"/>
      </w:pPr>
      <w:bookmarkStart w:id="37" w:name="_Toc426028067"/>
      <w:r>
        <w:lastRenderedPageBreak/>
        <w:t>Browse Disturbance Extension</w:t>
      </w:r>
      <w:bookmarkEnd w:id="37"/>
    </w:p>
    <w:p w14:paraId="2E60A1F7" w14:textId="77777777" w:rsidR="009D1EE5" w:rsidRDefault="009D1EE5" w:rsidP="000B073F">
      <w:pPr>
        <w:pStyle w:val="textbody"/>
        <w:rPr>
          <w:sz w:val="22"/>
          <w:szCs w:val="22"/>
        </w:rPr>
      </w:pPr>
      <w:r w:rsidRPr="009D1EE5">
        <w:rPr>
          <w:sz w:val="22"/>
          <w:szCs w:val="22"/>
        </w:rPr>
        <w:t>Herbivory can exert significant control over plant community composition and ecosystem processes (Janzen 1970, Pastor et al. 1988,</w:t>
      </w:r>
      <w:r w:rsidR="008824FD">
        <w:rPr>
          <w:sz w:val="22"/>
          <w:szCs w:val="22"/>
        </w:rPr>
        <w:t xml:space="preserve"> </w:t>
      </w:r>
      <w:r w:rsidR="0078200F">
        <w:rPr>
          <w:sz w:val="22"/>
          <w:szCs w:val="22"/>
        </w:rPr>
        <w:t>Rooney and Waller 2003</w:t>
      </w:r>
      <w:r w:rsidRPr="009D1EE5">
        <w:rPr>
          <w:sz w:val="22"/>
          <w:szCs w:val="22"/>
        </w:rPr>
        <w:t>). White-tailed deer (</w:t>
      </w:r>
      <w:r w:rsidRPr="00595AC8">
        <w:rPr>
          <w:i/>
          <w:sz w:val="22"/>
          <w:szCs w:val="22"/>
        </w:rPr>
        <w:t>Odocoileus virginianus</w:t>
      </w:r>
      <w:r w:rsidRPr="009D1EE5">
        <w:rPr>
          <w:sz w:val="22"/>
          <w:szCs w:val="22"/>
        </w:rPr>
        <w:t>) browsing impacts on forest plant and animal communities derive primarily from defoliation and potential elimination of the shrub and seedling strata (</w:t>
      </w:r>
      <w:r w:rsidR="00595AC8">
        <w:rPr>
          <w:sz w:val="22"/>
          <w:szCs w:val="22"/>
        </w:rPr>
        <w:t>Horsley and Marquis 1983,</w:t>
      </w:r>
      <w:r w:rsidR="004147A4">
        <w:rPr>
          <w:sz w:val="22"/>
          <w:szCs w:val="22"/>
        </w:rPr>
        <w:t xml:space="preserve"> </w:t>
      </w:r>
      <w:r w:rsidRPr="009D1EE5">
        <w:rPr>
          <w:sz w:val="22"/>
          <w:szCs w:val="22"/>
        </w:rPr>
        <w:t xml:space="preserve">Liang and </w:t>
      </w:r>
      <w:proofErr w:type="spellStart"/>
      <w:r w:rsidRPr="009D1EE5">
        <w:rPr>
          <w:sz w:val="22"/>
          <w:szCs w:val="22"/>
        </w:rPr>
        <w:t>Seagle</w:t>
      </w:r>
      <w:proofErr w:type="spellEnd"/>
      <w:r w:rsidRPr="009D1EE5">
        <w:rPr>
          <w:sz w:val="22"/>
          <w:szCs w:val="22"/>
        </w:rPr>
        <w:t xml:space="preserve"> 2002</w:t>
      </w:r>
      <w:r w:rsidR="00595AC8">
        <w:rPr>
          <w:sz w:val="22"/>
          <w:szCs w:val="22"/>
        </w:rPr>
        <w:t>,</w:t>
      </w:r>
      <w:r w:rsidR="004147A4">
        <w:rPr>
          <w:sz w:val="22"/>
          <w:szCs w:val="22"/>
        </w:rPr>
        <w:t xml:space="preserve"> Horsley et al. 2003</w:t>
      </w:r>
      <w:r w:rsidR="00595AC8">
        <w:rPr>
          <w:sz w:val="22"/>
          <w:szCs w:val="22"/>
        </w:rPr>
        <w:t>,</w:t>
      </w:r>
      <w:r w:rsidR="004147A4">
        <w:rPr>
          <w:sz w:val="22"/>
          <w:szCs w:val="22"/>
        </w:rPr>
        <w:t xml:space="preserve"> Stout et al. 2014</w:t>
      </w:r>
      <w:r w:rsidRPr="009D1EE5">
        <w:rPr>
          <w:sz w:val="22"/>
          <w:szCs w:val="22"/>
        </w:rPr>
        <w:t>). Given the scale and magnitude of these impacts, white-tailed deer are now often classed as a keystone species in eastern North American forests (</w:t>
      </w:r>
      <w:proofErr w:type="spellStart"/>
      <w:r w:rsidRPr="009D1EE5">
        <w:rPr>
          <w:sz w:val="22"/>
          <w:szCs w:val="22"/>
        </w:rPr>
        <w:t>McShea</w:t>
      </w:r>
      <w:proofErr w:type="spellEnd"/>
      <w:r w:rsidRPr="009D1EE5">
        <w:rPr>
          <w:sz w:val="22"/>
          <w:szCs w:val="22"/>
        </w:rPr>
        <w:t xml:space="preserve"> and </w:t>
      </w:r>
      <w:proofErr w:type="spellStart"/>
      <w:r w:rsidRPr="009D1EE5">
        <w:rPr>
          <w:sz w:val="22"/>
          <w:szCs w:val="22"/>
        </w:rPr>
        <w:t>Rappole</w:t>
      </w:r>
      <w:proofErr w:type="spellEnd"/>
      <w:r w:rsidRPr="009D1EE5">
        <w:rPr>
          <w:sz w:val="22"/>
          <w:szCs w:val="22"/>
        </w:rPr>
        <w:t xml:space="preserve"> 1992, </w:t>
      </w:r>
      <w:proofErr w:type="spellStart"/>
      <w:r w:rsidRPr="009D1EE5">
        <w:rPr>
          <w:sz w:val="22"/>
          <w:szCs w:val="22"/>
        </w:rPr>
        <w:t>McShea</w:t>
      </w:r>
      <w:proofErr w:type="spellEnd"/>
      <w:r w:rsidRPr="009D1EE5">
        <w:rPr>
          <w:sz w:val="22"/>
          <w:szCs w:val="22"/>
        </w:rPr>
        <w:t xml:space="preserve"> and </w:t>
      </w:r>
      <w:proofErr w:type="spellStart"/>
      <w:r w:rsidRPr="009D1EE5">
        <w:rPr>
          <w:sz w:val="22"/>
          <w:szCs w:val="22"/>
        </w:rPr>
        <w:t>Schwede</w:t>
      </w:r>
      <w:proofErr w:type="spellEnd"/>
      <w:r w:rsidRPr="009D1EE5">
        <w:rPr>
          <w:sz w:val="22"/>
          <w:szCs w:val="22"/>
        </w:rPr>
        <w:t xml:space="preserve"> 1993) and have been suggested to create alternative stable states of woody-plant community composition (</w:t>
      </w:r>
      <w:proofErr w:type="spellStart"/>
      <w:r w:rsidRPr="009D1EE5">
        <w:rPr>
          <w:sz w:val="22"/>
          <w:szCs w:val="22"/>
        </w:rPr>
        <w:t>Stromayer</w:t>
      </w:r>
      <w:proofErr w:type="spellEnd"/>
      <w:r w:rsidRPr="009D1EE5">
        <w:rPr>
          <w:sz w:val="22"/>
          <w:szCs w:val="22"/>
        </w:rPr>
        <w:t xml:space="preserve"> and Warren 1997</w:t>
      </w:r>
      <w:r w:rsidR="00595AC8">
        <w:rPr>
          <w:sz w:val="22"/>
          <w:szCs w:val="22"/>
        </w:rPr>
        <w:t>,</w:t>
      </w:r>
      <w:r w:rsidR="004147A4">
        <w:rPr>
          <w:sz w:val="22"/>
          <w:szCs w:val="22"/>
        </w:rPr>
        <w:t xml:space="preserve"> Horsley et al. 2003; </w:t>
      </w:r>
      <w:proofErr w:type="spellStart"/>
      <w:r w:rsidR="004147A4">
        <w:rPr>
          <w:sz w:val="22"/>
          <w:szCs w:val="22"/>
        </w:rPr>
        <w:t>Royo</w:t>
      </w:r>
      <w:proofErr w:type="spellEnd"/>
      <w:r w:rsidR="004147A4">
        <w:rPr>
          <w:sz w:val="22"/>
          <w:szCs w:val="22"/>
        </w:rPr>
        <w:t xml:space="preserve"> et al. 2010</w:t>
      </w:r>
      <w:r w:rsidRPr="009D1EE5">
        <w:rPr>
          <w:sz w:val="22"/>
          <w:szCs w:val="22"/>
        </w:rPr>
        <w:t>). Similar ecosystem impacts have been documented for other forest ungulates, including moose (</w:t>
      </w:r>
      <w:r w:rsidRPr="00595AC8">
        <w:rPr>
          <w:i/>
          <w:sz w:val="22"/>
          <w:szCs w:val="22"/>
        </w:rPr>
        <w:t xml:space="preserve">Alces </w:t>
      </w:r>
      <w:proofErr w:type="spellStart"/>
      <w:r w:rsidRPr="00595AC8">
        <w:rPr>
          <w:i/>
          <w:sz w:val="22"/>
          <w:szCs w:val="22"/>
        </w:rPr>
        <w:t>alces</w:t>
      </w:r>
      <w:proofErr w:type="spellEnd"/>
      <w:r w:rsidRPr="009D1EE5">
        <w:rPr>
          <w:sz w:val="22"/>
          <w:szCs w:val="22"/>
        </w:rPr>
        <w:t>) (Pastor et al. 1988, McInnes et al. 1992, Speed et al. 2013) and elk (</w:t>
      </w:r>
      <w:r w:rsidRPr="00595AC8">
        <w:rPr>
          <w:i/>
          <w:sz w:val="22"/>
          <w:szCs w:val="22"/>
        </w:rPr>
        <w:t>Cervus canadensis</w:t>
      </w:r>
      <w:r w:rsidRPr="009D1EE5">
        <w:rPr>
          <w:sz w:val="22"/>
          <w:szCs w:val="22"/>
        </w:rPr>
        <w:t>) (e.g., Kaye et al. 2005)</w:t>
      </w:r>
      <w:r w:rsidR="0078200F">
        <w:rPr>
          <w:sz w:val="22"/>
          <w:szCs w:val="22"/>
        </w:rPr>
        <w:t xml:space="preserve">. Such impacts have the potential to </w:t>
      </w:r>
      <w:r w:rsidR="00974F9F">
        <w:rPr>
          <w:sz w:val="22"/>
          <w:szCs w:val="22"/>
        </w:rPr>
        <w:t xml:space="preserve">create </w:t>
      </w:r>
      <w:r w:rsidR="0078200F" w:rsidRPr="00E02F82">
        <w:t xml:space="preserve">feedback </w:t>
      </w:r>
      <w:r w:rsidR="00974F9F">
        <w:t>that may potentially</w:t>
      </w:r>
      <w:r w:rsidR="00974F9F" w:rsidRPr="00E02F82">
        <w:t xml:space="preserve"> </w:t>
      </w:r>
      <w:r w:rsidR="0078200F" w:rsidRPr="00E02F82">
        <w:t xml:space="preserve">change the density of </w:t>
      </w:r>
      <w:r w:rsidR="0078200F">
        <w:t>ungulate</w:t>
      </w:r>
      <w:r w:rsidR="0078200F" w:rsidRPr="00E02F82">
        <w:t xml:space="preserve"> populations</w:t>
      </w:r>
      <w:r w:rsidR="0078200F">
        <w:t xml:space="preserve"> in dynamic plant-herbivore systems</w:t>
      </w:r>
      <w:r w:rsidR="0078200F" w:rsidRPr="00E02F82">
        <w:t xml:space="preserve"> (</w:t>
      </w:r>
      <w:proofErr w:type="spellStart"/>
      <w:r w:rsidR="005E66E6">
        <w:t>Coughenour</w:t>
      </w:r>
      <w:proofErr w:type="spellEnd"/>
      <w:r w:rsidR="005E66E6">
        <w:t xml:space="preserve"> and Singer 1996; </w:t>
      </w:r>
      <w:r w:rsidR="0078200F">
        <w:t>Moen et al. 1998,</w:t>
      </w:r>
      <w:r w:rsidR="0078200F" w:rsidRPr="00E02F82">
        <w:t>)</w:t>
      </w:r>
      <w:r w:rsidR="0078200F">
        <w:t>.</w:t>
      </w:r>
    </w:p>
    <w:p w14:paraId="4C32527A" w14:textId="77777777" w:rsidR="00680789" w:rsidRDefault="009E0D79" w:rsidP="000B073F">
      <w:pPr>
        <w:pStyle w:val="textbody"/>
      </w:pPr>
      <w:r w:rsidRPr="0006334C">
        <w:rPr>
          <w:lang w:val="en"/>
        </w:rPr>
        <w:t xml:space="preserve">The purpose of </w:t>
      </w:r>
      <w:r w:rsidRPr="000B073F">
        <w:t>the</w:t>
      </w:r>
      <w:r w:rsidRPr="0006334C">
        <w:rPr>
          <w:lang w:val="en"/>
        </w:rPr>
        <w:t xml:space="preserve"> Browse Disturbance extension is to</w:t>
      </w:r>
      <w:r w:rsidR="00AA78D2">
        <w:rPr>
          <w:lang w:val="en"/>
        </w:rPr>
        <w:t xml:space="preserve"> reduce the growth and increase the likelihood of mortality for </w:t>
      </w:r>
      <w:r w:rsidRPr="0006334C">
        <w:rPr>
          <w:lang w:val="en"/>
        </w:rPr>
        <w:t xml:space="preserve">existing established cohorts according to a combination of published food preferences, </w:t>
      </w:r>
      <w:r w:rsidR="0006334C" w:rsidRPr="0006334C">
        <w:rPr>
          <w:lang w:val="en"/>
        </w:rPr>
        <w:t xml:space="preserve">variable </w:t>
      </w:r>
      <w:r w:rsidRPr="0006334C">
        <w:rPr>
          <w:lang w:val="en"/>
        </w:rPr>
        <w:t xml:space="preserve">ungulate abundance </w:t>
      </w:r>
      <w:r w:rsidR="0006334C" w:rsidRPr="0006334C">
        <w:rPr>
          <w:lang w:val="en"/>
        </w:rPr>
        <w:t>in time and space with the degree of realism defined by the user</w:t>
      </w:r>
      <w:r w:rsidRPr="0006334C">
        <w:rPr>
          <w:lang w:val="en"/>
        </w:rPr>
        <w:t>, and spatial factors affecting browsing pressure.</w:t>
      </w:r>
      <w:r w:rsidR="0006334C">
        <w:rPr>
          <w:lang w:val="en"/>
        </w:rPr>
        <w:t xml:space="preserve"> </w:t>
      </w:r>
      <w:r w:rsidR="00C80F57" w:rsidRPr="007D38E0">
        <w:rPr>
          <w:iCs/>
        </w:rPr>
        <w:t xml:space="preserve">The general approach to modeling </w:t>
      </w:r>
      <w:proofErr w:type="gramStart"/>
      <w:r w:rsidR="00C80F57" w:rsidRPr="007D38E0">
        <w:rPr>
          <w:iCs/>
        </w:rPr>
        <w:t>browse</w:t>
      </w:r>
      <w:proofErr w:type="gramEnd"/>
      <w:r w:rsidR="00C80F57" w:rsidRPr="007D38E0">
        <w:rPr>
          <w:iCs/>
        </w:rPr>
        <w:t xml:space="preserve"> disturbance on forests is to define available forage (</w:t>
      </w:r>
      <w:r w:rsidR="00C80F57">
        <w:rPr>
          <w:iCs/>
        </w:rPr>
        <w:t xml:space="preserve">annual growth of </w:t>
      </w:r>
      <w:r w:rsidR="00C80F57" w:rsidRPr="007D38E0">
        <w:rPr>
          <w:iCs/>
        </w:rPr>
        <w:t xml:space="preserve">cohorts </w:t>
      </w:r>
      <w:r w:rsidR="00C80F57">
        <w:rPr>
          <w:iCs/>
        </w:rPr>
        <w:t>accessible to browsers)</w:t>
      </w:r>
      <w:r w:rsidR="00C80F57" w:rsidRPr="007D38E0">
        <w:rPr>
          <w:iCs/>
        </w:rPr>
        <w:t xml:space="preserve"> based on species preference and the composition of cohorts on each site</w:t>
      </w:r>
      <w:r w:rsidR="00C80F57">
        <w:rPr>
          <w:iCs/>
        </w:rPr>
        <w:t xml:space="preserve"> (cell), remove some proportion of cohort biomass based on browser abundance and their preference for different species cohorts, and to impact </w:t>
      </w:r>
      <w:r w:rsidR="0006334C">
        <w:rPr>
          <w:iCs/>
        </w:rPr>
        <w:t xml:space="preserve">susceptible </w:t>
      </w:r>
      <w:r w:rsidR="00C80F57">
        <w:rPr>
          <w:iCs/>
        </w:rPr>
        <w:t>species cohorts according to their ability to compensate for lost biomass.</w:t>
      </w:r>
      <w:r w:rsidR="00AA78D2">
        <w:rPr>
          <w:iCs/>
        </w:rPr>
        <w:t xml:space="preserve"> In addition, the extension provides the option to model reciprocal interactions between browsing populations and landscape distributions of available forage.</w:t>
      </w:r>
      <w:r w:rsidRPr="005A5197">
        <w:rPr>
          <w:lang w:val="en"/>
        </w:rPr>
        <w:t xml:space="preserve"> </w:t>
      </w:r>
      <w:r w:rsidR="00C80F57" w:rsidRPr="007D38E0">
        <w:rPr>
          <w:iCs/>
          <w:sz w:val="22"/>
          <w:szCs w:val="22"/>
        </w:rPr>
        <w:t>A conceptual model of the Browse Disturbance extension is outlined in Figure</w:t>
      </w:r>
      <w:r w:rsidR="00174022">
        <w:rPr>
          <w:iCs/>
          <w:sz w:val="22"/>
          <w:szCs w:val="22"/>
        </w:rPr>
        <w:t>s</w:t>
      </w:r>
      <w:r w:rsidR="00C80F57" w:rsidRPr="007D38E0">
        <w:rPr>
          <w:iCs/>
          <w:sz w:val="22"/>
          <w:szCs w:val="22"/>
        </w:rPr>
        <w:t xml:space="preserve"> </w:t>
      </w:r>
      <w:r w:rsidR="00C80F57">
        <w:rPr>
          <w:iCs/>
          <w:sz w:val="22"/>
          <w:szCs w:val="22"/>
        </w:rPr>
        <w:t xml:space="preserve">1 </w:t>
      </w:r>
      <w:r w:rsidR="00174022">
        <w:rPr>
          <w:iCs/>
          <w:sz w:val="22"/>
          <w:szCs w:val="22"/>
        </w:rPr>
        <w:t>and 2</w:t>
      </w:r>
      <w:r w:rsidR="00595AC8">
        <w:rPr>
          <w:iCs/>
          <w:sz w:val="22"/>
          <w:szCs w:val="22"/>
        </w:rPr>
        <w:t>.</w:t>
      </w:r>
    </w:p>
    <w:p w14:paraId="4192F2AE" w14:textId="77777777" w:rsidR="00174022" w:rsidRDefault="00174022" w:rsidP="000B073F">
      <w:pPr>
        <w:pStyle w:val="Caption"/>
        <w:ind w:left="0"/>
      </w:pPr>
      <w:r w:rsidRPr="00084905">
        <w:rPr>
          <w:noProof/>
        </w:rPr>
        <w:lastRenderedPageBreak/>
        <w:drawing>
          <wp:inline distT="0" distB="0" distL="0" distR="0" wp14:anchorId="3643DD2B" wp14:editId="648897D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D74C751" w14:textId="77777777" w:rsidR="00C80F57" w:rsidRPr="00595AC8" w:rsidRDefault="00680789" w:rsidP="001909F5">
      <w:pPr>
        <w:pStyle w:val="Caption"/>
      </w:pPr>
      <w:commentRangeStart w:id="38"/>
      <w:r w:rsidRPr="00595AC8">
        <w:t xml:space="preserve">Figure </w:t>
      </w:r>
      <w:fldSimple w:instr=" SEQ Figure \* ARABIC ">
        <w:r w:rsidR="009D1EE5" w:rsidRPr="00595AC8">
          <w:rPr>
            <w:noProof/>
          </w:rPr>
          <w:t>1</w:t>
        </w:r>
      </w:fldSimple>
      <w:r w:rsidR="00174022" w:rsidRPr="00595AC8">
        <w:t xml:space="preserve">. </w:t>
      </w:r>
      <w:commentRangeEnd w:id="38"/>
      <w:r w:rsidR="00C958E5">
        <w:rPr>
          <w:rStyle w:val="CommentReference"/>
          <w:b w:val="0"/>
          <w:bCs w:val="0"/>
          <w:color w:val="auto"/>
        </w:rPr>
        <w:commentReference w:id="38"/>
      </w:r>
      <w:r w:rsidR="00174022" w:rsidRPr="00595AC8">
        <w:t>Overall conceptual diagram of Browse Extension.</w:t>
      </w:r>
    </w:p>
    <w:p w14:paraId="440F3A8E" w14:textId="77777777" w:rsidR="00174022" w:rsidRDefault="00174022" w:rsidP="001909F5">
      <w:r>
        <w:rPr>
          <w:noProof/>
        </w:rPr>
        <w:lastRenderedPageBreak/>
        <w:drawing>
          <wp:inline distT="0" distB="0" distL="0" distR="0" wp14:anchorId="67359EB8" wp14:editId="0F16D89B">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3">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14:paraId="1746220B" w14:textId="77777777" w:rsidR="00174022" w:rsidRPr="00174022" w:rsidRDefault="00174022" w:rsidP="001909F5">
      <w:commentRangeStart w:id="39"/>
      <w:r w:rsidRPr="00174022">
        <w:t xml:space="preserve">Figure </w:t>
      </w:r>
      <w:commentRangeEnd w:id="39"/>
      <w:r w:rsidR="00B67D4D">
        <w:rPr>
          <w:rStyle w:val="CommentReference"/>
        </w:rPr>
        <w:commentReference w:id="39"/>
      </w:r>
      <w:r w:rsidRPr="00174022">
        <w:t>2.</w:t>
      </w:r>
      <w:r>
        <w:t xml:space="preserve">  Inset conceptual diagram for calculation of site and landscape attributes.</w:t>
      </w:r>
    </w:p>
    <w:p w14:paraId="7894CC45" w14:textId="77777777" w:rsidR="00C80F57" w:rsidRDefault="00C80F57" w:rsidP="001909F5">
      <w:pPr>
        <w:pStyle w:val="Heading1"/>
        <w:rPr>
          <w:b/>
        </w:rPr>
      </w:pPr>
      <w:bookmarkStart w:id="40" w:name="_Toc426028068"/>
      <w:r>
        <w:lastRenderedPageBreak/>
        <w:t>Model Description</w:t>
      </w:r>
      <w:bookmarkEnd w:id="40"/>
    </w:p>
    <w:p w14:paraId="7F6D6FD2" w14:textId="77777777" w:rsidR="00C80F57" w:rsidRPr="007D38E0" w:rsidRDefault="00C80F57" w:rsidP="001909F5">
      <w:pPr>
        <w:pStyle w:val="Heading2"/>
      </w:pPr>
      <w:bookmarkStart w:id="41" w:name="_Ref419880525"/>
      <w:bookmarkStart w:id="42" w:name="_Toc426028069"/>
      <w:r w:rsidRPr="002D5832">
        <w:t>Species</w:t>
      </w:r>
      <w:r>
        <w:t xml:space="preserve"> Browse Preference Index</w:t>
      </w:r>
      <w:bookmarkEnd w:id="41"/>
      <w:bookmarkEnd w:id="42"/>
    </w:p>
    <w:p w14:paraId="2467B5C4" w14:textId="77777777"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43"/>
      <w:r w:rsidR="00F2572B">
        <w:rPr>
          <w:sz w:val="22"/>
          <w:szCs w:val="22"/>
        </w:rPr>
        <w:t>1</w:t>
      </w:r>
      <w:commentRangeEnd w:id="43"/>
      <w:r w:rsidR="00AA78D2">
        <w:rPr>
          <w:rStyle w:val="CommentReference"/>
          <w:rFonts w:asciiTheme="minorHAnsi" w:hAnsiTheme="minorHAnsi" w:cstheme="minorBidi"/>
        </w:rPr>
        <w:commentReference w:id="43"/>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F91602">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44"/>
      <w:proofErr w:type="gramStart"/>
      <w:r>
        <w:rPr>
          <w:sz w:val="22"/>
          <w:szCs w:val="22"/>
        </w:rPr>
        <w:t>taking into account</w:t>
      </w:r>
      <w:proofErr w:type="gramEnd"/>
      <w:r>
        <w:rPr>
          <w:sz w:val="22"/>
          <w:szCs w:val="22"/>
        </w:rPr>
        <w:t xml:space="preserve"> </w:t>
      </w:r>
      <w:commentRangeEnd w:id="44"/>
      <w:r w:rsidR="00F91602">
        <w:rPr>
          <w:rStyle w:val="CommentReference"/>
        </w:rPr>
        <w:commentReference w:id="44"/>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14:paraId="39B4D807" w14:textId="77777777" w:rsidR="00C80F57" w:rsidRPr="00093426" w:rsidRDefault="00C80F57" w:rsidP="001909F5">
      <w:pPr>
        <w:pStyle w:val="Heading2"/>
      </w:pPr>
      <w:bookmarkStart w:id="45" w:name="_Ref419880330"/>
      <w:bookmarkStart w:id="46" w:name="_Ref419880371"/>
      <w:bookmarkStart w:id="47" w:name="_Ref419880540"/>
      <w:bookmarkStart w:id="48" w:name="_Toc426028070"/>
      <w:r w:rsidRPr="00680789">
        <w:t>Forage Availability</w:t>
      </w:r>
      <w:bookmarkEnd w:id="45"/>
      <w:bookmarkEnd w:id="46"/>
      <w:bookmarkEnd w:id="47"/>
      <w:bookmarkEnd w:id="48"/>
    </w:p>
    <w:p w14:paraId="69D04461" w14:textId="77777777" w:rsidR="001D6682" w:rsidRDefault="0091684A" w:rsidP="000B073F">
      <w:pPr>
        <w:pStyle w:val="textbody"/>
        <w:rPr>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r w:rsidR="00AC7A14">
        <w:rPr>
          <w:sz w:val="22"/>
          <w:szCs w:val="22"/>
        </w:rPr>
        <w:t>U</w:t>
      </w:r>
      <w:r w:rsidR="001E3348">
        <w:rPr>
          <w:sz w:val="22"/>
          <w:szCs w:val="22"/>
        </w:rPr>
        <w:t>ser-</w:t>
      </w:r>
      <w:r w:rsidR="00676A62">
        <w:rPr>
          <w:sz w:val="22"/>
          <w:szCs w:val="22"/>
        </w:rPr>
        <w:t>specified parameter</w:t>
      </w:r>
      <w:r w:rsidR="00AC7A14">
        <w:rPr>
          <w:sz w:val="22"/>
          <w:szCs w:val="22"/>
        </w:rPr>
        <w:t>s</w:t>
      </w:r>
      <w:r w:rsidR="001E3348">
        <w:rPr>
          <w:sz w:val="22"/>
          <w:szCs w:val="22"/>
        </w:rPr>
        <w:t xml:space="preserve"> </w:t>
      </w:r>
      <w:r w:rsidR="00AC7A14">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 xml:space="preserve">The second threshold is the amount of biomass above which the entire cohort has “escaped” the reach of the herbivores and is not available as forage biomass. </w:t>
      </w:r>
      <w:commentRangeStart w:id="49"/>
      <w:r w:rsidR="00AC7A14">
        <w:rPr>
          <w:sz w:val="22"/>
          <w:szCs w:val="22"/>
        </w:rPr>
        <w:t>Actual biomass available as f</w:t>
      </w:r>
      <w:r w:rsidR="0018667F">
        <w:rPr>
          <w:sz w:val="22"/>
          <w:szCs w:val="22"/>
        </w:rPr>
        <w:t xml:space="preserve">orage is </w:t>
      </w:r>
      <w:r w:rsidR="00963EEE">
        <w:rPr>
          <w:sz w:val="22"/>
          <w:szCs w:val="22"/>
        </w:rPr>
        <w:t>calculated according to</w:t>
      </w:r>
      <w:r w:rsidR="0018667F">
        <w:rPr>
          <w:sz w:val="22"/>
          <w:szCs w:val="22"/>
        </w:rPr>
        <w:t xml:space="preserve"> the </w:t>
      </w:r>
      <w:r w:rsidR="001D6682">
        <w:rPr>
          <w:sz w:val="22"/>
          <w:szCs w:val="22"/>
        </w:rPr>
        <w:t>fraction of annual growth that susceptible cohorts allocate to leaf and stem</w:t>
      </w:r>
      <w:r w:rsidR="00AA78D2">
        <w:rPr>
          <w:sz w:val="22"/>
          <w:szCs w:val="22"/>
        </w:rPr>
        <w:t xml:space="preserve"> material</w:t>
      </w:r>
      <w:r w:rsidR="00710BD6">
        <w:rPr>
          <w:sz w:val="22"/>
          <w:szCs w:val="22"/>
        </w:rPr>
        <w:t xml:space="preserve"> (</w:t>
      </w:r>
      <w:r w:rsidR="00710BD6" w:rsidRPr="00710BD6">
        <w:rPr>
          <w:b/>
          <w:sz w:val="22"/>
          <w:szCs w:val="22"/>
        </w:rPr>
        <w:t>section reference here</w:t>
      </w:r>
      <w:r w:rsidR="00710BD6">
        <w:rPr>
          <w:sz w:val="22"/>
          <w:szCs w:val="22"/>
        </w:rPr>
        <w:t>)</w:t>
      </w:r>
      <w:r w:rsidR="00AA78D2">
        <w:rPr>
          <w:sz w:val="22"/>
          <w:szCs w:val="22"/>
        </w:rPr>
        <w:t>.</w:t>
      </w:r>
      <w:r w:rsidR="0018667F">
        <w:rPr>
          <w:sz w:val="22"/>
          <w:szCs w:val="22"/>
        </w:rPr>
        <w:t xml:space="preserve"> </w:t>
      </w:r>
      <w:commentRangeEnd w:id="49"/>
      <w:r w:rsidR="000C2C75">
        <w:rPr>
          <w:rStyle w:val="CommentReference"/>
        </w:rPr>
        <w:commentReference w:id="49"/>
      </w:r>
    </w:p>
    <w:p w14:paraId="75DC3426" w14:textId="77777777" w:rsidR="001D6682" w:rsidRDefault="001D6682" w:rsidP="001909F5">
      <w:pPr>
        <w:pStyle w:val="Heading3"/>
      </w:pPr>
      <w:bookmarkStart w:id="50" w:name="_Ref411409997"/>
      <w:bookmarkStart w:id="51" w:name="_Toc426028071"/>
      <w:r>
        <w:t>Susceptible Cohorts</w:t>
      </w:r>
      <w:bookmarkEnd w:id="50"/>
      <w:bookmarkEnd w:id="51"/>
    </w:p>
    <w:p w14:paraId="1BC979C3" w14:textId="07BEC194" w:rsidR="00362EA7" w:rsidRDefault="008D37B5" w:rsidP="000B073F">
      <w:pPr>
        <w:pStyle w:val="textbody"/>
        <w:rPr>
          <w:ins w:id="52" w:author="Samuel Walker Flake" w:date="2022-05-05T14:08:00Z"/>
          <w:sz w:val="22"/>
          <w:szCs w:val="22"/>
        </w:rPr>
      </w:pPr>
      <w:r>
        <w:rPr>
          <w:sz w:val="22"/>
          <w:szCs w:val="22"/>
        </w:rPr>
        <w:t xml:space="preserve">The </w:t>
      </w:r>
      <w:proofErr w:type="spellStart"/>
      <w:r w:rsidR="00710BD6">
        <w:t>MinEscape</w:t>
      </w:r>
      <w:r>
        <w:t>Threshold</w:t>
      </w:r>
      <w:proofErr w:type="spellEnd"/>
      <w:r>
        <w:rPr>
          <w:sz w:val="22"/>
          <w:szCs w:val="22"/>
        </w:rPr>
        <w:t xml:space="preserve"> parameter </w:t>
      </w:r>
      <w:r w:rsidR="00963EEE">
        <w:rPr>
          <w:sz w:val="22"/>
          <w:szCs w:val="22"/>
        </w:rPr>
        <w:t>specifies</w:t>
      </w:r>
      <w:r w:rsidR="00710BD6">
        <w:rPr>
          <w:sz w:val="22"/>
          <w:szCs w:val="22"/>
        </w:rPr>
        <w:t xml:space="preserve"> the first threshold, which is</w:t>
      </w:r>
      <w:r w:rsidR="00963EEE">
        <w:rPr>
          <w:sz w:val="22"/>
          <w:szCs w:val="22"/>
        </w:rPr>
        <w:t xml:space="preserve"> </w:t>
      </w:r>
      <w:r w:rsidR="001D6682">
        <w:rPr>
          <w:sz w:val="22"/>
          <w:szCs w:val="22"/>
        </w:rPr>
        <w:t xml:space="preserve">the proportion of the maximum </w:t>
      </w:r>
      <w:r w:rsidR="00963EEE">
        <w:rPr>
          <w:sz w:val="22"/>
          <w:szCs w:val="22"/>
        </w:rPr>
        <w:t>possible</w:t>
      </w:r>
      <w:r w:rsidR="001D6682">
        <w:rPr>
          <w:sz w:val="22"/>
          <w:szCs w:val="22"/>
        </w:rPr>
        <w:t>-</w:t>
      </w:r>
      <w:r w:rsidR="00B9064F">
        <w:rPr>
          <w:sz w:val="22"/>
          <w:szCs w:val="22"/>
        </w:rPr>
        <w:t xml:space="preserve">site </w:t>
      </w:r>
      <w:r w:rsidR="001D6682">
        <w:rPr>
          <w:sz w:val="22"/>
          <w:szCs w:val="22"/>
        </w:rPr>
        <w:t>biomass</w:t>
      </w:r>
      <w:r>
        <w:rPr>
          <w:sz w:val="22"/>
          <w:szCs w:val="22"/>
        </w:rPr>
        <w:t xml:space="preserve"> (calculated by the succession extension)</w:t>
      </w:r>
      <w:r w:rsidR="001D6682">
        <w:rPr>
          <w:sz w:val="22"/>
          <w:szCs w:val="22"/>
        </w:rPr>
        <w:t xml:space="preserve"> </w:t>
      </w:r>
      <w:r w:rsidR="00710BD6">
        <w:rPr>
          <w:sz w:val="22"/>
          <w:szCs w:val="22"/>
        </w:rPr>
        <w:t xml:space="preserve">below which cohorts </w:t>
      </w:r>
      <w:r w:rsidR="00B67D4D">
        <w:rPr>
          <w:sz w:val="22"/>
          <w:szCs w:val="22"/>
        </w:rPr>
        <w:t xml:space="preserve">having less than that biomass </w:t>
      </w:r>
      <w:r w:rsidR="00710BD6">
        <w:rPr>
          <w:sz w:val="22"/>
          <w:szCs w:val="22"/>
        </w:rPr>
        <w:t>cannot escape browsing</w:t>
      </w:r>
      <w:r>
        <w:rPr>
          <w:sz w:val="22"/>
          <w:szCs w:val="22"/>
        </w:rPr>
        <w:t>.</w:t>
      </w:r>
      <w:r w:rsidR="00710BD6">
        <w:rPr>
          <w:sz w:val="22"/>
          <w:szCs w:val="22"/>
        </w:rPr>
        <w:t xml:space="preserve">  </w:t>
      </w:r>
      <w:r>
        <w:rPr>
          <w:sz w:val="22"/>
          <w:szCs w:val="22"/>
        </w:rPr>
        <w:t>For example, if site has a maximum possible biomass of 10000 g/m</w:t>
      </w:r>
      <w:r w:rsidRPr="00B80420">
        <w:rPr>
          <w:sz w:val="22"/>
          <w:szCs w:val="22"/>
          <w:vertAlign w:val="superscript"/>
        </w:rPr>
        <w:t>2</w:t>
      </w:r>
      <w:r>
        <w:rPr>
          <w:sz w:val="22"/>
          <w:szCs w:val="22"/>
        </w:rPr>
        <w:t xml:space="preserve">, then a </w:t>
      </w:r>
      <w:proofErr w:type="spellStart"/>
      <w:r w:rsidR="00710BD6">
        <w:t>MinEscapeThreshold</w:t>
      </w:r>
      <w:proofErr w:type="spellEnd"/>
      <w:r w:rsidR="00710BD6">
        <w:rPr>
          <w:sz w:val="22"/>
          <w:szCs w:val="22"/>
        </w:rPr>
        <w:t xml:space="preserve"> </w:t>
      </w:r>
      <w:r>
        <w:rPr>
          <w:sz w:val="22"/>
          <w:szCs w:val="22"/>
        </w:rPr>
        <w:t xml:space="preserve">value of 0.05 means that </w:t>
      </w:r>
      <w:r w:rsidR="0013407A">
        <w:rPr>
          <w:sz w:val="22"/>
          <w:szCs w:val="22"/>
        </w:rPr>
        <w:t>cohorts with</w:t>
      </w:r>
      <w:r>
        <w:rPr>
          <w:sz w:val="22"/>
          <w:szCs w:val="22"/>
        </w:rPr>
        <w:t xml:space="preserve"> biomass </w:t>
      </w:r>
      <w:r w:rsidRPr="000B073F">
        <w:rPr>
          <w:sz w:val="22"/>
          <w:szCs w:val="22"/>
          <w:u w:val="single"/>
        </w:rPr>
        <w:t>&lt;</w:t>
      </w:r>
      <w:r>
        <w:rPr>
          <w:sz w:val="22"/>
          <w:szCs w:val="22"/>
        </w:rPr>
        <w:t>500 g/m</w:t>
      </w:r>
      <w:r w:rsidRPr="00B80420">
        <w:rPr>
          <w:sz w:val="22"/>
          <w:szCs w:val="22"/>
          <w:vertAlign w:val="superscript"/>
        </w:rPr>
        <w:t>2</w:t>
      </w:r>
      <w:r w:rsidR="00097A48">
        <w:rPr>
          <w:sz w:val="22"/>
          <w:szCs w:val="22"/>
        </w:rPr>
        <w:t xml:space="preserve"> are fully available as forage</w:t>
      </w:r>
      <w:r>
        <w:rPr>
          <w:sz w:val="22"/>
          <w:szCs w:val="22"/>
        </w:rPr>
        <w:t xml:space="preserve">. </w:t>
      </w:r>
      <w:r w:rsidR="00097A48">
        <w:rPr>
          <w:sz w:val="22"/>
          <w:szCs w:val="22"/>
        </w:rPr>
        <w:t xml:space="preserve">As site biomass exceeds this threshold, the </w:t>
      </w:r>
      <w:proofErr w:type="spellStart"/>
      <w:r w:rsidR="00710BD6">
        <w:t>MaxEscapeThreshold</w:t>
      </w:r>
      <w:proofErr w:type="spellEnd"/>
      <w:r w:rsidR="00097A48" w:rsidDel="00963EEE">
        <w:rPr>
          <w:sz w:val="22"/>
          <w:szCs w:val="22"/>
        </w:rPr>
        <w:t xml:space="preserve"> </w:t>
      </w:r>
      <w:r w:rsidR="00097A48">
        <w:rPr>
          <w:sz w:val="22"/>
          <w:szCs w:val="22"/>
        </w:rPr>
        <w:t xml:space="preserve">parameter specifies how </w:t>
      </w:r>
      <w:r w:rsidR="0013407A">
        <w:rPr>
          <w:sz w:val="22"/>
          <w:szCs w:val="22"/>
        </w:rPr>
        <w:t>high</w:t>
      </w:r>
      <w:r w:rsidR="00097A48">
        <w:rPr>
          <w:sz w:val="22"/>
          <w:szCs w:val="22"/>
        </w:rPr>
        <w:t xml:space="preserve"> </w:t>
      </w:r>
      <w:r w:rsidR="00CC5013">
        <w:rPr>
          <w:sz w:val="22"/>
          <w:szCs w:val="22"/>
        </w:rPr>
        <w:t xml:space="preserve">a </w:t>
      </w:r>
      <w:r w:rsidR="00097A48">
        <w:rPr>
          <w:sz w:val="22"/>
          <w:szCs w:val="22"/>
        </w:rPr>
        <w:t>cohort</w:t>
      </w:r>
      <w:r w:rsidR="00CC5013">
        <w:rPr>
          <w:sz w:val="22"/>
          <w:szCs w:val="22"/>
        </w:rPr>
        <w:t>’s</w:t>
      </w:r>
      <w:r w:rsidR="00097A48">
        <w:rPr>
          <w:sz w:val="22"/>
          <w:szCs w:val="22"/>
        </w:rPr>
        <w:t xml:space="preserve"> biomass much </w:t>
      </w:r>
      <w:r w:rsidR="00B67D4D">
        <w:rPr>
          <w:sz w:val="22"/>
          <w:szCs w:val="22"/>
        </w:rPr>
        <w:t>be</w:t>
      </w:r>
      <w:r w:rsidR="00097A48">
        <w:rPr>
          <w:sz w:val="22"/>
          <w:szCs w:val="22"/>
        </w:rPr>
        <w:t xml:space="preserve"> to fully “</w:t>
      </w:r>
      <w:r w:rsidR="0013407A">
        <w:rPr>
          <w:sz w:val="22"/>
          <w:szCs w:val="22"/>
        </w:rPr>
        <w:t>escape</w:t>
      </w:r>
      <w:r w:rsidR="00097A48">
        <w:rPr>
          <w:sz w:val="22"/>
          <w:szCs w:val="22"/>
        </w:rPr>
        <w:t xml:space="preserve">” herbivory. </w:t>
      </w:r>
      <w:r w:rsidR="00CC5013">
        <w:rPr>
          <w:sz w:val="22"/>
          <w:szCs w:val="22"/>
        </w:rPr>
        <w:t xml:space="preserve"> </w:t>
      </w:r>
      <w:r w:rsidR="000E10F1">
        <w:rPr>
          <w:sz w:val="22"/>
          <w:szCs w:val="22"/>
        </w:rPr>
        <w:t xml:space="preserve">To continue the example, </w:t>
      </w:r>
      <w:r w:rsidR="0013407A">
        <w:rPr>
          <w:sz w:val="22"/>
          <w:szCs w:val="22"/>
        </w:rPr>
        <w:t>if site has a maximum possible biomass of 10</w:t>
      </w:r>
      <w:r w:rsidR="00B67D4D">
        <w:rPr>
          <w:sz w:val="22"/>
          <w:szCs w:val="22"/>
        </w:rPr>
        <w:t>,</w:t>
      </w:r>
      <w:r w:rsidR="0013407A">
        <w:rPr>
          <w:sz w:val="22"/>
          <w:szCs w:val="22"/>
        </w:rPr>
        <w:t>000 g/m</w:t>
      </w:r>
      <w:r w:rsidR="0013407A" w:rsidRPr="00B80420">
        <w:rPr>
          <w:sz w:val="22"/>
          <w:szCs w:val="22"/>
          <w:vertAlign w:val="superscript"/>
        </w:rPr>
        <w:t>2</w:t>
      </w:r>
      <w:r w:rsidR="0013407A">
        <w:rPr>
          <w:sz w:val="22"/>
          <w:szCs w:val="22"/>
        </w:rPr>
        <w:t xml:space="preserve">, then a </w:t>
      </w:r>
      <w:proofErr w:type="spellStart"/>
      <w:r w:rsidR="0013407A">
        <w:t>M</w:t>
      </w:r>
      <w:ins w:id="53" w:author="Samuel Walker Flake" w:date="2022-05-05T13:58:00Z">
        <w:r w:rsidR="00F20B20">
          <w:t>ax</w:t>
        </w:r>
      </w:ins>
      <w:del w:id="54" w:author="Samuel Walker Flake" w:date="2022-05-05T13:58:00Z">
        <w:r w:rsidR="0013407A" w:rsidDel="00F20B20">
          <w:delText>in</w:delText>
        </w:r>
      </w:del>
      <w:r w:rsidR="0013407A">
        <w:t>EscapeThreshold</w:t>
      </w:r>
      <w:proofErr w:type="spellEnd"/>
      <w:r w:rsidR="0013407A">
        <w:rPr>
          <w:sz w:val="22"/>
          <w:szCs w:val="22"/>
        </w:rPr>
        <w:t xml:space="preserve"> value of 0.1 means that cohorts with biomass </w:t>
      </w:r>
      <w:r w:rsidR="0013407A">
        <w:rPr>
          <w:sz w:val="22"/>
          <w:szCs w:val="22"/>
          <w:u w:val="single"/>
        </w:rPr>
        <w:t>&gt;10</w:t>
      </w:r>
      <w:r w:rsidR="0013407A">
        <w:rPr>
          <w:sz w:val="22"/>
          <w:szCs w:val="22"/>
        </w:rPr>
        <w:t>00 g/m</w:t>
      </w:r>
      <w:r w:rsidR="0013407A" w:rsidRPr="00B80420">
        <w:rPr>
          <w:sz w:val="22"/>
          <w:szCs w:val="22"/>
          <w:vertAlign w:val="superscript"/>
        </w:rPr>
        <w:t>2</w:t>
      </w:r>
      <w:r w:rsidR="0013407A">
        <w:rPr>
          <w:sz w:val="22"/>
          <w:szCs w:val="22"/>
        </w:rPr>
        <w:t xml:space="preserve"> </w:t>
      </w:r>
      <w:r w:rsidR="000E10F1">
        <w:rPr>
          <w:sz w:val="22"/>
          <w:szCs w:val="22"/>
        </w:rPr>
        <w:t>have</w:t>
      </w:r>
      <w:r w:rsidR="005C7C4E">
        <w:rPr>
          <w:sz w:val="22"/>
          <w:szCs w:val="22"/>
        </w:rPr>
        <w:t xml:space="preserve"> </w:t>
      </w:r>
      <w:r w:rsidR="00CC5013">
        <w:rPr>
          <w:sz w:val="22"/>
          <w:szCs w:val="22"/>
        </w:rPr>
        <w:t xml:space="preserve">escaped herbivory and none of </w:t>
      </w:r>
      <w:r w:rsidR="0013407A">
        <w:rPr>
          <w:sz w:val="22"/>
          <w:szCs w:val="22"/>
        </w:rPr>
        <w:t>their</w:t>
      </w:r>
      <w:r w:rsidR="00CC5013">
        <w:rPr>
          <w:sz w:val="22"/>
          <w:szCs w:val="22"/>
        </w:rPr>
        <w:t xml:space="preserve"> biomass would be</w:t>
      </w:r>
      <w:r w:rsidR="000E10F1">
        <w:rPr>
          <w:sz w:val="22"/>
          <w:szCs w:val="22"/>
        </w:rPr>
        <w:t xml:space="preserve"> available as forage. </w:t>
      </w:r>
    </w:p>
    <w:p w14:paraId="3C14F83F" w14:textId="4BF86C0C" w:rsidR="00A0374B" w:rsidRDefault="00A0374B" w:rsidP="000B073F">
      <w:pPr>
        <w:pStyle w:val="textbody"/>
        <w:rPr>
          <w:sz w:val="22"/>
          <w:szCs w:val="22"/>
        </w:rPr>
      </w:pPr>
      <w:commentRangeStart w:id="55"/>
      <w:ins w:id="56" w:author="Samuel Walker Flake" w:date="2022-05-05T14:08:00Z">
        <w:r>
          <w:rPr>
            <w:sz w:val="22"/>
            <w:szCs w:val="22"/>
          </w:rPr>
          <w:t xml:space="preserve">TODO </w:t>
        </w:r>
      </w:ins>
      <w:ins w:id="57" w:author="Samuel Walker Flake" w:date="2022-05-05T15:00:00Z">
        <w:r w:rsidR="00F75A0B">
          <w:rPr>
            <w:sz w:val="22"/>
            <w:szCs w:val="22"/>
          </w:rPr>
          <w:t xml:space="preserve">document </w:t>
        </w:r>
        <w:proofErr w:type="spellStart"/>
        <w:r w:rsidR="00F75A0B">
          <w:rPr>
            <w:sz w:val="22"/>
            <w:szCs w:val="22"/>
          </w:rPr>
          <w:t>minEscapeThreshold</w:t>
        </w:r>
        <w:proofErr w:type="spellEnd"/>
        <w:r w:rsidR="00F75A0B">
          <w:rPr>
            <w:sz w:val="22"/>
            <w:szCs w:val="22"/>
          </w:rPr>
          <w:t xml:space="preserve"> parameter</w:t>
        </w:r>
      </w:ins>
      <w:commentRangeEnd w:id="55"/>
      <w:ins w:id="58" w:author="Samuel Walker Flake" w:date="2022-05-05T15:01:00Z">
        <w:r w:rsidR="00F75A0B">
          <w:rPr>
            <w:rStyle w:val="CommentReference"/>
          </w:rPr>
          <w:commentReference w:id="55"/>
        </w:r>
      </w:ins>
    </w:p>
    <w:p w14:paraId="4EB22F0E" w14:textId="77777777" w:rsidR="00F20B20" w:rsidRDefault="0013407A" w:rsidP="000B073F">
      <w:pPr>
        <w:pStyle w:val="textbody"/>
        <w:rPr>
          <w:ins w:id="59" w:author="Samuel Walker Flake" w:date="2022-05-05T14:01:00Z"/>
          <w:sz w:val="22"/>
          <w:szCs w:val="22"/>
        </w:rPr>
      </w:pPr>
      <w:commentRangeStart w:id="60"/>
      <w:r>
        <w:rPr>
          <w:sz w:val="22"/>
          <w:szCs w:val="22"/>
        </w:rPr>
        <w:lastRenderedPageBreak/>
        <w:t>Because sites often contain a mixture of species and cohort sizes, t</w:t>
      </w:r>
      <w:r w:rsidR="00276825">
        <w:rPr>
          <w:sz w:val="22"/>
          <w:szCs w:val="22"/>
        </w:rPr>
        <w:t xml:space="preserve">hese calculations are not made by individual cohorts, but for all cohorts taken together.  In some cases </w:t>
      </w:r>
      <w:r w:rsidR="006A7C35">
        <w:rPr>
          <w:sz w:val="22"/>
          <w:szCs w:val="22"/>
        </w:rPr>
        <w:t>(only small cohorts</w:t>
      </w:r>
      <w:r w:rsidR="00B67D4D">
        <w:rPr>
          <w:sz w:val="22"/>
          <w:szCs w:val="22"/>
        </w:rPr>
        <w:t xml:space="preserve"> are on the site</w:t>
      </w:r>
      <w:r w:rsidR="006A7C35">
        <w:rPr>
          <w:sz w:val="22"/>
          <w:szCs w:val="22"/>
        </w:rPr>
        <w:t xml:space="preserve">), </w:t>
      </w:r>
      <w:r w:rsidR="00276825">
        <w:rPr>
          <w:sz w:val="22"/>
          <w:szCs w:val="22"/>
        </w:rPr>
        <w:t xml:space="preserve">all cohorts may be </w:t>
      </w:r>
      <w:r w:rsidR="006A7C35">
        <w:rPr>
          <w:sz w:val="22"/>
          <w:szCs w:val="22"/>
        </w:rPr>
        <w:t>susceptible</w:t>
      </w:r>
      <w:r w:rsidR="00276825">
        <w:rPr>
          <w:sz w:val="22"/>
          <w:szCs w:val="22"/>
        </w:rPr>
        <w:t xml:space="preserve">, in other cases parts of cohorts may be </w:t>
      </w:r>
      <w:r w:rsidR="006A7C35">
        <w:rPr>
          <w:sz w:val="22"/>
          <w:szCs w:val="22"/>
        </w:rPr>
        <w:t>susceptible, and in others (e.g., only large cohorts on the site), no cohorts may be susceptible.</w:t>
      </w:r>
      <w:r w:rsidR="00276825">
        <w:rPr>
          <w:sz w:val="22"/>
          <w:szCs w:val="22"/>
        </w:rPr>
        <w:t xml:space="preserve">  </w:t>
      </w:r>
      <w:commentRangeStart w:id="61"/>
      <w:r w:rsidR="001D6682">
        <w:rPr>
          <w:sz w:val="22"/>
          <w:szCs w:val="22"/>
        </w:rPr>
        <w:t>Starting with the cohort with the lowest biomass (regardless of species preference and age), the proportion</w:t>
      </w:r>
      <w:r w:rsidR="006A7C35">
        <w:rPr>
          <w:sz w:val="22"/>
          <w:szCs w:val="22"/>
        </w:rPr>
        <w:t xml:space="preserve"> of the cohort</w:t>
      </w:r>
      <w:r w:rsidR="001D6682">
        <w:rPr>
          <w:sz w:val="22"/>
          <w:szCs w:val="22"/>
        </w:rPr>
        <w:t xml:space="preserve"> </w:t>
      </w:r>
      <w:r w:rsidR="006A7C35">
        <w:rPr>
          <w:sz w:val="22"/>
          <w:szCs w:val="22"/>
        </w:rPr>
        <w:t>available as forage</w:t>
      </w:r>
      <w:r w:rsidR="001D6682">
        <w:rPr>
          <w:sz w:val="22"/>
          <w:szCs w:val="22"/>
        </w:rPr>
        <w:t xml:space="preserve"> is </w:t>
      </w:r>
      <w:r w:rsidR="00422E59">
        <w:rPr>
          <w:sz w:val="22"/>
          <w:szCs w:val="22"/>
        </w:rPr>
        <w:t>computed as 1-(cohort biomass – minimum biomass threshold)</w:t>
      </w:r>
      <w:r w:rsidR="001D6682">
        <w:rPr>
          <w:sz w:val="22"/>
          <w:szCs w:val="22"/>
        </w:rPr>
        <w:t xml:space="preserve">, with a </w:t>
      </w:r>
      <w:r w:rsidR="00422E59">
        <w:rPr>
          <w:sz w:val="22"/>
          <w:szCs w:val="22"/>
        </w:rPr>
        <w:t xml:space="preserve">minimum of </w:t>
      </w:r>
      <w:r w:rsidR="001D6682">
        <w:rPr>
          <w:sz w:val="22"/>
          <w:szCs w:val="22"/>
        </w:rPr>
        <w:t>0</w:t>
      </w:r>
      <w:r w:rsidR="00422E59">
        <w:rPr>
          <w:sz w:val="22"/>
          <w:szCs w:val="22"/>
        </w:rPr>
        <w:t>.0</w:t>
      </w:r>
      <w:r w:rsidR="00C3781E">
        <w:rPr>
          <w:sz w:val="22"/>
          <w:szCs w:val="22"/>
        </w:rPr>
        <w:t>, and the computed biomass available as forage is added to an available forage pool</w:t>
      </w:r>
      <w:r w:rsidR="001D6682">
        <w:rPr>
          <w:sz w:val="22"/>
          <w:szCs w:val="22"/>
        </w:rPr>
        <w:t xml:space="preserve">. </w:t>
      </w:r>
      <w:commentRangeEnd w:id="61"/>
      <w:r w:rsidR="009521D8">
        <w:rPr>
          <w:rStyle w:val="CommentReference"/>
        </w:rPr>
        <w:commentReference w:id="61"/>
      </w:r>
      <w:commentRangeStart w:id="62"/>
      <w:r w:rsidR="001D6682" w:rsidRPr="000B073F">
        <w:rPr>
          <w:sz w:val="22"/>
          <w:szCs w:val="22"/>
          <w:highlight w:val="yellow"/>
        </w:rPr>
        <w:t>If</w:t>
      </w:r>
      <w:commentRangeEnd w:id="62"/>
      <w:r w:rsidR="00B67D4D">
        <w:rPr>
          <w:rStyle w:val="CommentReference"/>
        </w:rPr>
        <w:commentReference w:id="62"/>
      </w:r>
      <w:r w:rsidR="001D6682" w:rsidRPr="000B073F">
        <w:rPr>
          <w:sz w:val="22"/>
          <w:szCs w:val="22"/>
          <w:highlight w:val="yellow"/>
        </w:rPr>
        <w:t xml:space="preserve"> the </w:t>
      </w:r>
      <w:r w:rsidR="00C3781E">
        <w:rPr>
          <w:sz w:val="22"/>
          <w:szCs w:val="22"/>
          <w:highlight w:val="yellow"/>
        </w:rPr>
        <w:t>size of the pool</w:t>
      </w:r>
      <w:r w:rsidR="001D6682" w:rsidRPr="000B073F">
        <w:rPr>
          <w:sz w:val="22"/>
          <w:szCs w:val="22"/>
          <w:highlight w:val="yellow"/>
        </w:rPr>
        <w:t xml:space="preserve"> is less than </w:t>
      </w:r>
      <w:r>
        <w:rPr>
          <w:sz w:val="22"/>
          <w:szCs w:val="22"/>
        </w:rPr>
        <w:t xml:space="preserve">the biomass threshold computed from the </w:t>
      </w:r>
      <w:proofErr w:type="spellStart"/>
      <w:r>
        <w:t>M</w:t>
      </w:r>
      <w:ins w:id="63" w:author="Samuel Walker Flake" w:date="2022-05-05T13:59:00Z">
        <w:r w:rsidR="00F20B20">
          <w:t>ax</w:t>
        </w:r>
      </w:ins>
      <w:del w:id="64" w:author="Samuel Walker Flake" w:date="2022-05-05T13:59:00Z">
        <w:r w:rsidDel="00F20B20">
          <w:delText>in</w:delText>
        </w:r>
      </w:del>
      <w:r>
        <w:t>EscapeThreshold</w:t>
      </w:r>
      <w:proofErr w:type="spellEnd"/>
      <w:r w:rsidR="001D6682" w:rsidRPr="000B073F">
        <w:rPr>
          <w:sz w:val="22"/>
          <w:szCs w:val="22"/>
          <w:highlight w:val="yellow"/>
        </w:rPr>
        <w:t xml:space="preserve">, the next cohort in order of increasing biomass is </w:t>
      </w:r>
      <w:r w:rsidR="00C3781E">
        <w:rPr>
          <w:sz w:val="22"/>
          <w:szCs w:val="22"/>
          <w:highlight w:val="yellow"/>
        </w:rPr>
        <w:t>then</w:t>
      </w:r>
      <w:r w:rsidR="00C3781E" w:rsidRPr="000B073F">
        <w:rPr>
          <w:sz w:val="22"/>
          <w:szCs w:val="22"/>
          <w:highlight w:val="yellow"/>
        </w:rPr>
        <w:t xml:space="preserve"> </w:t>
      </w:r>
      <w:r w:rsidR="001D6682" w:rsidRPr="000B073F">
        <w:rPr>
          <w:sz w:val="22"/>
          <w:szCs w:val="22"/>
          <w:highlight w:val="yellow"/>
        </w:rPr>
        <w:t>considered.</w:t>
      </w:r>
      <w:r w:rsidR="001D6682">
        <w:rPr>
          <w:sz w:val="22"/>
          <w:szCs w:val="22"/>
        </w:rPr>
        <w:t xml:space="preserve">  The </w:t>
      </w:r>
      <w:r w:rsidR="00C3781E">
        <w:rPr>
          <w:sz w:val="22"/>
          <w:szCs w:val="22"/>
        </w:rPr>
        <w:t xml:space="preserve">difference between the size of the pool and the original </w:t>
      </w:r>
      <w:del w:id="65" w:author="Samuel Walker Flake" w:date="2022-05-05T14:00:00Z">
        <w:r w:rsidR="00C3781E" w:rsidDel="00F20B20">
          <w:rPr>
            <w:sz w:val="22"/>
            <w:szCs w:val="22"/>
          </w:rPr>
          <w:delText xml:space="preserve">biomass </w:delText>
        </w:r>
      </w:del>
      <w:proofErr w:type="spellStart"/>
      <w:ins w:id="66" w:author="Samuel Walker Flake" w:date="2022-05-05T14:00:00Z">
        <w:r w:rsidR="00F20B20">
          <w:rPr>
            <w:sz w:val="22"/>
            <w:szCs w:val="22"/>
          </w:rPr>
          <w:t>MaxEscape</w:t>
        </w:r>
      </w:ins>
      <w:del w:id="67" w:author="Samuel Walker Flake" w:date="2022-05-05T14:00:00Z">
        <w:r w:rsidR="00C3781E" w:rsidDel="00F20B20">
          <w:rPr>
            <w:sz w:val="22"/>
            <w:szCs w:val="22"/>
          </w:rPr>
          <w:delText>t</w:delText>
        </w:r>
      </w:del>
      <w:ins w:id="68" w:author="Samuel Walker Flake" w:date="2022-05-05T14:00:00Z">
        <w:r w:rsidR="00F20B20">
          <w:rPr>
            <w:sz w:val="22"/>
            <w:szCs w:val="22"/>
          </w:rPr>
          <w:t>T</w:t>
        </w:r>
      </w:ins>
      <w:r w:rsidR="00C3781E">
        <w:rPr>
          <w:sz w:val="22"/>
          <w:szCs w:val="22"/>
        </w:rPr>
        <w:t>hreshold</w:t>
      </w:r>
      <w:proofErr w:type="spellEnd"/>
      <w:r w:rsidR="00C3781E">
        <w:rPr>
          <w:sz w:val="22"/>
          <w:szCs w:val="22"/>
        </w:rPr>
        <w:t xml:space="preserve"> is used as a</w:t>
      </w:r>
      <w:r w:rsidR="001D6682">
        <w:rPr>
          <w:sz w:val="22"/>
          <w:szCs w:val="22"/>
        </w:rPr>
        <w:t xml:space="preserve"> new threshold </w:t>
      </w:r>
      <w:r w:rsidR="00C3781E">
        <w:rPr>
          <w:sz w:val="22"/>
          <w:szCs w:val="22"/>
        </w:rPr>
        <w:t>for</w:t>
      </w:r>
      <w:r w:rsidR="001D6682">
        <w:rPr>
          <w:sz w:val="22"/>
          <w:szCs w:val="22"/>
        </w:rPr>
        <w:t xml:space="preserve"> the second cohort.  This sequence is </w:t>
      </w:r>
      <w:r w:rsidR="00C3781E">
        <w:rPr>
          <w:sz w:val="22"/>
          <w:szCs w:val="22"/>
        </w:rPr>
        <w:t xml:space="preserve">iterated </w:t>
      </w:r>
      <w:r w:rsidR="001D6682">
        <w:rPr>
          <w:sz w:val="22"/>
          <w:szCs w:val="22"/>
        </w:rPr>
        <w:t xml:space="preserve">for cohorts until the </w:t>
      </w:r>
      <w:r w:rsidR="00C3781E">
        <w:rPr>
          <w:sz w:val="22"/>
          <w:szCs w:val="22"/>
        </w:rPr>
        <w:t xml:space="preserve">size of the pool is equal to the original </w:t>
      </w:r>
      <w:r>
        <w:rPr>
          <w:sz w:val="22"/>
          <w:szCs w:val="22"/>
        </w:rPr>
        <w:t xml:space="preserve">biomass </w:t>
      </w:r>
      <w:r w:rsidR="001D6682">
        <w:rPr>
          <w:sz w:val="22"/>
          <w:szCs w:val="22"/>
        </w:rPr>
        <w:t xml:space="preserve">threshold, or until all cohorts have been considered.  </w:t>
      </w:r>
    </w:p>
    <w:p w14:paraId="0927E948" w14:textId="77777777" w:rsidR="00F20B20" w:rsidRDefault="00F20B20" w:rsidP="000B073F">
      <w:pPr>
        <w:pStyle w:val="textbody"/>
        <w:rPr>
          <w:ins w:id="69" w:author="Samuel Walker Flake" w:date="2022-05-05T14:01:00Z"/>
          <w:sz w:val="22"/>
          <w:szCs w:val="22"/>
        </w:rPr>
      </w:pPr>
    </w:p>
    <w:p w14:paraId="1B50ED4F" w14:textId="586A82C7" w:rsidR="00701C7A" w:rsidRDefault="00422E59" w:rsidP="000B073F">
      <w:pPr>
        <w:pStyle w:val="textbody"/>
        <w:rPr>
          <w:sz w:val="22"/>
          <w:szCs w:val="22"/>
        </w:rPr>
      </w:pPr>
      <w:r>
        <w:rPr>
          <w:sz w:val="22"/>
          <w:szCs w:val="22"/>
        </w:rPr>
        <w:t>Once the available forage pool has reached the minimum biomass threshold, increasingly large cohorts are processed in a similar way</w:t>
      </w:r>
      <w:r>
        <w:t xml:space="preserve">, except that the proportion of biomass available as forage decreases linearly </w:t>
      </w:r>
      <w:r>
        <w:rPr>
          <w:sz w:val="22"/>
          <w:szCs w:val="22"/>
        </w:rPr>
        <w:t xml:space="preserve">as the available forage pool approaches the maximum biomass threshold computed using </w:t>
      </w:r>
      <w:proofErr w:type="spellStart"/>
      <w:r>
        <w:t>MaxEscapeThreshold</w:t>
      </w:r>
      <w:proofErr w:type="spellEnd"/>
      <w:r>
        <w:t xml:space="preserve">. </w:t>
      </w:r>
      <w:r w:rsidDel="00963EEE">
        <w:rPr>
          <w:sz w:val="22"/>
          <w:szCs w:val="22"/>
        </w:rPr>
        <w:t xml:space="preserve"> </w:t>
      </w:r>
      <w:r w:rsidR="000D42FC">
        <w:rPr>
          <w:sz w:val="22"/>
          <w:szCs w:val="22"/>
        </w:rPr>
        <w:t xml:space="preserve">This assumes that apical dominance within low-statured cohorts will cause the browsing of lower branches to be compensated by growth beyond the browse </w:t>
      </w:r>
      <w:r w:rsidR="000D42FC" w:rsidRPr="00AA78D2">
        <w:rPr>
          <w:sz w:val="22"/>
          <w:szCs w:val="22"/>
        </w:rPr>
        <w:t xml:space="preserve">line </w:t>
      </w:r>
      <w:r w:rsidR="000D42FC" w:rsidRPr="0018667F">
        <w:rPr>
          <w:sz w:val="22"/>
          <w:szCs w:val="22"/>
        </w:rPr>
        <w:t xml:space="preserve">(McLaren and Peterson 1994, </w:t>
      </w:r>
      <w:r w:rsidR="000D42FC" w:rsidRPr="0054086A">
        <w:rPr>
          <w:sz w:val="22"/>
          <w:szCs w:val="22"/>
        </w:rPr>
        <w:t>Vila et al. 2002</w:t>
      </w:r>
      <w:r w:rsidR="000D42FC">
        <w:rPr>
          <w:sz w:val="22"/>
          <w:szCs w:val="22"/>
        </w:rPr>
        <w:t xml:space="preserve">), allowing cohorts to gradually escape herbivory.  Here the proportion of the cohort available as forage is computed as </w:t>
      </w:r>
      <w:commentRangeStart w:id="70"/>
      <w:r w:rsidR="000D42FC">
        <w:rPr>
          <w:sz w:val="22"/>
          <w:szCs w:val="22"/>
        </w:rPr>
        <w:t>1-(cohort biomass – maximum biomass threshold</w:t>
      </w:r>
      <w:commentRangeEnd w:id="70"/>
      <w:r w:rsidR="008C2180">
        <w:rPr>
          <w:rStyle w:val="CommentReference"/>
        </w:rPr>
        <w:commentReference w:id="70"/>
      </w:r>
      <w:r w:rsidR="000D42FC">
        <w:rPr>
          <w:sz w:val="22"/>
          <w:szCs w:val="22"/>
        </w:rPr>
        <w:t xml:space="preserve">), with a minimum of 0.0, and the computed biomass available as forage is added to an available forage pool. </w:t>
      </w:r>
      <w:commentRangeStart w:id="71"/>
      <w:commentRangeEnd w:id="71"/>
      <w:r w:rsidR="000D42FC">
        <w:rPr>
          <w:rStyle w:val="CommentReference"/>
        </w:rPr>
        <w:commentReference w:id="71"/>
      </w:r>
      <w:r w:rsidR="000D42FC">
        <w:rPr>
          <w:sz w:val="22"/>
          <w:szCs w:val="22"/>
        </w:rPr>
        <w:t>This process is iterated until the size of the available forage pool is equal to the maximum biomass threshold, or until all cohorts have been considered</w:t>
      </w:r>
      <w:proofErr w:type="gramStart"/>
      <w:r w:rsidR="000D42FC">
        <w:rPr>
          <w:sz w:val="22"/>
          <w:szCs w:val="22"/>
        </w:rPr>
        <w:t xml:space="preserve">. </w:t>
      </w:r>
      <w:r w:rsidR="00B9064F" w:rsidRPr="0018667F">
        <w:rPr>
          <w:sz w:val="22"/>
          <w:szCs w:val="22"/>
        </w:rPr>
        <w:t>)</w:t>
      </w:r>
      <w:proofErr w:type="gramEnd"/>
      <w:r w:rsidR="00B9064F" w:rsidRPr="0018667F">
        <w:rPr>
          <w:sz w:val="22"/>
          <w:szCs w:val="22"/>
        </w:rPr>
        <w:t>.</w:t>
      </w:r>
      <w:r w:rsidR="00B9064F" w:rsidRPr="00AA78D2">
        <w:rPr>
          <w:sz w:val="22"/>
          <w:szCs w:val="22"/>
        </w:rPr>
        <w:t xml:space="preserve"> </w:t>
      </w:r>
      <w:commentRangeEnd w:id="60"/>
      <w:r w:rsidR="00F20B20">
        <w:rPr>
          <w:rStyle w:val="CommentReference"/>
        </w:rPr>
        <w:commentReference w:id="60"/>
      </w:r>
    </w:p>
    <w:p w14:paraId="0AAC9D69" w14:textId="4B9F9707" w:rsidR="001D6682" w:rsidRDefault="00701C7A" w:rsidP="000B073F">
      <w:pPr>
        <w:pStyle w:val="textbody"/>
        <w:rPr>
          <w:ins w:id="72" w:author="Samuel Walker Flake" w:date="2022-05-16T13:46:00Z"/>
          <w:sz w:val="22"/>
          <w:szCs w:val="22"/>
        </w:rPr>
      </w:pPr>
      <w:r>
        <w:rPr>
          <w:sz w:val="22"/>
          <w:szCs w:val="22"/>
        </w:rPr>
        <w:t>Note that</w:t>
      </w:r>
      <w:r w:rsidR="00B80420">
        <w:rPr>
          <w:sz w:val="22"/>
          <w:szCs w:val="22"/>
        </w:rPr>
        <w:t xml:space="preserve"> an age threshold as a proportion of longevity is</w:t>
      </w:r>
      <w:r w:rsidR="00E619C1">
        <w:rPr>
          <w:sz w:val="22"/>
          <w:szCs w:val="22"/>
        </w:rPr>
        <w:t xml:space="preserve"> used</w:t>
      </w:r>
      <w:r w:rsidR="00B9064F">
        <w:rPr>
          <w:sz w:val="22"/>
          <w:szCs w:val="22"/>
        </w:rPr>
        <w:t xml:space="preserve"> </w:t>
      </w:r>
      <w:r w:rsidR="00E619C1">
        <w:rPr>
          <w:sz w:val="22"/>
          <w:szCs w:val="22"/>
        </w:rPr>
        <w:t>to prevent senescing mature cohorts from being treated as cohorts within browse reach.  C</w:t>
      </w:r>
      <w:r w:rsidR="001D6682">
        <w:rPr>
          <w:sz w:val="22"/>
          <w:szCs w:val="22"/>
        </w:rPr>
        <w:t>ohorts with ages</w:t>
      </w:r>
      <w:r w:rsidR="00E619C1">
        <w:rPr>
          <w:sz w:val="22"/>
          <w:szCs w:val="22"/>
        </w:rPr>
        <w:t xml:space="preserve"> greater than this age threshold (default is </w:t>
      </w:r>
      <w:r w:rsidR="001D6682">
        <w:rPr>
          <w:sz w:val="22"/>
          <w:szCs w:val="22"/>
        </w:rPr>
        <w:t>57% of longevity</w:t>
      </w:r>
      <w:r w:rsidR="001909F5">
        <w:rPr>
          <w:sz w:val="22"/>
          <w:szCs w:val="22"/>
        </w:rPr>
        <w:t xml:space="preserve">; see </w:t>
      </w:r>
      <w:r w:rsidR="001909F5">
        <w:rPr>
          <w:sz w:val="22"/>
          <w:szCs w:val="22"/>
        </w:rPr>
        <w:fldChar w:fldCharType="begin"/>
      </w:r>
      <w:r w:rsidR="001909F5">
        <w:rPr>
          <w:sz w:val="22"/>
          <w:szCs w:val="22"/>
        </w:rPr>
        <w:instrText xml:space="preserve"> REF _Ref411410533 \r \h </w:instrText>
      </w:r>
      <w:r w:rsidR="001909F5">
        <w:rPr>
          <w:sz w:val="22"/>
          <w:szCs w:val="22"/>
        </w:rPr>
      </w:r>
      <w:r w:rsidR="001909F5">
        <w:rPr>
          <w:sz w:val="22"/>
          <w:szCs w:val="22"/>
        </w:rPr>
        <w:fldChar w:fldCharType="separate"/>
      </w:r>
      <w:r w:rsidR="001909F5">
        <w:rPr>
          <w:sz w:val="22"/>
          <w:szCs w:val="22"/>
        </w:rPr>
        <w:t>3.2.10</w:t>
      </w:r>
      <w:r w:rsidR="001909F5">
        <w:rPr>
          <w:sz w:val="22"/>
          <w:szCs w:val="22"/>
        </w:rPr>
        <w:fldChar w:fldCharType="end"/>
      </w:r>
      <w:r w:rsidR="00E619C1">
        <w:rPr>
          <w:sz w:val="22"/>
          <w:szCs w:val="22"/>
        </w:rPr>
        <w:t>)</w:t>
      </w:r>
      <w:r w:rsidR="001D6682">
        <w:rPr>
          <w:sz w:val="22"/>
          <w:szCs w:val="22"/>
        </w:rPr>
        <w:t xml:space="preserve"> are not considered as eligible</w:t>
      </w:r>
      <w:r>
        <w:rPr>
          <w:sz w:val="22"/>
          <w:szCs w:val="22"/>
        </w:rPr>
        <w:t xml:space="preserve"> for forage</w:t>
      </w:r>
      <w:r w:rsidR="001D6682">
        <w:rPr>
          <w:sz w:val="22"/>
          <w:szCs w:val="22"/>
        </w:rPr>
        <w:t xml:space="preserve">.  </w:t>
      </w:r>
    </w:p>
    <w:p w14:paraId="4471B89E" w14:textId="6B5D1836" w:rsidR="0039773E" w:rsidRDefault="0039773E" w:rsidP="000B073F">
      <w:pPr>
        <w:pStyle w:val="textbody"/>
        <w:rPr>
          <w:ins w:id="73" w:author="Samuel Walker Flake" w:date="2022-05-16T13:46:00Z"/>
          <w:sz w:val="22"/>
          <w:szCs w:val="22"/>
        </w:rPr>
      </w:pPr>
    </w:p>
    <w:p w14:paraId="6D76BA0D" w14:textId="78D35DCD" w:rsidR="0039773E" w:rsidRDefault="0039773E" w:rsidP="000B073F">
      <w:pPr>
        <w:pStyle w:val="textbody"/>
        <w:rPr>
          <w:ins w:id="74" w:author="Samuel Walker Flake" w:date="2022-05-16T13:46:00Z"/>
          <w:sz w:val="22"/>
          <w:szCs w:val="22"/>
        </w:rPr>
      </w:pPr>
      <w:ins w:id="75" w:author="Samuel Walker Flake" w:date="2022-05-16T13:46:00Z">
        <w:r>
          <w:rPr>
            <w:noProof/>
          </w:rPr>
          <w:lastRenderedPageBreak/>
          <w:drawing>
            <wp:inline distT="0" distB="0" distL="0" distR="0" wp14:anchorId="7CFB2817" wp14:editId="26216E7D">
              <wp:extent cx="5943600" cy="36569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656965"/>
                      </a:xfrm>
                      <a:prstGeom prst="rect">
                        <a:avLst/>
                      </a:prstGeom>
                    </pic:spPr>
                  </pic:pic>
                </a:graphicData>
              </a:graphic>
            </wp:inline>
          </w:drawing>
        </w:r>
      </w:ins>
    </w:p>
    <w:p w14:paraId="3DED5A03" w14:textId="751FEC34" w:rsidR="0039773E" w:rsidRPr="00174022" w:rsidRDefault="0039773E" w:rsidP="0039773E">
      <w:pPr>
        <w:rPr>
          <w:ins w:id="76" w:author="Samuel Walker Flake" w:date="2022-05-16T13:46:00Z"/>
        </w:rPr>
      </w:pPr>
      <w:ins w:id="77" w:author="Samuel Walker Flake" w:date="2022-05-16T13:46:00Z">
        <w:r w:rsidRPr="00174022">
          <w:t xml:space="preserve">Figure </w:t>
        </w:r>
        <w:r>
          <w:t>3</w:t>
        </w:r>
        <w:r w:rsidRPr="00174022">
          <w:t>.</w:t>
        </w:r>
        <w:r>
          <w:t xml:space="preserve"> </w:t>
        </w:r>
        <w:r w:rsidR="00731CC9">
          <w:t xml:space="preserve">Relationship between cohort biomass and proportion forage in reach. </w:t>
        </w:r>
        <w:proofErr w:type="spellStart"/>
        <w:r w:rsidR="00731CC9">
          <w:t>BrowseBiomassThresholdMin</w:t>
        </w:r>
        <w:proofErr w:type="spellEnd"/>
        <w:r w:rsidR="00731CC9">
          <w:t xml:space="preserve"> controls the </w:t>
        </w:r>
      </w:ins>
      <w:ins w:id="78" w:author="Samuel Walker Flake" w:date="2022-05-16T13:47:00Z">
        <w:r w:rsidR="00731CC9">
          <w:t xml:space="preserve">range of biomass </w:t>
        </w:r>
      </w:ins>
      <w:ins w:id="79" w:author="Samuel Walker Flake" w:date="2022-07-28T16:54:00Z">
        <w:r w:rsidR="00BB2A87">
          <w:t>below which</w:t>
        </w:r>
      </w:ins>
      <w:ins w:id="80" w:author="Samuel Walker Flake" w:date="2022-05-16T13:47:00Z">
        <w:r w:rsidR="00731CC9">
          <w:t xml:space="preserve"> </w:t>
        </w:r>
        <w:proofErr w:type="spellStart"/>
        <w:r w:rsidR="00731CC9">
          <w:t>PropInReach</w:t>
        </w:r>
        <w:proofErr w:type="spellEnd"/>
        <w:r w:rsidR="00731CC9">
          <w:t xml:space="preserve"> is always 1. </w:t>
        </w:r>
        <w:proofErr w:type="spellStart"/>
        <w:r w:rsidR="00731CC9">
          <w:t>BrowseBiomassThresholdMax</w:t>
        </w:r>
        <w:proofErr w:type="spellEnd"/>
        <w:r w:rsidR="00731CC9">
          <w:t xml:space="preserve"> controls the slope of the line of declining </w:t>
        </w:r>
        <w:proofErr w:type="spellStart"/>
        <w:r w:rsidR="00731CC9">
          <w:t>PropInreach</w:t>
        </w:r>
        <w:proofErr w:type="spellEnd"/>
        <w:r w:rsidR="00731CC9">
          <w:t xml:space="preserve"> with cohort biomass. </w:t>
        </w:r>
        <w:proofErr w:type="spellStart"/>
        <w:r w:rsidR="00731CC9">
          <w:t>MinBrowsePropInReach</w:t>
        </w:r>
        <w:proofErr w:type="spellEnd"/>
        <w:r w:rsidR="00731CC9">
          <w:t xml:space="preserve"> controls the maximum cohort </w:t>
        </w:r>
        <w:proofErr w:type="gramStart"/>
        <w:r w:rsidR="00731CC9">
          <w:t>biomass</w:t>
        </w:r>
        <w:proofErr w:type="gramEnd"/>
        <w:r w:rsidR="00731CC9">
          <w:t xml:space="preserve"> which is brows</w:t>
        </w:r>
      </w:ins>
      <w:ins w:id="81" w:author="Samuel Walker Flake" w:date="2022-05-16T13:48:00Z">
        <w:r w:rsidR="00731CC9">
          <w:t xml:space="preserve">able, together with </w:t>
        </w:r>
        <w:proofErr w:type="spellStart"/>
        <w:r w:rsidR="00731CC9">
          <w:t>BrowseBiomassthresholdMax</w:t>
        </w:r>
        <w:proofErr w:type="spellEnd"/>
        <w:r w:rsidR="00731CC9">
          <w:t xml:space="preserve">. For example, larger cohorts could be set to be more browsable by either increasing </w:t>
        </w:r>
        <w:proofErr w:type="spellStart"/>
        <w:r w:rsidR="00731CC9">
          <w:t>BrowseBiomassThresholdMax</w:t>
        </w:r>
        <w:proofErr w:type="spellEnd"/>
        <w:r w:rsidR="00731CC9">
          <w:t xml:space="preserve"> (creating a shallower slope), or by </w:t>
        </w:r>
      </w:ins>
      <w:ins w:id="82" w:author="Samuel Walker Flake" w:date="2022-05-16T13:49:00Z">
        <w:r w:rsidR="00731CC9">
          <w:t xml:space="preserve">decreasing </w:t>
        </w:r>
        <w:proofErr w:type="spellStart"/>
        <w:r w:rsidR="00731CC9">
          <w:t>MinBrowsePropInReach</w:t>
        </w:r>
        <w:proofErr w:type="spellEnd"/>
        <w:r w:rsidR="00731CC9">
          <w:t xml:space="preserve"> (allowing cohorts nearer to </w:t>
        </w:r>
        <w:proofErr w:type="spellStart"/>
        <w:r w:rsidR="00731CC9">
          <w:t>BrowseBiomassThresholdMax</w:t>
        </w:r>
        <w:proofErr w:type="spellEnd"/>
        <w:r w:rsidR="00731CC9">
          <w:t xml:space="preserve"> to be browsed). </w:t>
        </w:r>
      </w:ins>
    </w:p>
    <w:p w14:paraId="5FC272FD" w14:textId="77777777" w:rsidR="0039773E" w:rsidRDefault="0039773E" w:rsidP="000B073F">
      <w:pPr>
        <w:pStyle w:val="textbody"/>
        <w:rPr>
          <w:sz w:val="22"/>
          <w:szCs w:val="22"/>
        </w:rPr>
      </w:pPr>
    </w:p>
    <w:p w14:paraId="1B1F70FB" w14:textId="77777777" w:rsidR="00585017" w:rsidRDefault="00585017" w:rsidP="001909F5">
      <w:pPr>
        <w:pStyle w:val="Heading3"/>
      </w:pPr>
      <w:bookmarkStart w:id="83" w:name="_Ref411409814"/>
      <w:bookmarkStart w:id="84" w:name="_Toc426028072"/>
      <w:r>
        <w:t xml:space="preserve">Available forage </w:t>
      </w:r>
      <w:r w:rsidR="0018667F">
        <w:t>biomass</w:t>
      </w:r>
      <w:bookmarkEnd w:id="83"/>
      <w:bookmarkEnd w:id="84"/>
    </w:p>
    <w:p w14:paraId="203E0AA1" w14:textId="2EDE2066" w:rsidR="00C6638A" w:rsidRDefault="00585017" w:rsidP="000B073F">
      <w:pPr>
        <w:pStyle w:val="textbody"/>
        <w:rPr>
          <w:sz w:val="22"/>
          <w:szCs w:val="22"/>
        </w:rPr>
      </w:pPr>
      <w:r>
        <w:rPr>
          <w:sz w:val="22"/>
          <w:szCs w:val="22"/>
        </w:rPr>
        <w:t xml:space="preserve">Available forage biomass is calculated as the annual growth </w:t>
      </w:r>
      <w:ins w:id="85" w:author="Samuel Walker Flake" w:date="2022-02-22T17:24:00Z">
        <w:r w:rsidR="00F709BF">
          <w:rPr>
            <w:sz w:val="22"/>
            <w:szCs w:val="22"/>
          </w:rPr>
          <w:t xml:space="preserve">(ANPP) </w:t>
        </w:r>
      </w:ins>
      <w:r>
        <w:rPr>
          <w:sz w:val="22"/>
          <w:szCs w:val="22"/>
        </w:rPr>
        <w:t xml:space="preserve">allocated to stems and twigs. Browsing herbivores typically remove leaf material from deciduous trees during summer and remove stem material from deciduous trees during winter. They also tend to avoid browsing conifers during the </w:t>
      </w:r>
      <w:proofErr w:type="gramStart"/>
      <w:r>
        <w:rPr>
          <w:sz w:val="22"/>
          <w:szCs w:val="22"/>
        </w:rPr>
        <w:t xml:space="preserve">summer, </w:t>
      </w:r>
      <w:r w:rsidR="00C6638A">
        <w:rPr>
          <w:sz w:val="22"/>
          <w:szCs w:val="22"/>
        </w:rPr>
        <w:t>but</w:t>
      </w:r>
      <w:proofErr w:type="gramEnd"/>
      <w:r w:rsidR="00C6638A">
        <w:rPr>
          <w:sz w:val="22"/>
          <w:szCs w:val="22"/>
        </w:rPr>
        <w:t xml:space="preserve"> remove both stems and the needles attached to them in winter </w:t>
      </w:r>
      <w:r>
        <w:rPr>
          <w:sz w:val="22"/>
          <w:szCs w:val="22"/>
        </w:rPr>
        <w:t>(Persson et al. 2000)</w:t>
      </w:r>
      <w:r w:rsidR="00C6638A">
        <w:rPr>
          <w:sz w:val="22"/>
          <w:szCs w:val="22"/>
        </w:rPr>
        <w:t>. Hence, both new leaf 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w:t>
      </w:r>
      <w:proofErr w:type="spellStart"/>
      <w:r w:rsidR="00C6638A">
        <w:rPr>
          <w:sz w:val="22"/>
          <w:szCs w:val="22"/>
        </w:rPr>
        <w:t>Niklas</w:t>
      </w:r>
      <w:proofErr w:type="spellEnd"/>
      <w:r w:rsidR="00C6638A">
        <w:rPr>
          <w:sz w:val="22"/>
          <w:szCs w:val="22"/>
        </w:rPr>
        <w:t xml:space="preserve"> and </w:t>
      </w:r>
      <w:proofErr w:type="spellStart"/>
      <w:r w:rsidR="00C6638A">
        <w:rPr>
          <w:sz w:val="22"/>
          <w:szCs w:val="22"/>
        </w:rPr>
        <w:t>Enquist</w:t>
      </w:r>
      <w:proofErr w:type="spellEnd"/>
      <w:r w:rsidR="00C6638A">
        <w:rPr>
          <w:sz w:val="22"/>
          <w:szCs w:val="22"/>
        </w:rPr>
        <w:t xml:space="preserve"> 2002).</w:t>
      </w:r>
      <w:r w:rsidR="00615647">
        <w:rPr>
          <w:sz w:val="22"/>
          <w:szCs w:val="22"/>
        </w:rPr>
        <w:t xml:space="preserve">  The user can supply a different proportion of </w:t>
      </w:r>
      <w:commentRangeStart w:id="86"/>
      <w:r w:rsidR="00615647">
        <w:rPr>
          <w:sz w:val="22"/>
          <w:szCs w:val="22"/>
        </w:rPr>
        <w:t xml:space="preserve">ANPP </w:t>
      </w:r>
      <w:commentRangeEnd w:id="86"/>
      <w:r w:rsidR="0066343D">
        <w:rPr>
          <w:rStyle w:val="CommentReference"/>
        </w:rPr>
        <w:commentReference w:id="86"/>
      </w:r>
      <w:r w:rsidR="00615647">
        <w:rPr>
          <w:sz w:val="22"/>
          <w:szCs w:val="22"/>
        </w:rPr>
        <w:t>(</w:t>
      </w:r>
      <w:commentRangeStart w:id="87"/>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615647">
        <w:rPr>
          <w:sz w:val="22"/>
          <w:szCs w:val="22"/>
        </w:rPr>
        <w:t>3.2.7</w:t>
      </w:r>
      <w:r w:rsidR="00615647">
        <w:rPr>
          <w:sz w:val="22"/>
          <w:szCs w:val="22"/>
        </w:rPr>
        <w:fldChar w:fldCharType="end"/>
      </w:r>
      <w:commentRangeEnd w:id="87"/>
      <w:r w:rsidR="00F709BF">
        <w:rPr>
          <w:rStyle w:val="CommentReference"/>
        </w:rPr>
        <w:commentReference w:id="87"/>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w:t>
      </w:r>
      <w:r w:rsidR="00E619C1">
        <w:rPr>
          <w:sz w:val="22"/>
          <w:szCs w:val="22"/>
        </w:rPr>
        <w:lastRenderedPageBreak/>
        <w:t xml:space="preserve">new growth as </w:t>
      </w:r>
      <w:proofErr w:type="spellStart"/>
      <w:r w:rsidR="00E619C1">
        <w:rPr>
          <w:sz w:val="22"/>
          <w:szCs w:val="22"/>
        </w:rPr>
        <w:t>browseable</w:t>
      </w:r>
      <w:proofErr w:type="spellEnd"/>
      <w:r w:rsidR="00E619C1">
        <w:rPr>
          <w:sz w:val="22"/>
          <w:szCs w:val="22"/>
        </w:rPr>
        <w:t xml:space="preserve"> material during the first year of growth (cohort age = 1)</w:t>
      </w:r>
      <w:ins w:id="88" w:author="Samuel Walker Flake" w:date="2022-02-22T17:25:00Z">
        <w:r w:rsidR="00F709BF">
          <w:rPr>
            <w:sz w:val="22"/>
            <w:szCs w:val="22"/>
          </w:rPr>
          <w:t xml:space="preserve"> by specifying the input parameter</w:t>
        </w:r>
      </w:ins>
      <w:ins w:id="89" w:author="Samuel Walker Flake" w:date="2022-02-22T17:28:00Z">
        <w:r w:rsidR="00F709BF">
          <w:rPr>
            <w:sz w:val="22"/>
            <w:szCs w:val="22"/>
          </w:rPr>
          <w:t xml:space="preserve"> Use Initial Biomass as Forage</w:t>
        </w:r>
      </w:ins>
      <w:ins w:id="90" w:author="Samuel Walker Flake" w:date="2022-02-22T17:27:00Z">
        <w:r w:rsidR="00F709BF">
          <w:rPr>
            <w:sz w:val="22"/>
            <w:szCs w:val="22"/>
          </w:rPr>
          <w:t xml:space="preserve"> </w:t>
        </w:r>
      </w:ins>
      <w:ins w:id="91" w:author="Samuel Walker Flake" w:date="2022-02-22T17:28:00Z">
        <w:r w:rsidR="00F709BF">
          <w:rPr>
            <w:sz w:val="22"/>
            <w:szCs w:val="22"/>
          </w:rPr>
          <w:t>(</w:t>
        </w:r>
      </w:ins>
      <w:ins w:id="92" w:author="Samuel Walker Flake" w:date="2022-02-22T17:27:00Z">
        <w:r w:rsidR="00F709BF">
          <w:rPr>
            <w:sz w:val="22"/>
            <w:szCs w:val="22"/>
          </w:rPr>
          <w:t>4.2.14</w:t>
        </w:r>
      </w:ins>
      <w:ins w:id="93" w:author="Samuel Walker Flake" w:date="2022-02-22T17:28:00Z">
        <w:r w:rsidR="00F709BF">
          <w:rPr>
            <w:sz w:val="22"/>
            <w:szCs w:val="22"/>
          </w:rPr>
          <w:t>)</w:t>
        </w:r>
      </w:ins>
      <w:r w:rsidR="00E619C1">
        <w:rPr>
          <w:sz w:val="22"/>
          <w:szCs w:val="22"/>
        </w:rPr>
        <w:t xml:space="preserve">. </w:t>
      </w:r>
    </w:p>
    <w:p w14:paraId="072A73DF" w14:textId="77777777" w:rsidR="00BF045C" w:rsidRDefault="00BF045C" w:rsidP="001909F5">
      <w:pPr>
        <w:pStyle w:val="Heading2"/>
      </w:pPr>
      <w:bookmarkStart w:id="94" w:name="_Ref411409054"/>
      <w:bookmarkStart w:id="95" w:name="_Toc426028073"/>
      <w:r w:rsidRPr="00BF045C">
        <w:t>Population Zones</w:t>
      </w:r>
      <w:bookmarkEnd w:id="94"/>
      <w:bookmarkEnd w:id="95"/>
    </w:p>
    <w:p w14:paraId="02ABDA07" w14:textId="77777777"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defined as different population zones within the Browse Disturbance extension.  </w:t>
      </w:r>
      <w:r w:rsidRPr="00BF045C">
        <w:rPr>
          <w:sz w:val="22"/>
          <w:szCs w:val="22"/>
        </w:rPr>
        <w:t xml:space="preserve"> </w:t>
      </w:r>
      <w:r>
        <w:rPr>
          <w:sz w:val="22"/>
          <w:szCs w:val="22"/>
        </w:rPr>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14:paraId="15D7F1DF" w14:textId="77777777" w:rsidR="00680789" w:rsidRPr="007D38E0" w:rsidRDefault="00680789" w:rsidP="001909F5">
      <w:pPr>
        <w:pStyle w:val="Heading2"/>
      </w:pPr>
      <w:bookmarkStart w:id="96" w:name="_Ref411412152"/>
      <w:bookmarkStart w:id="97" w:name="_Toc426028074"/>
      <w:r w:rsidRPr="007D38E0">
        <w:t xml:space="preserve">Site </w:t>
      </w:r>
      <w:r>
        <w:t>Forage Quantity</w:t>
      </w:r>
      <w:bookmarkEnd w:id="96"/>
      <w:bookmarkEnd w:id="97"/>
    </w:p>
    <w:p w14:paraId="1866BBC1" w14:textId="77777777"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0B073F">
        <w:rPr>
          <w:sz w:val="22"/>
          <w:szCs w:val="22"/>
        </w:rPr>
        <w:t>3.1</w:t>
      </w:r>
      <w:r w:rsidR="000B073F">
        <w:rPr>
          <w:sz w:val="22"/>
          <w:szCs w:val="22"/>
        </w:rPr>
        <w:fldChar w:fldCharType="end"/>
      </w:r>
      <w:r>
        <w:rPr>
          <w:sz w:val="22"/>
          <w:szCs w:val="22"/>
        </w:rPr>
        <w:t>) of 0 are considered non-</w:t>
      </w:r>
      <w:proofErr w:type="gramStart"/>
      <w:r>
        <w:rPr>
          <w:sz w:val="22"/>
          <w:szCs w:val="22"/>
        </w:rPr>
        <w:t>forage, and</w:t>
      </w:r>
      <w:proofErr w:type="gramEnd"/>
      <w:r>
        <w:rPr>
          <w:sz w:val="22"/>
          <w:szCs w:val="22"/>
        </w:rPr>
        <w:t xml:space="preserve"> are not included in the calculation of site forage quantity.</w:t>
      </w:r>
    </w:p>
    <w:p w14:paraId="383D8706" w14:textId="77777777" w:rsidR="00680789" w:rsidRDefault="008C03BD" w:rsidP="001909F5">
      <w:pPr>
        <w:pStyle w:val="Heading3"/>
      </w:pPr>
      <w:bookmarkStart w:id="98" w:name="_Toc426028075"/>
      <w:r w:rsidRPr="00BF045C">
        <w:t>Zone Forage Quantity</w:t>
      </w:r>
      <w:bookmarkEnd w:id="98"/>
    </w:p>
    <w:p w14:paraId="2B71B597" w14:textId="77777777"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 is summed from the site forage quantity values.</w:t>
      </w:r>
    </w:p>
    <w:p w14:paraId="4450357A" w14:textId="77777777" w:rsidR="008C03BD" w:rsidRPr="00563A60" w:rsidRDefault="00000000"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14:paraId="54205812" w14:textId="77777777"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14:paraId="77DF80B4" w14:textId="77777777" w:rsidR="00203C04" w:rsidRDefault="00203C04" w:rsidP="001909F5">
      <w:pPr>
        <w:pStyle w:val="Heading3"/>
        <w:rPr>
          <w:rFonts w:eastAsiaTheme="minorEastAsia"/>
        </w:rPr>
      </w:pPr>
      <w:bookmarkStart w:id="99" w:name="_Toc426028076"/>
      <w:r w:rsidRPr="00563A60">
        <w:rPr>
          <w:rFonts w:eastAsiaTheme="minorEastAsia"/>
        </w:rPr>
        <w:t>Rescaled Forage Quantity</w:t>
      </w:r>
      <w:bookmarkEnd w:id="99"/>
    </w:p>
    <w:p w14:paraId="5459753F" w14:textId="77777777"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w:t>
      </w:r>
    </w:p>
    <w:p w14:paraId="06F3D578" w14:textId="77777777" w:rsidR="00203C04" w:rsidRDefault="00000000"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14:paraId="53511F6E" w14:textId="77777777" w:rsidR="00203C04" w:rsidRDefault="00563A60" w:rsidP="000B073F">
      <w:pPr>
        <w:pStyle w:val="textbody"/>
        <w:rPr>
          <w:sz w:val="22"/>
          <w:szCs w:val="22"/>
        </w:rPr>
      </w:pPr>
      <w:r>
        <w:rPr>
          <w:sz w:val="22"/>
          <w:szCs w:val="22"/>
        </w:rPr>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0B073F">
        <w:rPr>
          <w:sz w:val="22"/>
          <w:szCs w:val="22"/>
        </w:rPr>
        <w:t>3.7.2</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0B073F">
        <w:rPr>
          <w:sz w:val="22"/>
          <w:szCs w:val="22"/>
        </w:rPr>
        <w:t>3.7.3.3</w:t>
      </w:r>
      <w:r w:rsidR="000B073F">
        <w:rPr>
          <w:sz w:val="22"/>
          <w:szCs w:val="22"/>
        </w:rPr>
        <w:fldChar w:fldCharType="end"/>
      </w:r>
      <w:proofErr w:type="gramStart"/>
      <w:r>
        <w:rPr>
          <w:sz w:val="22"/>
          <w:szCs w:val="22"/>
        </w:rPr>
        <w:t>), and</w:t>
      </w:r>
      <w:proofErr w:type="gramEnd"/>
      <w:r>
        <w:rPr>
          <w:sz w:val="22"/>
          <w:szCs w:val="22"/>
        </w:rPr>
        <w:t xml:space="preserve"> serves as a component in downscaling the zone population to the site-scale.</w:t>
      </w:r>
    </w:p>
    <w:p w14:paraId="6A2F99B2" w14:textId="77777777" w:rsidR="00680789" w:rsidRPr="007D38E0" w:rsidRDefault="00680789" w:rsidP="001909F5">
      <w:pPr>
        <w:pStyle w:val="Heading2"/>
      </w:pPr>
      <w:bookmarkStart w:id="100" w:name="_Ref411410949"/>
      <w:bookmarkStart w:id="101" w:name="_Toc426028077"/>
      <w:r>
        <w:t>Site Preference</w:t>
      </w:r>
      <w:bookmarkEnd w:id="100"/>
      <w:bookmarkEnd w:id="101"/>
    </w:p>
    <w:p w14:paraId="3F284098" w14:textId="77777777"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w:t>
      </w:r>
      <w:proofErr w:type="gramStart"/>
      <w:r>
        <w:rPr>
          <w:sz w:val="22"/>
          <w:szCs w:val="22"/>
        </w:rPr>
        <w:t>), and</w:t>
      </w:r>
      <w:proofErr w:type="gramEnd"/>
      <w:r>
        <w:rPr>
          <w:sz w:val="22"/>
          <w:szCs w:val="22"/>
        </w:rPr>
        <w:t xml:space="preserve">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14:paraId="0642D586" w14:textId="77777777"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14:paraId="4D062209" w14:textId="77777777"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14:paraId="7F54A17C" w14:textId="77777777"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w:t>
      </w:r>
      <w:r w:rsidR="004B5A08">
        <w:rPr>
          <w:sz w:val="22"/>
          <w:szCs w:val="22"/>
        </w:rPr>
        <w:lastRenderedPageBreak/>
        <w:t>species at a site could reduce the susceptibility of preferr</w:t>
      </w:r>
      <w:r w:rsidR="001909F5">
        <w:rPr>
          <w:sz w:val="22"/>
          <w:szCs w:val="22"/>
        </w:rPr>
        <w:t>ed species-cohorts to browsing.  The default behavior is option B, but users can choose option A with the optional “</w:t>
      </w:r>
      <w:proofErr w:type="spellStart"/>
      <w:r w:rsidR="001909F5">
        <w:rPr>
          <w:sz w:val="22"/>
          <w:szCs w:val="22"/>
        </w:rPr>
        <w:t>CountNonForageSitePref</w:t>
      </w:r>
      <w:proofErr w:type="spellEnd"/>
      <w:r w:rsidR="001909F5">
        <w:rPr>
          <w:sz w:val="22"/>
          <w:szCs w:val="22"/>
        </w:rPr>
        <w:t>”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0B073F">
        <w:rPr>
          <w:sz w:val="22"/>
          <w:szCs w:val="22"/>
        </w:rPr>
        <w:t>4.2.13</w:t>
      </w:r>
      <w:r w:rsidR="001909F5">
        <w:rPr>
          <w:sz w:val="22"/>
          <w:szCs w:val="22"/>
        </w:rPr>
        <w:fldChar w:fldCharType="end"/>
      </w:r>
      <w:r w:rsidR="001909F5">
        <w:rPr>
          <w:sz w:val="22"/>
          <w:szCs w:val="22"/>
        </w:rPr>
        <w:t>).</w:t>
      </w:r>
    </w:p>
    <w:p w14:paraId="6CC419AA" w14:textId="77777777" w:rsidR="00E1161A" w:rsidRDefault="00E1161A" w:rsidP="001909F5">
      <w:pPr>
        <w:pStyle w:val="Heading2"/>
      </w:pPr>
      <w:bookmarkStart w:id="102" w:name="_Ref411411422"/>
      <w:bookmarkStart w:id="103" w:name="_Toc426028078"/>
      <w:r>
        <w:t>Habitat Suitability Index</w:t>
      </w:r>
      <w:bookmarkEnd w:id="102"/>
      <w:bookmarkEnd w:id="103"/>
    </w:p>
    <w:p w14:paraId="3A198645" w14:textId="77777777"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might influence whether any one site (cell) is browsed, a Habitat Suitability Index (HSI) raster is 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14:paraId="0040D41F" w14:textId="77777777"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w:t>
      </w:r>
    </w:p>
    <w:p w14:paraId="52164E93" w14:textId="77777777" w:rsidR="009F2426" w:rsidRDefault="00E1161A" w:rsidP="000B073F">
      <w:pPr>
        <w:pStyle w:val="textbody"/>
        <w:rPr>
          <w:sz w:val="22"/>
          <w:szCs w:val="22"/>
        </w:rPr>
      </w:pPr>
      <w:r>
        <w:rPr>
          <w:sz w:val="22"/>
          <w:szCs w:val="22"/>
        </w:rPr>
        <w:t xml:space="preserve">B) neighborhood average of </w:t>
      </w:r>
      <w:commentRangeStart w:id="104"/>
      <w:r>
        <w:rPr>
          <w:sz w:val="22"/>
          <w:szCs w:val="22"/>
        </w:rPr>
        <w:t xml:space="preserve">site preference </w:t>
      </w:r>
      <w:commentRangeEnd w:id="104"/>
      <w:r w:rsidR="002866B9">
        <w:rPr>
          <w:rStyle w:val="CommentReference"/>
        </w:rPr>
        <w:commentReference w:id="104"/>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0B073F">
        <w:rPr>
          <w:sz w:val="22"/>
          <w:szCs w:val="22"/>
        </w:rPr>
        <w:t>3.5</w:t>
      </w:r>
      <w:r w:rsidR="000B073F">
        <w:rPr>
          <w:sz w:val="22"/>
          <w:szCs w:val="22"/>
        </w:rPr>
        <w:fldChar w:fldCharType="end"/>
      </w:r>
      <w:r>
        <w:rPr>
          <w:sz w:val="22"/>
          <w:szCs w:val="22"/>
        </w:rPr>
        <w:t xml:space="preserve">), </w:t>
      </w:r>
    </w:p>
    <w:p w14:paraId="3CD148C7" w14:textId="77777777" w:rsidR="009F2426" w:rsidRDefault="00E1161A" w:rsidP="000B073F">
      <w:pPr>
        <w:pStyle w:val="textbody"/>
        <w:rPr>
          <w:sz w:val="22"/>
          <w:szCs w:val="22"/>
        </w:rPr>
      </w:pPr>
      <w:r>
        <w:rPr>
          <w:sz w:val="22"/>
          <w:szCs w:val="22"/>
        </w:rPr>
        <w:t>C) the product of A and B.</w:t>
      </w:r>
    </w:p>
    <w:p w14:paraId="43E1C752" w14:textId="77777777"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w:t>
      </w:r>
      <w:commentRangeStart w:id="105"/>
      <w:r w:rsidR="009107E1">
        <w:rPr>
          <w:sz w:val="22"/>
          <w:szCs w:val="22"/>
        </w:rPr>
        <w:t>(neighborhood radius = 0)</w:t>
      </w:r>
      <w:r>
        <w:rPr>
          <w:sz w:val="22"/>
          <w:szCs w:val="22"/>
        </w:rPr>
        <w:t xml:space="preserve">, </w:t>
      </w:r>
      <w:commentRangeEnd w:id="105"/>
      <w:r w:rsidR="00440221">
        <w:rPr>
          <w:rStyle w:val="CommentReference"/>
        </w:rPr>
        <w:commentReference w:id="105"/>
      </w:r>
      <w:r>
        <w:rPr>
          <w:sz w:val="22"/>
          <w:szCs w:val="22"/>
        </w:rPr>
        <w:t>then HSI will be based on site-specific A, B or C.</w:t>
      </w:r>
    </w:p>
    <w:p w14:paraId="47A86423" w14:textId="77777777" w:rsidR="00203C04" w:rsidRDefault="00203C04" w:rsidP="000B073F">
      <w:pPr>
        <w:pStyle w:val="Heading3"/>
        <w:rPr>
          <w:rFonts w:ascii="Times New Roman" w:hAnsi="Times New Roman" w:cs="Times New Roman"/>
          <w:i/>
          <w:sz w:val="22"/>
          <w:szCs w:val="22"/>
        </w:rPr>
      </w:pPr>
      <w:bookmarkStart w:id="106" w:name="_Toc426028079"/>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106"/>
    </w:p>
    <w:p w14:paraId="22167A45" w14:textId="77777777"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14:paraId="535D5D97" w14:textId="77777777"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14:paraId="3FDC505C" w14:textId="77777777" w:rsidR="00E37D8A" w:rsidRDefault="00E37D8A" w:rsidP="001909F5">
      <w:pPr>
        <w:pStyle w:val="Heading2"/>
      </w:pPr>
      <w:bookmarkStart w:id="107" w:name="_Toc426028080"/>
      <w:r>
        <w:t>Browser</w:t>
      </w:r>
      <w:r w:rsidRPr="007D38E0">
        <w:t xml:space="preserve"> </w:t>
      </w:r>
      <w:r>
        <w:t xml:space="preserve">Population </w:t>
      </w:r>
      <w:r w:rsidRPr="007D38E0">
        <w:t>Density</w:t>
      </w:r>
      <w:bookmarkEnd w:id="107"/>
      <w:r w:rsidRPr="007D38E0">
        <w:t xml:space="preserve"> </w:t>
      </w:r>
    </w:p>
    <w:p w14:paraId="02039F7C" w14:textId="77777777"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0B073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activities.  The second 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0B073F">
        <w:rPr>
          <w:sz w:val="22"/>
          <w:szCs w:val="22"/>
        </w:rPr>
        <w:t>3.7.3</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14:paraId="600A0527" w14:textId="77777777" w:rsidR="00BA74BD" w:rsidRPr="00351580" w:rsidRDefault="00153F83" w:rsidP="001909F5">
      <w:pPr>
        <w:pStyle w:val="Heading3"/>
      </w:pPr>
      <w:bookmarkStart w:id="108" w:name="_Ref411409447"/>
      <w:bookmarkStart w:id="109" w:name="_Toc426028081"/>
      <w:r w:rsidRPr="001A5F03">
        <w:t>Density Option 1:</w:t>
      </w:r>
      <w:r>
        <w:t xml:space="preserve"> </w:t>
      </w:r>
      <w:r w:rsidR="00BA74BD" w:rsidRPr="00351580">
        <w:t xml:space="preserve">Browser </w:t>
      </w:r>
      <w:r w:rsidR="00BA74BD">
        <w:t>Density Index (</w:t>
      </w:r>
      <w:commentRangeStart w:id="110"/>
      <w:r w:rsidR="00BA74BD">
        <w:t>BDI</w:t>
      </w:r>
      <w:commentRangeEnd w:id="110"/>
      <w:r w:rsidR="009B1130">
        <w:rPr>
          <w:rStyle w:val="CommentReference"/>
          <w:rFonts w:asciiTheme="minorHAnsi" w:hAnsiTheme="minorHAnsi" w:cstheme="minorBidi"/>
        </w:rPr>
        <w:commentReference w:id="110"/>
      </w:r>
      <w:r w:rsidR="00BA74BD">
        <w:t>)</w:t>
      </w:r>
      <w:bookmarkEnd w:id="108"/>
      <w:bookmarkEnd w:id="109"/>
    </w:p>
    <w:p w14:paraId="7B749058" w14:textId="77777777" w:rsidR="00BA74BD" w:rsidRDefault="00153F83" w:rsidP="000B073F">
      <w:pPr>
        <w:pStyle w:val="textbody"/>
        <w:rPr>
          <w:sz w:val="22"/>
          <w:szCs w:val="22"/>
        </w:rPr>
      </w:pPr>
      <w:r>
        <w:rPr>
          <w:sz w:val="22"/>
          <w:szCs w:val="22"/>
        </w:rPr>
        <w:t xml:space="preserve">The Browser Density Index is a user-supplied value </w:t>
      </w:r>
      <w:commentRangeStart w:id="111"/>
      <w:r>
        <w:rPr>
          <w:sz w:val="22"/>
          <w:szCs w:val="22"/>
        </w:rPr>
        <w:t>between 0 and 1 that represents the population density relative to its capacity for browsing impacts</w:t>
      </w:r>
      <w:commentRangeEnd w:id="111"/>
      <w:r w:rsidR="00440221">
        <w:rPr>
          <w:rStyle w:val="CommentReference"/>
        </w:rPr>
        <w:commentReference w:id="111"/>
      </w:r>
      <w:r>
        <w:rPr>
          <w:sz w:val="22"/>
          <w:szCs w:val="22"/>
        </w:rPr>
        <w:t xml:space="preserve">.  </w:t>
      </w:r>
      <w:r w:rsidR="00BA74BD">
        <w:rPr>
          <w:sz w:val="22"/>
          <w:szCs w:val="22"/>
        </w:rPr>
        <w:t xml:space="preserve">For example, a BDI value of 0.50 </w:t>
      </w:r>
      <w:r w:rsidR="001A5F03">
        <w:rPr>
          <w:sz w:val="22"/>
          <w:szCs w:val="22"/>
        </w:rPr>
        <w:t>represents a density which would, on average,</w:t>
      </w:r>
      <w:r w:rsidR="00BA74BD">
        <w:rPr>
          <w:sz w:val="22"/>
          <w:szCs w:val="22"/>
        </w:rPr>
        <w:t xml:space="preserve"> </w:t>
      </w:r>
      <w:r w:rsidR="001A5F03">
        <w:rPr>
          <w:sz w:val="22"/>
          <w:szCs w:val="22"/>
        </w:rPr>
        <w:t>consume</w:t>
      </w:r>
      <w:r w:rsidR="00BA74BD">
        <w:rPr>
          <w:sz w:val="22"/>
          <w:szCs w:val="22"/>
        </w:rPr>
        <w:t xml:space="preserve"> 50% of available forage.</w:t>
      </w:r>
      <w:r w:rsidR="00A95403">
        <w:rPr>
          <w:sz w:val="22"/>
          <w:szCs w:val="22"/>
        </w:rPr>
        <w:t xml:space="preserve">  A value of 1.0 would be an extreme case where 100% of available forage would be consumed, representing densities at (or </w:t>
      </w:r>
      <w:r w:rsidR="00A95403">
        <w:rPr>
          <w:sz w:val="22"/>
          <w:szCs w:val="22"/>
        </w:rPr>
        <w:lastRenderedPageBreak/>
        <w:t>above) the carrying capacity.</w:t>
      </w:r>
      <w:r w:rsidR="001C1E00">
        <w:rPr>
          <w:sz w:val="22"/>
          <w:szCs w:val="22"/>
        </w:rPr>
        <w:t xml:space="preserve"> </w:t>
      </w:r>
      <w:r w:rsidR="00E619C1">
        <w:rPr>
          <w:sz w:val="22"/>
          <w:szCs w:val="22"/>
        </w:rPr>
        <w:t xml:space="preserve"> </w:t>
      </w:r>
      <w:r w:rsidR="00BA74BD">
        <w:rPr>
          <w:sz w:val="22"/>
          <w:szCs w:val="22"/>
        </w:rPr>
        <w:t xml:space="preserve">Values are </w:t>
      </w:r>
      <w:r w:rsidR="00A95403">
        <w:rPr>
          <w:sz w:val="22"/>
          <w:szCs w:val="22"/>
        </w:rPr>
        <w:t xml:space="preserve">provided by the user </w:t>
      </w:r>
      <w:r w:rsidR="00BA74BD">
        <w:rPr>
          <w:sz w:val="22"/>
          <w:szCs w:val="22"/>
        </w:rPr>
        <w:t xml:space="preserve">for each </w:t>
      </w:r>
      <w:r w:rsidR="00A95403">
        <w:rPr>
          <w:sz w:val="22"/>
          <w:szCs w:val="22"/>
        </w:rPr>
        <w:t>Population</w:t>
      </w:r>
      <w:r w:rsidR="00BA74BD">
        <w:rPr>
          <w:sz w:val="22"/>
          <w:szCs w:val="22"/>
        </w:rPr>
        <w:t xml:space="preserve"> Zone (2.</w:t>
      </w:r>
      <w:r w:rsidR="00A95403">
        <w:rPr>
          <w:sz w:val="22"/>
          <w:szCs w:val="22"/>
        </w:rPr>
        <w:t>3</w:t>
      </w:r>
      <w:r w:rsidR="00BA74BD">
        <w:rPr>
          <w:sz w:val="22"/>
          <w:szCs w:val="22"/>
        </w:rPr>
        <w:t>).</w:t>
      </w:r>
      <w:r w:rsidR="006A2B8A">
        <w:rPr>
          <w:sz w:val="22"/>
          <w:szCs w:val="22"/>
        </w:rPr>
        <w:t xml:space="preserve"> </w:t>
      </w:r>
      <w:commentRangeStart w:id="112"/>
      <w:r w:rsidR="006A2B8A">
        <w:rPr>
          <w:sz w:val="22"/>
          <w:szCs w:val="22"/>
        </w:rPr>
        <w:t xml:space="preserve">When multiple </w:t>
      </w:r>
      <w:r w:rsidR="00A95403">
        <w:rPr>
          <w:sz w:val="22"/>
          <w:szCs w:val="22"/>
        </w:rPr>
        <w:t>population</w:t>
      </w:r>
      <w:r w:rsidR="006A2B8A">
        <w:rPr>
          <w:sz w:val="22"/>
          <w:szCs w:val="22"/>
        </w:rPr>
        <w:t xml:space="preserve"> zones exist within the simulation area the user has the option to ‘smooth’ the distribution of BDI using a moving window average of the BDI values.</w:t>
      </w:r>
      <w:commentRangeEnd w:id="112"/>
      <w:r w:rsidR="00E619C1">
        <w:rPr>
          <w:rStyle w:val="CommentReference"/>
          <w:rFonts w:asciiTheme="minorHAnsi" w:hAnsiTheme="minorHAnsi" w:cstheme="minorBidi"/>
        </w:rPr>
        <w:commentReference w:id="112"/>
      </w:r>
      <w:r w:rsidR="006A2B8A">
        <w:rPr>
          <w:sz w:val="22"/>
          <w:szCs w:val="22"/>
        </w:rPr>
        <w:t xml:space="preserve"> </w:t>
      </w:r>
      <w:r w:rsidR="008C03BD">
        <w:rPr>
          <w:sz w:val="22"/>
          <w:szCs w:val="22"/>
        </w:rPr>
        <w:t>After smoothing, e</w:t>
      </w:r>
      <w:r w:rsidR="004662F8">
        <w:rPr>
          <w:sz w:val="22"/>
          <w:szCs w:val="22"/>
        </w:rPr>
        <w:t>ach site has its own BDI value (</w:t>
      </w:r>
      <w:proofErr w:type="spellStart"/>
      <w:r w:rsidR="004662F8">
        <w:rPr>
          <w:sz w:val="22"/>
          <w:szCs w:val="22"/>
        </w:rPr>
        <w:t>BDI</w:t>
      </w:r>
      <w:r w:rsidR="004662F8">
        <w:rPr>
          <w:sz w:val="22"/>
          <w:szCs w:val="22"/>
          <w:vertAlign w:val="subscript"/>
        </w:rPr>
        <w:t>site</w:t>
      </w:r>
      <w:proofErr w:type="spellEnd"/>
      <w:r w:rsidR="004662F8">
        <w:rPr>
          <w:sz w:val="22"/>
          <w:szCs w:val="22"/>
        </w:rPr>
        <w:t>).</w:t>
      </w:r>
      <w:r w:rsidR="001C1E00">
        <w:rPr>
          <w:sz w:val="22"/>
          <w:szCs w:val="22"/>
        </w:rPr>
        <w:t xml:space="preserve"> </w:t>
      </w:r>
    </w:p>
    <w:p w14:paraId="41D27562" w14:textId="77777777" w:rsidR="00A95403" w:rsidRPr="00FE01D6" w:rsidRDefault="00A95403" w:rsidP="000B073F">
      <w:pPr>
        <w:pStyle w:val="Heading3"/>
      </w:pPr>
      <w:bookmarkStart w:id="113" w:name="_Ref411412284"/>
      <w:bookmarkStart w:id="114" w:name="_Toc426028082"/>
      <w:commentRangeStart w:id="115"/>
      <w:r w:rsidRPr="00FE01D6">
        <w:t xml:space="preserve">Site Browse </w:t>
      </w:r>
      <w:r>
        <w:t xml:space="preserve">Impact </w:t>
      </w:r>
      <w:r w:rsidRPr="00FE01D6">
        <w:t>(SBI)</w:t>
      </w:r>
      <w:bookmarkEnd w:id="113"/>
      <w:bookmarkEnd w:id="114"/>
      <w:commentRangeEnd w:id="115"/>
      <w:r w:rsidR="00440221">
        <w:rPr>
          <w:rStyle w:val="CommentReference"/>
          <w:rFonts w:ascii="Times New Roman" w:eastAsia="Times New Roman" w:hAnsi="Times New Roman" w:cs="Times New Roman"/>
          <w:bCs w:val="0"/>
        </w:rPr>
        <w:commentReference w:id="115"/>
      </w:r>
    </w:p>
    <w:p w14:paraId="41EDFC5B" w14:textId="77777777"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14:paraId="61F6FB09" w14:textId="77777777" w:rsidR="00A95403" w:rsidRDefault="00000000"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14:paraId="5B096927" w14:textId="77777777" w:rsidR="00203C04" w:rsidRPr="004662F8" w:rsidRDefault="00203C04" w:rsidP="00BA74BD">
      <w:pPr>
        <w:pStyle w:val="Default"/>
        <w:rPr>
          <w:rFonts w:ascii="Times New Roman" w:hAnsi="Times New Roman" w:cs="Times New Roman"/>
          <w:sz w:val="22"/>
          <w:szCs w:val="22"/>
        </w:rPr>
      </w:pPr>
    </w:p>
    <w:p w14:paraId="1313D1B1" w14:textId="77777777"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w:t>
      </w:r>
      <w:proofErr w:type="spellStart"/>
      <w:r w:rsidR="00400A76">
        <w:rPr>
          <w:sz w:val="22"/>
          <w:szCs w:val="22"/>
        </w:rPr>
        <w:t>HSIrescale</w:t>
      </w:r>
      <w:proofErr w:type="spellEnd"/>
      <w:r w:rsidR="00400A76">
        <w:rPr>
          <w:sz w:val="22"/>
          <w:szCs w:val="22"/>
        </w:rPr>
        <w:t>]</w:t>
      </w:r>
      <w:r w:rsidR="00F71C3E">
        <w:rPr>
          <w:sz w:val="22"/>
          <w:szCs w:val="22"/>
        </w:rPr>
        <w:t xml:space="preserve"> (2.6.1)</w:t>
      </w:r>
      <w:r w:rsidR="00400A76">
        <w:rPr>
          <w:sz w:val="22"/>
          <w:szCs w:val="22"/>
        </w:rPr>
        <w:t xml:space="preserve"> and [</w:t>
      </w:r>
      <w:proofErr w:type="spellStart"/>
      <w:r w:rsidR="00400A76">
        <w:rPr>
          <w:sz w:val="22"/>
          <w:szCs w:val="22"/>
        </w:rPr>
        <w:t>Quantity_rescale</w:t>
      </w:r>
      <w:proofErr w:type="spellEnd"/>
      <w:r w:rsidR="00400A76">
        <w:rPr>
          <w:sz w:val="22"/>
          <w:szCs w:val="22"/>
        </w:rPr>
        <w:t>]</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14:paraId="7A602294" w14:textId="77777777" w:rsidR="009107E1" w:rsidRPr="00FB4C9A" w:rsidRDefault="00000000"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14:paraId="551B7935" w14:textId="77777777" w:rsidR="00FB4C9A" w:rsidRDefault="00FB4C9A" w:rsidP="006A2B8A">
      <w:pPr>
        <w:pStyle w:val="Default"/>
        <w:rPr>
          <w:rFonts w:ascii="Times New Roman" w:hAnsi="Times New Roman" w:cs="Times New Roman"/>
          <w:sz w:val="22"/>
          <w:szCs w:val="22"/>
        </w:rPr>
      </w:pPr>
    </w:p>
    <w:p w14:paraId="1A05C065" w14:textId="77777777" w:rsidR="006A2B8A" w:rsidRDefault="008C03BD" w:rsidP="000B073F">
      <w:pPr>
        <w:pStyle w:val="textbody"/>
        <w:rPr>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14:paraId="69B2A9DF" w14:textId="77777777" w:rsidR="00FE01D6" w:rsidRPr="007131DC" w:rsidRDefault="00755D96" w:rsidP="001909F5">
      <w:pPr>
        <w:pStyle w:val="Heading3"/>
      </w:pPr>
      <w:bookmarkStart w:id="116" w:name="_Ref411409435"/>
      <w:bookmarkStart w:id="117" w:name="_Toc426028083"/>
      <w:r>
        <w:t xml:space="preserve">Density Option 2: </w:t>
      </w:r>
      <w:r w:rsidR="00FE01D6" w:rsidRPr="007131DC">
        <w:t>Dynamic Browser Population (DBP)</w:t>
      </w:r>
      <w:bookmarkEnd w:id="116"/>
      <w:bookmarkEnd w:id="117"/>
    </w:p>
    <w:p w14:paraId="062BBF49" w14:textId="35E40753" w:rsidR="00755D96" w:rsidRPr="00755D96" w:rsidRDefault="00B9754C" w:rsidP="000B073F">
      <w:pPr>
        <w:pStyle w:val="textbody"/>
        <w:rPr>
          <w:sz w:val="22"/>
          <w:szCs w:val="22"/>
        </w:rPr>
      </w:pPr>
      <w:r>
        <w:rPr>
          <w:sz w:val="22"/>
          <w:szCs w:val="22"/>
        </w:rPr>
        <w:t>Ungulate populations are influenced by density-dependent growth and mortality, along with other factors that may reduce population density (</w:t>
      </w:r>
      <w:proofErr w:type="gramStart"/>
      <w:r>
        <w:rPr>
          <w:sz w:val="22"/>
          <w:szCs w:val="22"/>
        </w:rPr>
        <w:t>e.g.</w:t>
      </w:r>
      <w:proofErr w:type="gramEnd"/>
      <w:r>
        <w:rPr>
          <w:sz w:val="22"/>
          <w:szCs w:val="22"/>
        </w:rPr>
        <w:t xml:space="preserve"> hunting, predation, disease outbreaks). </w:t>
      </w:r>
      <w:r w:rsidR="00755D96">
        <w:rPr>
          <w:sz w:val="22"/>
          <w:szCs w:val="22"/>
        </w:rPr>
        <w:t xml:space="preserve">Under the </w:t>
      </w:r>
      <w:r w:rsidR="00755D96" w:rsidRPr="00F71C3E">
        <w:rPr>
          <w:sz w:val="22"/>
          <w:szCs w:val="22"/>
        </w:rPr>
        <w:t>DBP</w:t>
      </w:r>
      <w:r w:rsidR="00755D96">
        <w:rPr>
          <w:sz w:val="22"/>
          <w:szCs w:val="22"/>
        </w:rPr>
        <w:t xml:space="preserve"> option,</w:t>
      </w:r>
      <w:r>
        <w:rPr>
          <w:sz w:val="22"/>
          <w:szCs w:val="22"/>
        </w:rPr>
        <w:t xml:space="preserve"> density-dependent changes in</w:t>
      </w:r>
      <w:r w:rsidR="00755D96">
        <w:rPr>
          <w:sz w:val="22"/>
          <w:szCs w:val="22"/>
        </w:rPr>
        <w:t xml:space="preserve"> </w:t>
      </w:r>
      <w:r>
        <w:rPr>
          <w:sz w:val="22"/>
          <w:szCs w:val="22"/>
        </w:rPr>
        <w:t xml:space="preserve">the ungulate populations are modeled according to the </w:t>
      </w:r>
      <w:r w:rsidR="00755D96">
        <w:rPr>
          <w:sz w:val="22"/>
          <w:szCs w:val="22"/>
        </w:rPr>
        <w:t>discrete-time quadratic model (May 197</w:t>
      </w:r>
      <w:r w:rsidR="009A3093">
        <w:rPr>
          <w:sz w:val="22"/>
          <w:szCs w:val="22"/>
        </w:rPr>
        <w:t>5</w:t>
      </w:r>
      <w:r w:rsidR="00755D96">
        <w:rPr>
          <w:sz w:val="22"/>
          <w:szCs w:val="22"/>
        </w:rPr>
        <w:t>)</w:t>
      </w:r>
      <w:r w:rsidR="00755D96" w:rsidRPr="00755D96">
        <w:rPr>
          <w:sz w:val="22"/>
          <w:szCs w:val="22"/>
        </w:rPr>
        <w:t xml:space="preserve">, which </w:t>
      </w:r>
      <w:proofErr w:type="gramStart"/>
      <w:r w:rsidR="00755D96" w:rsidRPr="00755D96">
        <w:rPr>
          <w:sz w:val="22"/>
          <w:szCs w:val="22"/>
        </w:rPr>
        <w:t>models</w:t>
      </w:r>
      <w:proofErr w:type="gramEnd"/>
      <w:r w:rsidR="00755D96" w:rsidRPr="00755D96">
        <w:rPr>
          <w:sz w:val="22"/>
          <w:szCs w:val="22"/>
        </w:rPr>
        <w:t xml:space="preserve"> population increases or decreases in relation to a </w:t>
      </w:r>
      <w:r w:rsidR="009B1130">
        <w:rPr>
          <w:sz w:val="22"/>
          <w:szCs w:val="22"/>
        </w:rPr>
        <w:t xml:space="preserve">population </w:t>
      </w:r>
      <w:r w:rsidR="00755D96" w:rsidRPr="00755D96">
        <w:rPr>
          <w:sz w:val="22"/>
          <w:szCs w:val="22"/>
        </w:rPr>
        <w:t>carrying capacity</w:t>
      </w:r>
      <w:r w:rsidR="009B1130">
        <w:rPr>
          <w:sz w:val="22"/>
          <w:szCs w:val="22"/>
        </w:rPr>
        <w:t>.</w:t>
      </w:r>
      <w:r w:rsidR="00755D96" w:rsidRPr="00755D96">
        <w:rPr>
          <w:sz w:val="22"/>
          <w:szCs w:val="22"/>
        </w:rPr>
        <w:t xml:space="preserve"> When the animal population exceeds </w:t>
      </w:r>
      <w:proofErr w:type="gramStart"/>
      <w:r w:rsidR="00755D96" w:rsidRPr="00755D96">
        <w:rPr>
          <w:sz w:val="22"/>
          <w:szCs w:val="22"/>
        </w:rPr>
        <w:t>its</w:t>
      </w:r>
      <w:proofErr w:type="gramEnd"/>
      <w:r w:rsidR="00755D96" w:rsidRPr="00755D96">
        <w:rPr>
          <w:sz w:val="22"/>
          <w:szCs w:val="22"/>
        </w:rPr>
        <w:t xml:space="preserve"> carrying capacity, animal mortality exceeds recruitment and the population declines. When the animal population is less than carrying capacity, recruitment of new animals exceeds </w:t>
      </w:r>
      <w:proofErr w:type="gramStart"/>
      <w:r w:rsidR="00755D96" w:rsidRPr="00755D96">
        <w:rPr>
          <w:sz w:val="22"/>
          <w:szCs w:val="22"/>
        </w:rPr>
        <w:t>mortality</w:t>
      </w:r>
      <w:proofErr w:type="gramEnd"/>
      <w:r w:rsidR="00755D96" w:rsidRPr="00755D96">
        <w:rPr>
          <w:sz w:val="22"/>
          <w:szCs w:val="22"/>
        </w:rPr>
        <w:t xml:space="preserve"> and the population increases. The carrying capacity of the animal population is estimated by the annual forage requirements for individual animals </w:t>
      </w:r>
      <w:r w:rsidR="009B1130">
        <w:rPr>
          <w:sz w:val="22"/>
          <w:szCs w:val="22"/>
        </w:rPr>
        <w:t xml:space="preserve">in the population </w:t>
      </w:r>
      <w:r w:rsidR="00755D96" w:rsidRPr="00755D96">
        <w:rPr>
          <w:sz w:val="22"/>
          <w:szCs w:val="22"/>
        </w:rPr>
        <w:t xml:space="preserve">in relation to the forage biomass available across the landscape. Additional factors also reduce ungulate populations and </w:t>
      </w:r>
      <w:r w:rsidR="00AD786F">
        <w:rPr>
          <w:sz w:val="22"/>
          <w:szCs w:val="22"/>
        </w:rPr>
        <w:t>are</w:t>
      </w:r>
      <w:r w:rsidR="00755D96" w:rsidRPr="00755D96">
        <w:rPr>
          <w:sz w:val="22"/>
          <w:szCs w:val="22"/>
        </w:rPr>
        <w:t xml:space="preserve"> modeled accordingly (</w:t>
      </w:r>
      <w:proofErr w:type="gramStart"/>
      <w:r w:rsidR="00755D96" w:rsidRPr="00755D96">
        <w:rPr>
          <w:sz w:val="22"/>
          <w:szCs w:val="22"/>
        </w:rPr>
        <w:t>e.g.</w:t>
      </w:r>
      <w:proofErr w:type="gramEnd"/>
      <w:r w:rsidR="00755D96" w:rsidRPr="00755D96">
        <w:rPr>
          <w:sz w:val="22"/>
          <w:szCs w:val="22"/>
        </w:rPr>
        <w:t xml:space="preserve"> harvest, stochastic mortality, and predation). </w:t>
      </w:r>
      <w:commentRangeStart w:id="118"/>
      <w:r w:rsidR="00755D96" w:rsidRPr="00755D96">
        <w:rPr>
          <w:sz w:val="22"/>
          <w:szCs w:val="22"/>
        </w:rPr>
        <w:t xml:space="preserve">Stochasticity </w:t>
      </w:r>
      <w:r w:rsidR="009A3093">
        <w:rPr>
          <w:sz w:val="22"/>
          <w:szCs w:val="22"/>
        </w:rPr>
        <w:t xml:space="preserve">is incorporated by </w:t>
      </w:r>
      <w:r w:rsidR="00755D96" w:rsidRPr="00755D96">
        <w:rPr>
          <w:sz w:val="22"/>
          <w:szCs w:val="22"/>
        </w:rPr>
        <w:t xml:space="preserve">parameter estimates for population growth and </w:t>
      </w:r>
      <w:r w:rsidR="00755D96" w:rsidRPr="00755D96">
        <w:rPr>
          <w:sz w:val="22"/>
          <w:szCs w:val="22"/>
        </w:rPr>
        <w:lastRenderedPageBreak/>
        <w:t xml:space="preserve">mortality factors </w:t>
      </w:r>
      <w:del w:id="119" w:author="Samuel Walker Flake" w:date="2022-02-22T17:26:00Z">
        <w:r w:rsidR="00755D96" w:rsidRPr="00755D96" w:rsidDel="00F709BF">
          <w:rPr>
            <w:sz w:val="22"/>
            <w:szCs w:val="22"/>
          </w:rPr>
          <w:delText>using mean estimates and normal distributions</w:delText>
        </w:r>
      </w:del>
      <w:ins w:id="120" w:author="Samuel Walker Flake" w:date="2022-02-22T17:26:00Z">
        <w:r w:rsidR="00F709BF">
          <w:rPr>
            <w:sz w:val="22"/>
            <w:szCs w:val="22"/>
          </w:rPr>
          <w:t>assuming a uniform distribution of potential values between minimum and maximum</w:t>
        </w:r>
      </w:ins>
      <w:r w:rsidR="00755D96" w:rsidRPr="00755D96">
        <w:rPr>
          <w:sz w:val="22"/>
          <w:szCs w:val="22"/>
        </w:rPr>
        <w:t xml:space="preserve">. </w:t>
      </w:r>
      <w:commentRangeEnd w:id="118"/>
      <w:r w:rsidR="00E619C1">
        <w:rPr>
          <w:rStyle w:val="CommentReference"/>
          <w:rFonts w:asciiTheme="minorHAnsi" w:hAnsiTheme="minorHAnsi" w:cstheme="minorBidi"/>
        </w:rPr>
        <w:commentReference w:id="118"/>
      </w:r>
    </w:p>
    <w:p w14:paraId="5755FCE1" w14:textId="77777777" w:rsidR="009A3093" w:rsidRDefault="009A3093" w:rsidP="001909F5">
      <w:pPr>
        <w:pStyle w:val="Heading4"/>
      </w:pPr>
      <w:bookmarkStart w:id="121" w:name="_Toc426028084"/>
      <w:r>
        <w:t>Calculate Zone Carrying Capacity</w:t>
      </w:r>
      <w:bookmarkEnd w:id="121"/>
    </w:p>
    <w:p w14:paraId="18D327C5" w14:textId="77777777"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population. The total available forage in the population zone is calculated as the sum of site forage quantity across all sites in the zone (2.4.1). Zone carrying capacity is determined by dividing the total forage quantity by the annual consumption rate for the browser population, which is supplied by the user. </w:t>
      </w:r>
    </w:p>
    <w:p w14:paraId="77A976D9" w14:textId="77777777" w:rsidR="009A3093" w:rsidRDefault="009A3093" w:rsidP="001909F5">
      <w:pPr>
        <w:pStyle w:val="Heading4"/>
      </w:pPr>
      <w:bookmarkStart w:id="122" w:name="_Toc426028085"/>
      <w:r>
        <w:t>Calculate Browser Population</w:t>
      </w:r>
      <w:bookmarkEnd w:id="122"/>
    </w:p>
    <w:p w14:paraId="3B414B35" w14:textId="77777777"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14:paraId="52EF0B24" w14:textId="77777777" w:rsidR="000E422E" w:rsidRDefault="000E422E" w:rsidP="006A2B8A">
      <w:pPr>
        <w:pStyle w:val="Default"/>
        <w:rPr>
          <w:rFonts w:ascii="Times New Roman" w:hAnsi="Times New Roman" w:cs="Times New Roman"/>
          <w:sz w:val="22"/>
          <w:szCs w:val="22"/>
        </w:rPr>
      </w:pPr>
    </w:p>
    <w:p w14:paraId="378B4A95" w14:textId="77777777"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14:paraId="75B8FC2F" w14:textId="77777777" w:rsidR="00FE01D6" w:rsidRDefault="00FE01D6" w:rsidP="006A2B8A">
      <w:pPr>
        <w:pStyle w:val="Default"/>
        <w:rPr>
          <w:rFonts w:ascii="Times New Roman" w:hAnsi="Times New Roman" w:cs="Times New Roman"/>
          <w:sz w:val="22"/>
          <w:szCs w:val="22"/>
        </w:rPr>
      </w:pPr>
    </w:p>
    <w:p w14:paraId="54AF90E8" w14:textId="77777777" w:rsidR="007131DC" w:rsidRPr="008918D9"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8918D9">
        <w:rPr>
          <w:sz w:val="22"/>
          <w:szCs w:val="22"/>
        </w:rPr>
        <w:t xml:space="preserve">  The estimated population (</w:t>
      </w:r>
      <w:r w:rsidR="005E66E6">
        <w:rPr>
          <w:sz w:val="22"/>
          <w:szCs w:val="22"/>
        </w:rPr>
        <w:t xml:space="preserve"> </w:t>
      </w:r>
      <w:commentRangeStart w:id="123"/>
      <w:commentRangeEnd w:id="123"/>
      <w:r w:rsidR="005E66E6">
        <w:rPr>
          <w:rStyle w:val="CommentReference"/>
          <w:rFonts w:asciiTheme="minorHAnsi" w:hAnsiTheme="minorHAnsi" w:cstheme="minorBidi"/>
        </w:rPr>
        <w:commentReference w:id="123"/>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t-1,Z</m:t>
            </m:r>
          </m:sub>
        </m:sSub>
      </m:oMath>
      <w:r w:rsidR="008918D9">
        <w:rPr>
          <w:rFonts w:asciiTheme="minorHAnsi" w:hAnsiTheme="minorHAnsi" w:cstheme="minorBidi"/>
        </w:rPr>
        <w:t>)</w:t>
      </w:r>
      <w:r w:rsidR="008918D9">
        <w:rPr>
          <w:sz w:val="22"/>
          <w:szCs w:val="22"/>
        </w:rPr>
        <w:t xml:space="preserve"> is recorded in the log file as the population, but the effective population (</w:t>
      </w:r>
      <w:proofErr w:type="spellStart"/>
      <w:r w:rsidR="008918D9" w:rsidRPr="008918D9">
        <w:rPr>
          <w:i/>
          <w:sz w:val="22"/>
          <w:szCs w:val="22"/>
        </w:rPr>
        <w:t>N</w:t>
      </w:r>
      <w:r w:rsidR="008918D9" w:rsidRPr="008918D9">
        <w:rPr>
          <w:i/>
          <w:sz w:val="22"/>
          <w:szCs w:val="22"/>
          <w:vertAlign w:val="subscript"/>
        </w:rPr>
        <w:t>Eff</w:t>
      </w:r>
      <w:proofErr w:type="spellEnd"/>
      <w:r w:rsidR="008918D9">
        <w:rPr>
          <w:sz w:val="22"/>
          <w:szCs w:val="22"/>
        </w:rPr>
        <w:t xml:space="preserve">) is the minimum of the population and </w:t>
      </w:r>
      <w:r w:rsidR="008918D9" w:rsidRPr="007131DC">
        <w:rPr>
          <w:i/>
          <w:sz w:val="22"/>
          <w:szCs w:val="22"/>
        </w:rPr>
        <w:t>K</w:t>
      </w:r>
      <w:r w:rsidR="008918D9">
        <w:rPr>
          <w:i/>
          <w:sz w:val="22"/>
          <w:szCs w:val="22"/>
          <w:vertAlign w:val="subscript"/>
        </w:rPr>
        <w:t>Z</w:t>
      </w:r>
      <w:r w:rsidR="008918D9">
        <w:rPr>
          <w:sz w:val="22"/>
          <w:szCs w:val="22"/>
        </w:rPr>
        <w:t xml:space="preserve">.  </w:t>
      </w:r>
      <w:proofErr w:type="spellStart"/>
      <w:proofErr w:type="gramStart"/>
      <w:r w:rsidR="008918D9">
        <w:rPr>
          <w:i/>
          <w:sz w:val="22"/>
          <w:szCs w:val="22"/>
        </w:rPr>
        <w:t>N</w:t>
      </w:r>
      <w:r w:rsidR="008918D9">
        <w:rPr>
          <w:i/>
          <w:sz w:val="22"/>
          <w:szCs w:val="22"/>
          <w:vertAlign w:val="subscript"/>
        </w:rPr>
        <w:t>Eff</w:t>
      </w:r>
      <w:proofErr w:type="spellEnd"/>
      <w:r w:rsidR="008918D9">
        <w:rPr>
          <w:sz w:val="22"/>
          <w:szCs w:val="22"/>
          <w:vertAlign w:val="subscript"/>
        </w:rPr>
        <w:t xml:space="preserve"> </w:t>
      </w:r>
      <w:r w:rsidR="00816FD4">
        <w:rPr>
          <w:sz w:val="22"/>
          <w:szCs w:val="22"/>
        </w:rPr>
        <w:t xml:space="preserve"> is</w:t>
      </w:r>
      <w:proofErr w:type="gramEnd"/>
      <w:r w:rsidR="00816FD4">
        <w:rPr>
          <w:sz w:val="22"/>
          <w:szCs w:val="22"/>
        </w:rPr>
        <w:t xml:space="preserve"> used for all subsequent calculations including browse impacts and population growth the following year.</w:t>
      </w:r>
    </w:p>
    <w:p w14:paraId="6E56FB9B" w14:textId="77777777" w:rsidR="00EB4D5C" w:rsidRPr="004B4880" w:rsidRDefault="00EB4D5C" w:rsidP="001909F5">
      <w:pPr>
        <w:pStyle w:val="Heading4"/>
      </w:pPr>
      <w:bookmarkStart w:id="124" w:name="_Ref411412289"/>
      <w:bookmarkStart w:id="125" w:name="_Toc426028086"/>
      <w:r>
        <w:t>Calculate Site Population Index</w:t>
      </w:r>
      <w:bookmarkEnd w:id="124"/>
      <w:bookmarkEnd w:id="125"/>
    </w:p>
    <w:p w14:paraId="19FF55A8" w14:textId="77777777"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w:t>
      </w:r>
      <w:proofErr w:type="spellStart"/>
      <w:r w:rsidR="004D3B59">
        <w:rPr>
          <w:sz w:val="22"/>
          <w:szCs w:val="22"/>
        </w:rPr>
        <w:t>Pop</w:t>
      </w:r>
      <w:r w:rsidR="004D3B59">
        <w:rPr>
          <w:sz w:val="22"/>
          <w:szCs w:val="22"/>
          <w:vertAlign w:val="subscript"/>
        </w:rPr>
        <w:t>site</w:t>
      </w:r>
      <w:proofErr w:type="spellEnd"/>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w:t>
      </w:r>
      <w:proofErr w:type="spellStart"/>
      <w:r w:rsidR="004D3B59">
        <w:rPr>
          <w:sz w:val="22"/>
          <w:szCs w:val="22"/>
        </w:rPr>
        <w:t>Pop</w:t>
      </w:r>
      <w:r w:rsidR="004D3B59">
        <w:rPr>
          <w:sz w:val="22"/>
          <w:szCs w:val="22"/>
          <w:vertAlign w:val="subscript"/>
        </w:rPr>
        <w:t>Z</w:t>
      </w:r>
      <w:proofErr w:type="spellEnd"/>
      <w:r w:rsidR="004D3B59">
        <w:rPr>
          <w:sz w:val="22"/>
          <w:szCs w:val="22"/>
        </w:rPr>
        <w:t>)</w:t>
      </w:r>
      <w:r w:rsidR="000A696E">
        <w:rPr>
          <w:sz w:val="22"/>
          <w:szCs w:val="22"/>
        </w:rPr>
        <w:t xml:space="preserve"> and a weighted average of [</w:t>
      </w:r>
      <w:proofErr w:type="spellStart"/>
      <w:r w:rsidR="000A696E">
        <w:rPr>
          <w:sz w:val="22"/>
          <w:szCs w:val="22"/>
        </w:rPr>
        <w:t>HSIrescale</w:t>
      </w:r>
      <w:proofErr w:type="spellEnd"/>
      <w:r w:rsidR="000A696E">
        <w:rPr>
          <w:sz w:val="22"/>
          <w:szCs w:val="22"/>
        </w:rPr>
        <w:t>]</w:t>
      </w:r>
      <w:r w:rsidR="00B4619F">
        <w:rPr>
          <w:sz w:val="22"/>
          <w:szCs w:val="22"/>
        </w:rPr>
        <w:t xml:space="preserve"> (2.6.1)</w:t>
      </w:r>
      <w:r w:rsidR="000A696E">
        <w:rPr>
          <w:sz w:val="22"/>
          <w:szCs w:val="22"/>
        </w:rPr>
        <w:t xml:space="preserve"> and [</w:t>
      </w:r>
      <w:proofErr w:type="spellStart"/>
      <w:r w:rsidR="000A696E">
        <w:rPr>
          <w:sz w:val="22"/>
          <w:szCs w:val="22"/>
        </w:rPr>
        <w:t>Quantity_rescale</w:t>
      </w:r>
      <w:proofErr w:type="spellEnd"/>
      <w:r w:rsidR="000A696E">
        <w:rPr>
          <w:sz w:val="22"/>
          <w:szCs w:val="22"/>
        </w:rPr>
        <w:t>]</w:t>
      </w:r>
      <w:r w:rsidR="00B4619F">
        <w:rPr>
          <w:sz w:val="22"/>
          <w:szCs w:val="22"/>
        </w:rPr>
        <w:t xml:space="preserve"> (2.4.2)</w:t>
      </w:r>
      <w:r w:rsidR="000A696E">
        <w:rPr>
          <w:sz w:val="22"/>
          <w:szCs w:val="22"/>
        </w:rPr>
        <w:t xml:space="preserve">, where </w:t>
      </w:r>
      <w:r w:rsidR="004D3B59">
        <w:rPr>
          <w:sz w:val="22"/>
          <w:szCs w:val="22"/>
        </w:rPr>
        <w:t xml:space="preserve">the ratio of </w:t>
      </w:r>
      <w:proofErr w:type="spellStart"/>
      <w:r w:rsidR="004D3B59">
        <w:rPr>
          <w:sz w:val="22"/>
          <w:szCs w:val="22"/>
        </w:rPr>
        <w:t>Pop</w:t>
      </w:r>
      <w:r w:rsidR="004D3B59">
        <w:rPr>
          <w:sz w:val="22"/>
          <w:szCs w:val="22"/>
          <w:vertAlign w:val="subscript"/>
        </w:rPr>
        <w:t>Z</w:t>
      </w:r>
      <w:proofErr w:type="spellEnd"/>
      <w:r w:rsidR="004D3B59">
        <w:rPr>
          <w:sz w:val="22"/>
          <w:szCs w:val="22"/>
        </w:rPr>
        <w:t xml:space="preserve"> to K</w:t>
      </w:r>
      <w:r w:rsidR="000A696E">
        <w:rPr>
          <w:sz w:val="22"/>
          <w:szCs w:val="22"/>
        </w:rPr>
        <w:t xml:space="preserve"> provides the weighting.</w:t>
      </w:r>
    </w:p>
    <w:p w14:paraId="7385DAAE" w14:textId="4C25ED59"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m:t>
                      </m:r>
                      <m:r>
                        <w:ins w:id="126" w:author="Samuel Walker Flake" w:date="2022-05-05T13:36:00Z">
                          <w:rPr>
                            <w:rFonts w:ascii="Cambria Math" w:hAnsi="Cambria Math" w:cs="Times New Roman"/>
                            <w:sz w:val="22"/>
                            <w:szCs w:val="22"/>
                          </w:rPr>
                          <m:t>ca</m:t>
                        </w:ins>
                      </m:r>
                      <m:r>
                        <w:del w:id="127" w:author="Samuel Walker Flake" w:date="2022-05-05T13:36:00Z">
                          <w:rPr>
                            <w:rFonts w:ascii="Cambria Math" w:hAnsi="Cambria Math" w:cs="Times New Roman"/>
                            <w:sz w:val="22"/>
                            <w:szCs w:val="22"/>
                          </w:rPr>
                          <m:t>ac</m:t>
                        </w:del>
                      </m:r>
                      <m:r>
                        <w:rPr>
                          <w:rFonts w:ascii="Cambria Math" w:hAnsi="Cambria Math" w:cs="Times New Roman"/>
                          <w:sz w:val="22"/>
                          <w:szCs w:val="22"/>
                        </w:rPr>
                        <m:t>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m:t>
                      </m:r>
                      <m:r>
                        <w:ins w:id="128" w:author="Samuel Walker Flake" w:date="2022-05-05T13:36:00Z">
                          <w:rPr>
                            <w:rFonts w:ascii="Cambria Math" w:hAnsi="Cambria Math" w:cs="Times New Roman"/>
                            <w:sz w:val="22"/>
                            <w:szCs w:val="22"/>
                          </w:rPr>
                          <m:t>cal</m:t>
                        </w:ins>
                      </m:r>
                      <m:r>
                        <w:del w:id="129" w:author="Samuel Walker Flake" w:date="2022-05-05T13:36:00Z">
                          <w:rPr>
                            <w:rFonts w:ascii="Cambria Math" w:hAnsi="Cambria Math" w:cs="Times New Roman"/>
                            <w:sz w:val="22"/>
                            <w:szCs w:val="22"/>
                          </w:rPr>
                          <m:t>acl</m:t>
                        </w:del>
                      </m:r>
                      <m:r>
                        <w:rPr>
                          <w:rFonts w:ascii="Cambria Math" w:hAnsi="Cambria Math" w:cs="Times New Roman"/>
                          <w:sz w:val="22"/>
                          <w:szCs w:val="22"/>
                        </w:rPr>
                        <m:t>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14:paraId="71233E71" w14:textId="77777777" w:rsidR="00EB4D5C" w:rsidRPr="00EB4D5C" w:rsidRDefault="00EB4D5C" w:rsidP="001909F5">
      <w:pPr>
        <w:pStyle w:val="Heading2"/>
      </w:pPr>
      <w:bookmarkStart w:id="130" w:name="_Ref411412340"/>
      <w:bookmarkStart w:id="131" w:name="_Toc426028087"/>
      <w:r w:rsidRPr="00EB4D5C">
        <w:lastRenderedPageBreak/>
        <w:t>Site Browse Consumption</w:t>
      </w:r>
      <w:bookmarkEnd w:id="130"/>
      <w:bookmarkEnd w:id="131"/>
    </w:p>
    <w:p w14:paraId="701F715B" w14:textId="77777777" w:rsidR="00EB4D5C" w:rsidRPr="00897514" w:rsidRDefault="00EB4D5C" w:rsidP="000B073F">
      <w:pPr>
        <w:pStyle w:val="textbody"/>
        <w:rPr>
          <w:sz w:val="22"/>
          <w:szCs w:val="22"/>
        </w:rPr>
      </w:pPr>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by the site population index (2.6.2.3) to calculate the total amount of forage to be removed.</w:t>
      </w:r>
    </w:p>
    <w:p w14:paraId="014C9717" w14:textId="77777777" w:rsidR="00897514" w:rsidRPr="00B4619F" w:rsidRDefault="00EB4D5C" w:rsidP="001909F5">
      <w:pPr>
        <w:pStyle w:val="Heading2"/>
      </w:pPr>
      <w:bookmarkStart w:id="132" w:name="_Toc426028088"/>
      <w:r w:rsidRPr="00B4619F">
        <w:t>Cohort Damage</w:t>
      </w:r>
      <w:bookmarkEnd w:id="132"/>
    </w:p>
    <w:p w14:paraId="724CF78A" w14:textId="77777777"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133"/>
      <w:r w:rsidRPr="00D60D96">
        <w:rPr>
          <w:sz w:val="22"/>
          <w:szCs w:val="22"/>
        </w:rPr>
        <w:t xml:space="preserve">available biomass </w:t>
      </w:r>
      <w:commentRangeEnd w:id="133"/>
      <w:r w:rsidR="00226A58">
        <w:rPr>
          <w:rStyle w:val="CommentReference"/>
        </w:rPr>
        <w:commentReference w:id="133"/>
      </w:r>
      <w:r w:rsidRPr="00D60D96">
        <w:rPr>
          <w:sz w:val="22"/>
          <w:szCs w:val="22"/>
        </w:rPr>
        <w:t xml:space="preserve">has been removed from that species (i.e., now ignoring the target removal rate for the species).  Any remaining biomass to be removed comes from the next most preferred </w:t>
      </w:r>
      <w:proofErr w:type="gramStart"/>
      <w:r w:rsidRPr="00D60D96">
        <w:rPr>
          <w:sz w:val="22"/>
          <w:szCs w:val="22"/>
        </w:rPr>
        <w:t>species, and</w:t>
      </w:r>
      <w:proofErr w:type="gramEnd"/>
      <w:r w:rsidRPr="00D60D96">
        <w:rPr>
          <w:sz w:val="22"/>
          <w:szCs w:val="22"/>
        </w:rPr>
        <w:t xml:space="preserve"> continues down the preference list until either the demand for removed biomass is met, or all available biomass is removed from the site. </w:t>
      </w:r>
    </w:p>
    <w:p w14:paraId="0DC14D17" w14:textId="77777777" w:rsidR="00897514" w:rsidRPr="00D60D96" w:rsidRDefault="00897514" w:rsidP="00D60D96">
      <w:pPr>
        <w:pStyle w:val="Default"/>
        <w:rPr>
          <w:rFonts w:ascii="Times New Roman" w:eastAsiaTheme="minorEastAsia" w:hAnsi="Times New Roman" w:cs="Times New Roman"/>
          <w:sz w:val="22"/>
          <w:szCs w:val="22"/>
        </w:rPr>
      </w:pPr>
    </w:p>
    <w:p w14:paraId="4BB73635" w14:textId="77777777" w:rsidR="00EB4D5C" w:rsidRPr="00897514" w:rsidRDefault="00EB4D5C" w:rsidP="000B073F">
      <w:pPr>
        <w:pStyle w:val="textbody"/>
        <w:rPr>
          <w:sz w:val="22"/>
          <w:szCs w:val="22"/>
        </w:rPr>
      </w:pPr>
      <w:commentRangeStart w:id="134"/>
      <w:commentRangeStart w:id="135"/>
      <w:r w:rsidRPr="00897514">
        <w:rPr>
          <w:sz w:val="22"/>
          <w:szCs w:val="22"/>
        </w:rPr>
        <w:t xml:space="preserve">Example: </w:t>
      </w:r>
      <w:commentRangeEnd w:id="134"/>
      <w:r w:rsidR="00755D96">
        <w:rPr>
          <w:rStyle w:val="CommentReference"/>
          <w:rFonts w:asciiTheme="minorHAnsi" w:hAnsiTheme="minorHAnsi" w:cstheme="minorBidi"/>
        </w:rPr>
        <w:commentReference w:id="134"/>
      </w:r>
      <w:commentRangeStart w:id="136"/>
      <w:commentRangeEnd w:id="135"/>
      <w:r w:rsidR="00B4619F">
        <w:rPr>
          <w:rStyle w:val="CommentReference"/>
          <w:rFonts w:asciiTheme="minorHAnsi" w:hAnsiTheme="minorHAnsi" w:cstheme="minorBidi"/>
        </w:rPr>
        <w:commentReference w:id="135"/>
      </w:r>
      <w:r w:rsidRPr="00897514">
        <w:rPr>
          <w:sz w:val="22"/>
          <w:szCs w:val="22"/>
        </w:rPr>
        <w:t>A</w:t>
      </w:r>
      <w:commentRangeEnd w:id="136"/>
      <w:r w:rsidR="00226A58">
        <w:rPr>
          <w:rStyle w:val="CommentReference"/>
        </w:rPr>
        <w:commentReference w:id="136"/>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w:t>
      </w:r>
      <w:commentRangeStart w:id="137"/>
      <w:r w:rsidR="0038079D">
        <w:rPr>
          <w:sz w:val="22"/>
          <w:szCs w:val="22"/>
        </w:rPr>
        <w:t xml:space="preserve">(0.85)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w:t>
      </w:r>
      <w:commentRangeEnd w:id="137"/>
      <w:r w:rsidR="00ED7A3B">
        <w:rPr>
          <w:rStyle w:val="CommentReference"/>
        </w:rPr>
        <w:commentReference w:id="137"/>
      </w:r>
      <w:r w:rsidRPr="00D60D96">
        <w:rPr>
          <w:sz w:val="22"/>
          <w:szCs w:val="22"/>
        </w:rPr>
        <w:t>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14:paraId="4EA77AB3" w14:textId="77777777" w:rsidR="00EB4D5C" w:rsidRPr="00B4619F" w:rsidRDefault="00D60D96" w:rsidP="001909F5">
      <w:pPr>
        <w:pStyle w:val="Heading2"/>
      </w:pPr>
      <w:bookmarkStart w:id="138" w:name="_Ref411410814"/>
      <w:bookmarkStart w:id="139" w:name="_Toc426028089"/>
      <w:r w:rsidRPr="00B4619F">
        <w:t>Browse Effect on Cohort Growth and Mortality</w:t>
      </w:r>
      <w:bookmarkEnd w:id="138"/>
      <w:bookmarkEnd w:id="139"/>
    </w:p>
    <w:p w14:paraId="0A1B1101" w14:textId="77777777" w:rsidR="00EB4D5C" w:rsidRDefault="00EB4D5C" w:rsidP="007131DC">
      <w:pPr>
        <w:pStyle w:val="Default"/>
        <w:rPr>
          <w:rFonts w:ascii="Times New Roman" w:hAnsi="Times New Roman" w:cs="Times New Roman"/>
          <w:sz w:val="22"/>
          <w:szCs w:val="22"/>
        </w:rPr>
      </w:pPr>
    </w:p>
    <w:p w14:paraId="4B67FD06" w14:textId="77777777" w:rsidR="006B6BEC" w:rsidRDefault="00397155" w:rsidP="000B073F">
      <w:pPr>
        <w:pStyle w:val="textbody"/>
        <w:rPr>
          <w:sz w:val="22"/>
          <w:szCs w:val="22"/>
        </w:rPr>
      </w:pPr>
      <w:r>
        <w:rPr>
          <w:noProof/>
          <w:sz w:val="22"/>
          <w:szCs w:val="22"/>
        </w:rPr>
        <w:lastRenderedPageBreak/>
        <mc:AlternateContent>
          <mc:Choice Requires="wps">
            <w:drawing>
              <wp:anchor distT="0" distB="0" distL="114300" distR="114300" simplePos="0" relativeHeight="251658240" behindDoc="0" locked="0" layoutInCell="1" allowOverlap="1" wp14:anchorId="7A806B07" wp14:editId="2B96D8A4">
                <wp:simplePos x="0" y="0"/>
                <wp:positionH relativeFrom="column">
                  <wp:posOffset>1489543</wp:posOffset>
                </wp:positionH>
                <wp:positionV relativeFrom="paragraph">
                  <wp:posOffset>1133160</wp:posOffset>
                </wp:positionV>
                <wp:extent cx="0" cy="2510530"/>
                <wp:effectExtent l="19050" t="0" r="38100" b="23495"/>
                <wp:wrapTopAndBottom/>
                <wp:docPr id="3" name="Straight Connector 3"/>
                <wp:cNvGraphicFramePr/>
                <a:graphic xmlns:a="http://schemas.openxmlformats.org/drawingml/2006/main">
                  <a:graphicData uri="http://schemas.microsoft.com/office/word/2010/wordprocessingShape">
                    <wps:wsp>
                      <wps:cNvCnPr/>
                      <wps:spPr>
                        <a:xfrm>
                          <a:off x="0" y="0"/>
                          <a:ext cx="0" cy="251053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C3F52"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7.3pt,89.25pt" to="117.3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" strokecolor="#4579b8 [3044]" strokeweight="4.5pt">
                <w10:wrap type="topAndBottom"/>
              </v:line>
            </w:pict>
          </mc:Fallback>
        </mc:AlternateContent>
      </w:r>
      <w:r>
        <w:rPr>
          <w:noProof/>
          <w:sz w:val="22"/>
          <w:szCs w:val="22"/>
        </w:rPr>
        <mc:AlternateContent>
          <mc:Choice Requires="wps">
            <w:drawing>
              <wp:anchor distT="0" distB="0" distL="114300" distR="114300" simplePos="0" relativeHeight="251663360" behindDoc="0" locked="0" layoutInCell="1" allowOverlap="1" wp14:anchorId="5501D109" wp14:editId="41BD2EB8">
                <wp:simplePos x="0" y="0"/>
                <wp:positionH relativeFrom="column">
                  <wp:posOffset>2185198</wp:posOffset>
                </wp:positionH>
                <wp:positionV relativeFrom="paragraph">
                  <wp:posOffset>1133160</wp:posOffset>
                </wp:positionV>
                <wp:extent cx="2260880" cy="2510530"/>
                <wp:effectExtent l="19050" t="19050" r="25400" b="23495"/>
                <wp:wrapTopAndBottom/>
                <wp:docPr id="10" name="Straight Connector 10"/>
                <wp:cNvGraphicFramePr/>
                <a:graphic xmlns:a="http://schemas.openxmlformats.org/drawingml/2006/main">
                  <a:graphicData uri="http://schemas.microsoft.com/office/word/2010/wordprocessingShape">
                    <wps:wsp>
                      <wps:cNvCnPr/>
                      <wps:spPr>
                        <a:xfrm flipV="1">
                          <a:off x="0" y="0"/>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590E6"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2.05pt,89.25pt" to="350.05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" strokecolor="#4579b8 [3044]" strokeweight="2.25pt">
                <v:stroke dashstyle="dash"/>
                <w10:wrap type="topAndBottom"/>
              </v:line>
            </w:pict>
          </mc:Fallback>
        </mc:AlternateContent>
      </w:r>
      <w:r>
        <w:rPr>
          <w:noProof/>
          <w:sz w:val="22"/>
          <w:szCs w:val="22"/>
        </w:rPr>
        <mc:AlternateContent>
          <mc:Choice Requires="wps">
            <w:drawing>
              <wp:anchor distT="0" distB="0" distL="114300" distR="114300" simplePos="0" relativeHeight="251664384" behindDoc="0" locked="0" layoutInCell="1" allowOverlap="1" wp14:anchorId="11B62AA1" wp14:editId="148E178A">
                <wp:simplePos x="0" y="0"/>
                <wp:positionH relativeFrom="column">
                  <wp:posOffset>-333746</wp:posOffset>
                </wp:positionH>
                <wp:positionV relativeFrom="paragraph">
                  <wp:posOffset>2173341</wp:posOffset>
                </wp:positionV>
                <wp:extent cx="2937626" cy="479434"/>
                <wp:effectExtent l="0" t="0" r="0" b="0"/>
                <wp:wrapTopAndBottom/>
                <wp:docPr id="11" name="TextBox 13"/>
                <wp:cNvGraphicFramePr/>
                <a:graphic xmlns:a="http://schemas.openxmlformats.org/drawingml/2006/main">
                  <a:graphicData uri="http://schemas.microsoft.com/office/word/2010/wordprocessingShape">
                    <wps:wsp>
                      <wps:cNvSpPr txBox="1"/>
                      <wps:spPr>
                        <a:xfrm rot="16200000">
                          <a:off x="0" y="0"/>
                          <a:ext cx="2937626" cy="479434"/>
                        </a:xfrm>
                        <a:prstGeom prst="rect">
                          <a:avLst/>
                        </a:prstGeom>
                        <a:noFill/>
                      </wps:spPr>
                      <wps:txb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wps:txbx>
                      <wps:bodyPr wrap="square" rtlCol="0">
                        <a:noAutofit/>
                      </wps:bodyPr>
                    </wps:wsp>
                  </a:graphicData>
                </a:graphic>
              </wp:anchor>
            </w:drawing>
          </mc:Choice>
          <mc:Fallback>
            <w:pict>
              <v:shapetype w14:anchorId="11B62AA1" id="_x0000_t202" coordsize="21600,21600" o:spt="202" path="m,l,21600r21600,l21600,xe">
                <v:stroke joinstyle="miter"/>
                <v:path gradientshapeok="t" o:connecttype="rect"/>
              </v:shapetype>
              <v:shape id="TextBox 13" o:spid="_x0000_s1026" type="#_x0000_t202" style="position:absolute;left:0;text-align:left;margin-left:-26.3pt;margin-top:171.15pt;width:231.3pt;height:37.7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" filled="f" stroked="f">
                <v:textbo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v:textbox>
                <w10:wrap type="topAndBottom"/>
              </v:shape>
            </w:pict>
          </mc:Fallback>
        </mc:AlternateContent>
      </w:r>
      <w:r>
        <w:rPr>
          <w:noProof/>
          <w:sz w:val="22"/>
          <w:szCs w:val="22"/>
        </w:rPr>
        <mc:AlternateContent>
          <mc:Choice Requires="wps">
            <w:drawing>
              <wp:anchor distT="0" distB="0" distL="114300" distR="114300" simplePos="0" relativeHeight="251666432" behindDoc="0" locked="0" layoutInCell="1" allowOverlap="1" wp14:anchorId="2A29D3B0" wp14:editId="21AAD683">
                <wp:simplePos x="0" y="0"/>
                <wp:positionH relativeFrom="column">
                  <wp:posOffset>1256369</wp:posOffset>
                </wp:positionH>
                <wp:positionV relativeFrom="paragraph">
                  <wp:posOffset>1015383</wp:posOffset>
                </wp:positionV>
                <wp:extent cx="233174" cy="296786"/>
                <wp:effectExtent l="0" t="0" r="0" b="0"/>
                <wp:wrapTopAndBottom/>
                <wp:docPr id="14" name="TextBox 15"/>
                <wp:cNvGraphicFramePr/>
                <a:graphic xmlns:a="http://schemas.openxmlformats.org/drawingml/2006/main">
                  <a:graphicData uri="http://schemas.microsoft.com/office/word/2010/wordprocessingShape">
                    <wps:wsp>
                      <wps:cNvSpPr txBox="1"/>
                      <wps:spPr>
                        <a:xfrm>
                          <a:off x="0" y="0"/>
                          <a:ext cx="233174" cy="296786"/>
                        </a:xfrm>
                        <a:prstGeom prst="rect">
                          <a:avLst/>
                        </a:prstGeom>
                        <a:noFill/>
                      </wps:spPr>
                      <wps:txbx>
                        <w:txbxContent>
                          <w:p w14:paraId="29EEE734" w14:textId="77777777" w:rsidR="008918D9" w:rsidRPr="00397155" w:rsidRDefault="008918D9" w:rsidP="001909F5">
                            <w:pPr>
                              <w:pStyle w:val="NormalWeb"/>
                              <w:rPr>
                                <w:sz w:val="18"/>
                              </w:rPr>
                            </w:pPr>
                            <w:r w:rsidRPr="00397155">
                              <w:t>b</w:t>
                            </w:r>
                          </w:p>
                        </w:txbxContent>
                      </wps:txbx>
                      <wps:bodyPr wrap="square" rtlCol="0">
                        <a:noAutofit/>
                      </wps:bodyPr>
                    </wps:wsp>
                  </a:graphicData>
                </a:graphic>
              </wp:anchor>
            </w:drawing>
          </mc:Choice>
          <mc:Fallback>
            <w:pict>
              <v:shape w14:anchorId="2A29D3B0" id="TextBox 15" o:spid="_x0000_s1027" type="#_x0000_t202" style="position:absolute;left:0;text-align:left;margin-left:98.95pt;margin-top:79.95pt;width:18.35pt;height:23.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" filled="f" stroked="f">
                <v:textbox>
                  <w:txbxContent>
                    <w:p w14:paraId="29EEE734" w14:textId="77777777" w:rsidR="008918D9" w:rsidRPr="00397155" w:rsidRDefault="008918D9" w:rsidP="001909F5">
                      <w:pPr>
                        <w:pStyle w:val="NormalWeb"/>
                        <w:rPr>
                          <w:sz w:val="18"/>
                        </w:rPr>
                      </w:pPr>
                      <w:r w:rsidRPr="00397155">
                        <w:t>b</w:t>
                      </w:r>
                    </w:p>
                  </w:txbxContent>
                </v:textbox>
                <w10:wrap type="topAndBottom"/>
              </v:shape>
            </w:pict>
          </mc:Fallback>
        </mc:AlternateContent>
      </w:r>
      <w:r>
        <w:rPr>
          <w:noProof/>
          <w:sz w:val="22"/>
          <w:szCs w:val="22"/>
        </w:rPr>
        <mc:AlternateContent>
          <mc:Choice Requires="wps">
            <w:drawing>
              <wp:anchor distT="0" distB="0" distL="114300" distR="114300" simplePos="0" relativeHeight="251644927" behindDoc="0" locked="0" layoutInCell="1" allowOverlap="1" wp14:anchorId="31F435AF" wp14:editId="00BC491A">
                <wp:simplePos x="0" y="0"/>
                <wp:positionH relativeFrom="column">
                  <wp:posOffset>2122384</wp:posOffset>
                </wp:positionH>
                <wp:positionV relativeFrom="paragraph">
                  <wp:posOffset>2394527</wp:posOffset>
                </wp:positionV>
                <wp:extent cx="227077" cy="296786"/>
                <wp:effectExtent l="0" t="0" r="0" b="0"/>
                <wp:wrapTopAndBottom/>
                <wp:docPr id="16" name="TextBox 18"/>
                <wp:cNvGraphicFramePr/>
                <a:graphic xmlns:a="http://schemas.openxmlformats.org/drawingml/2006/main">
                  <a:graphicData uri="http://schemas.microsoft.com/office/word/2010/wordprocessingShape">
                    <wps:wsp>
                      <wps:cNvSpPr txBox="1"/>
                      <wps:spPr>
                        <a:xfrm>
                          <a:off x="0" y="0"/>
                          <a:ext cx="227077" cy="296786"/>
                        </a:xfrm>
                        <a:prstGeom prst="rect">
                          <a:avLst/>
                        </a:prstGeom>
                        <a:noFill/>
                      </wps:spPr>
                      <wps:txbx>
                        <w:txbxContent>
                          <w:p w14:paraId="2389FF5F" w14:textId="77777777" w:rsidR="008918D9" w:rsidRPr="009B2B8F" w:rsidRDefault="008918D9" w:rsidP="001909F5">
                            <w:pPr>
                              <w:pStyle w:val="NormalWeb"/>
                              <w:rPr>
                                <w:sz w:val="18"/>
                              </w:rPr>
                            </w:pPr>
                            <w:r w:rsidRPr="009B2B8F">
                              <w:t>a</w:t>
                            </w:r>
                          </w:p>
                        </w:txbxContent>
                      </wps:txbx>
                      <wps:bodyPr wrap="square" rtlCol="0">
                        <a:noAutofit/>
                      </wps:bodyPr>
                    </wps:wsp>
                  </a:graphicData>
                </a:graphic>
                <wp14:sizeRelH relativeFrom="margin">
                  <wp14:pctWidth>0</wp14:pctWidth>
                </wp14:sizeRelH>
              </wp:anchor>
            </w:drawing>
          </mc:Choice>
          <mc:Fallback>
            <w:pict>
              <v:shape w14:anchorId="31F435AF" id="TextBox 18" o:spid="_x0000_s1028" type="#_x0000_t202" style="position:absolute;left:0;text-align:left;margin-left:167.1pt;margin-top:188.55pt;width:17.9pt;height:23.35pt;z-index:2516449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" filled="f" stroked="f">
                <v:textbox>
                  <w:txbxContent>
                    <w:p w14:paraId="2389FF5F" w14:textId="77777777" w:rsidR="008918D9" w:rsidRPr="009B2B8F" w:rsidRDefault="008918D9" w:rsidP="001909F5">
                      <w:pPr>
                        <w:pStyle w:val="NormalWeb"/>
                        <w:rPr>
                          <w:sz w:val="18"/>
                        </w:rPr>
                      </w:pPr>
                      <w:r w:rsidRPr="009B2B8F">
                        <w:t>a</w:t>
                      </w:r>
                    </w:p>
                  </w:txbxContent>
                </v:textbox>
                <w10:wrap type="topAndBottom"/>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524D2BB5" wp14:editId="7592A09C">
                <wp:simplePos x="0" y="0"/>
                <wp:positionH relativeFrom="column">
                  <wp:posOffset>4417092</wp:posOffset>
                </wp:positionH>
                <wp:positionV relativeFrom="paragraph">
                  <wp:posOffset>1104269</wp:posOffset>
                </wp:positionV>
                <wp:extent cx="57971" cy="57782"/>
                <wp:effectExtent l="0" t="0" r="18415" b="19050"/>
                <wp:wrapTopAndBottom/>
                <wp:docPr id="18" name="Oval 18"/>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34F87" w14:textId="77777777" w:rsidR="008918D9" w:rsidRDefault="008918D9" w:rsidP="001909F5"/>
                        </w:txbxContent>
                      </wps:txbx>
                      <wps:bodyPr rtlCol="0" anchor="ctr"/>
                    </wps:wsp>
                  </a:graphicData>
                </a:graphic>
              </wp:anchor>
            </w:drawing>
          </mc:Choice>
          <mc:Fallback>
            <w:pict>
              <v:oval w14:anchorId="524D2BB5" id="Oval 18" o:spid="_x0000_s1029" style="position:absolute;left:0;text-align:left;margin-left:347.8pt;margin-top:86.95pt;width:4.5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" fillcolor="black [3213]" strokecolor="black [3213]" strokeweight="2pt">
                <v:textbox>
                  <w:txbxContent>
                    <w:p w14:paraId="01C34F87" w14:textId="77777777" w:rsidR="008918D9" w:rsidRDefault="008918D9" w:rsidP="001909F5"/>
                  </w:txbxContent>
                </v:textbox>
                <w10:wrap type="topAndBottom"/>
              </v:oval>
            </w:pict>
          </mc:Fallback>
        </mc:AlternateContent>
      </w:r>
      <w:r>
        <w:rPr>
          <w:noProof/>
          <w:sz w:val="22"/>
          <w:szCs w:val="22"/>
        </w:rPr>
        <mc:AlternateContent>
          <mc:Choice Requires="wps">
            <w:drawing>
              <wp:anchor distT="0" distB="0" distL="114300" distR="114300" simplePos="0" relativeHeight="251671552" behindDoc="0" locked="0" layoutInCell="1" allowOverlap="1" wp14:anchorId="15286E85" wp14:editId="4B24A2E2">
                <wp:simplePos x="0" y="0"/>
                <wp:positionH relativeFrom="column">
                  <wp:posOffset>1489543</wp:posOffset>
                </wp:positionH>
                <wp:positionV relativeFrom="paragraph">
                  <wp:posOffset>1140814</wp:posOffset>
                </wp:positionV>
                <wp:extent cx="2905810" cy="21237"/>
                <wp:effectExtent l="0" t="95250" r="0" b="93345"/>
                <wp:wrapTopAndBottom/>
                <wp:docPr id="20" name="Straight Connector 20"/>
                <wp:cNvGraphicFramePr/>
                <a:graphic xmlns:a="http://schemas.openxmlformats.org/drawingml/2006/main">
                  <a:graphicData uri="http://schemas.microsoft.com/office/word/2010/wordprocessingShape">
                    <wps:wsp>
                      <wps:cNvCnPr/>
                      <wps:spPr>
                        <a:xfrm flipV="1">
                          <a:off x="0" y="0"/>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974B8"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7.3pt,89.85pt" to="346.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" strokecolor="#d8d8d8 [2732]" strokeweight="2.25pt">
                <v:stroke dashstyle="dash" endarrow="block"/>
                <w10:wrap type="topAndBottom"/>
              </v:line>
            </w:pict>
          </mc:Fallback>
        </mc:AlternateContent>
      </w:r>
      <w:r w:rsidR="006B6BEC">
        <w:rPr>
          <w:sz w:val="22"/>
          <w:szCs w:val="22"/>
        </w:rPr>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(see Figure 3).</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3</w:t>
      </w:r>
      <w:proofErr w:type="gramStart"/>
      <w:r w:rsidR="00EA6163">
        <w:rPr>
          <w:sz w:val="22"/>
          <w:szCs w:val="22"/>
        </w:rPr>
        <w:t xml:space="preserve">) </w:t>
      </w:r>
      <w:r w:rsidR="006B6BEC">
        <w:rPr>
          <w:sz w:val="22"/>
          <w:szCs w:val="22"/>
        </w:rPr>
        <w:t>,</w:t>
      </w:r>
      <w:proofErr w:type="gramEnd"/>
      <w:r w:rsidR="006B6BEC">
        <w:rPr>
          <w:sz w:val="22"/>
          <w:szCs w:val="22"/>
        </w:rPr>
        <w:t xml:space="preserve"> n growth </w:t>
      </w:r>
      <w:r w:rsidR="00EA6163">
        <w:rPr>
          <w:sz w:val="22"/>
          <w:szCs w:val="22"/>
        </w:rPr>
        <w:t xml:space="preserve">losses </w:t>
      </w:r>
      <w:r w:rsidR="006B6BEC">
        <w:rPr>
          <w:sz w:val="22"/>
          <w:szCs w:val="22"/>
        </w:rPr>
        <w:t xml:space="preserve">and mortality increase linearly </w:t>
      </w:r>
      <w:r w:rsidR="00EF56C8">
        <w:rPr>
          <w:sz w:val="22"/>
          <w:szCs w:val="22"/>
        </w:rPr>
        <w:t>to maximums</w:t>
      </w:r>
      <w:r w:rsidR="00282497">
        <w:rPr>
          <w:sz w:val="22"/>
          <w:szCs w:val="22"/>
        </w:rPr>
        <w:t xml:space="preserve"> (b</w:t>
      </w:r>
      <w:r w:rsidR="00EA6163">
        <w:rPr>
          <w:sz w:val="22"/>
          <w:szCs w:val="22"/>
        </w:rPr>
        <w:t>, Figure 3</w:t>
      </w:r>
      <w:r w:rsidR="00282497">
        <w:rPr>
          <w:sz w:val="22"/>
          <w:szCs w:val="22"/>
        </w:rPr>
        <w:t>)</w:t>
      </w:r>
      <w:r w:rsidR="0038079D">
        <w:rPr>
          <w:sz w:val="22"/>
          <w:szCs w:val="22"/>
        </w:rPr>
        <w:t xml:space="preserve"> set by the user.</w:t>
      </w:r>
      <w:r w:rsidR="006B6BEC">
        <w:rPr>
          <w:sz w:val="22"/>
          <w:szCs w:val="22"/>
        </w:rPr>
        <w:t xml:space="preserve"> </w:t>
      </w:r>
    </w:p>
    <w:p w14:paraId="6F62A8B7" w14:textId="77777777" w:rsidR="00EF56C8" w:rsidRDefault="00397155" w:rsidP="007131DC">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7898547" wp14:editId="51CAD214">
                <wp:simplePos x="0" y="0"/>
                <wp:positionH relativeFrom="column">
                  <wp:posOffset>1489543</wp:posOffset>
                </wp:positionH>
                <wp:positionV relativeFrom="paragraph">
                  <wp:posOffset>2840415</wp:posOffset>
                </wp:positionV>
                <wp:extent cx="3072478" cy="0"/>
                <wp:effectExtent l="0" t="19050" r="13970" b="38100"/>
                <wp:wrapTopAndBottom/>
                <wp:docPr id="5" name="Straight Connector 5"/>
                <wp:cNvGraphicFramePr/>
                <a:graphic xmlns:a="http://schemas.openxmlformats.org/drawingml/2006/main">
                  <a:graphicData uri="http://schemas.microsoft.com/office/word/2010/wordprocessingShape">
                    <wps:wsp>
                      <wps:cNvCnPr/>
                      <wps:spPr>
                        <a:xfrm flipH="1">
                          <a:off x="0" y="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B8F7C"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7.3pt,223.65pt" to="359.25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" strokecolor="#4579b8 [3044]" strokeweight="4.5pt">
                <w10:wrap type="topAndBottom"/>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6CEA2892" wp14:editId="6E236B0A">
                <wp:simplePos x="0" y="0"/>
                <wp:positionH relativeFrom="column">
                  <wp:posOffset>1374785</wp:posOffset>
                </wp:positionH>
                <wp:positionV relativeFrom="paragraph">
                  <wp:posOffset>2877476</wp:posOffset>
                </wp:positionV>
                <wp:extent cx="229516" cy="296786"/>
                <wp:effectExtent l="0" t="0" r="0" b="0"/>
                <wp:wrapTopAndBottom/>
                <wp:docPr id="6" name="TextBox 8"/>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95C4F4"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CEA2892" id="TextBox 8" o:spid="_x0000_s1030" type="#_x0000_t202" style="position:absolute;margin-left:108.25pt;margin-top:226.55pt;width:18.0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" filled="f" stroked="f">
                <v:textbox>
                  <w:txbxContent>
                    <w:p w14:paraId="5E95C4F4"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5FCE3E2A" wp14:editId="0633C1E1">
                <wp:simplePos x="0" y="0"/>
                <wp:positionH relativeFrom="column">
                  <wp:posOffset>4286066</wp:posOffset>
                </wp:positionH>
                <wp:positionV relativeFrom="paragraph">
                  <wp:posOffset>2897859</wp:posOffset>
                </wp:positionV>
                <wp:extent cx="495273" cy="297488"/>
                <wp:effectExtent l="0" t="0" r="0" b="0"/>
                <wp:wrapTopAndBottom/>
                <wp:docPr id="7" name="TextBox 9"/>
                <wp:cNvGraphicFramePr/>
                <a:graphic xmlns:a="http://schemas.openxmlformats.org/drawingml/2006/main">
                  <a:graphicData uri="http://schemas.microsoft.com/office/word/2010/wordprocessingShape">
                    <wps:wsp>
                      <wps:cNvSpPr txBox="1"/>
                      <wps:spPr>
                        <a:xfrm>
                          <a:off x="0" y="0"/>
                          <a:ext cx="495273" cy="297488"/>
                        </a:xfrm>
                        <a:prstGeom prst="rect">
                          <a:avLst/>
                        </a:prstGeom>
                        <a:noFill/>
                      </wps:spPr>
                      <wps:txbx>
                        <w:txbxContent>
                          <w:p w14:paraId="63C33EB9" w14:textId="77777777" w:rsidR="008918D9" w:rsidRPr="00282497" w:rsidRDefault="008918D9" w:rsidP="001909F5">
                            <w:pPr>
                              <w:pStyle w:val="NormalWeb"/>
                              <w:rPr>
                                <w:sz w:val="18"/>
                              </w:rPr>
                            </w:pPr>
                            <w:r w:rsidRPr="00282497">
                              <w:t>100</w:t>
                            </w:r>
                          </w:p>
                        </w:txbxContent>
                      </wps:txbx>
                      <wps:bodyPr wrap="square" rtlCol="0">
                        <a:noAutofit/>
                      </wps:bodyPr>
                    </wps:wsp>
                  </a:graphicData>
                </a:graphic>
              </wp:anchor>
            </w:drawing>
          </mc:Choice>
          <mc:Fallback>
            <w:pict>
              <v:shape w14:anchorId="5FCE3E2A" id="TextBox 9" o:spid="_x0000_s1031" type="#_x0000_t202" style="position:absolute;margin-left:337.5pt;margin-top:228.2pt;width:39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" filled="f" stroked="f">
                <v:textbox>
                  <w:txbxContent>
                    <w:p w14:paraId="63C33EB9" w14:textId="77777777" w:rsidR="008918D9" w:rsidRPr="00282497" w:rsidRDefault="008918D9" w:rsidP="001909F5">
                      <w:pPr>
                        <w:pStyle w:val="NormalWeb"/>
                        <w:rPr>
                          <w:sz w:val="18"/>
                        </w:rPr>
                      </w:pPr>
                      <w:r w:rsidRPr="00282497">
                        <w:t>100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0AA18871" wp14:editId="71FC1743">
                <wp:simplePos x="0" y="0"/>
                <wp:positionH relativeFrom="column">
                  <wp:posOffset>1450988</wp:posOffset>
                </wp:positionH>
                <wp:positionV relativeFrom="paragraph">
                  <wp:posOffset>2985472</wp:posOffset>
                </wp:positionV>
                <wp:extent cx="3401682" cy="320973"/>
                <wp:effectExtent l="0" t="0" r="0" b="0"/>
                <wp:wrapTopAndBottom/>
                <wp:docPr id="8" name="TextBox 10"/>
                <wp:cNvGraphicFramePr/>
                <a:graphic xmlns:a="http://schemas.openxmlformats.org/drawingml/2006/main">
                  <a:graphicData uri="http://schemas.microsoft.com/office/word/2010/wordprocessingShape">
                    <wps:wsp>
                      <wps:cNvSpPr txBox="1"/>
                      <wps:spPr>
                        <a:xfrm>
                          <a:off x="0" y="0"/>
                          <a:ext cx="3401682" cy="320973"/>
                        </a:xfrm>
                        <a:prstGeom prst="rect">
                          <a:avLst/>
                        </a:prstGeom>
                        <a:noFill/>
                      </wps:spPr>
                      <wps:txb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wps:txbx>
                      <wps:bodyPr wrap="square" rtlCol="0">
                        <a:noAutofit/>
                      </wps:bodyPr>
                    </wps:wsp>
                  </a:graphicData>
                </a:graphic>
              </wp:anchor>
            </w:drawing>
          </mc:Choice>
          <mc:Fallback>
            <w:pict>
              <v:shape w14:anchorId="0AA18871" id="TextBox 10" o:spid="_x0000_s1032" type="#_x0000_t202" style="position:absolute;margin-left:114.25pt;margin-top:235.1pt;width:267.8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" filled="f" stroked="f">
                <v:textbo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F1558BA" wp14:editId="20F9CD49">
                <wp:simplePos x="0" y="0"/>
                <wp:positionH relativeFrom="column">
                  <wp:posOffset>1221472</wp:posOffset>
                </wp:positionH>
                <wp:positionV relativeFrom="paragraph">
                  <wp:posOffset>2692022</wp:posOffset>
                </wp:positionV>
                <wp:extent cx="229516" cy="296786"/>
                <wp:effectExtent l="0" t="0" r="0" b="0"/>
                <wp:wrapTopAndBottom/>
                <wp:docPr id="13" name="TextBox 14"/>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596C5B"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F1558BA" id="TextBox 14" o:spid="_x0000_s1033" type="#_x0000_t202" style="position:absolute;margin-left:96.2pt;margin-top:211.95pt;width:18.05pt;height:2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" filled="f" stroked="f">
                <v:textbox>
                  <w:txbxContent>
                    <w:p w14:paraId="5E596C5B"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2A452AC9" wp14:editId="3A871C83">
                <wp:simplePos x="0" y="0"/>
                <wp:positionH relativeFrom="column">
                  <wp:posOffset>2185198</wp:posOffset>
                </wp:positionH>
                <wp:positionV relativeFrom="paragraph">
                  <wp:posOffset>2779182</wp:posOffset>
                </wp:positionV>
                <wp:extent cx="57971" cy="57782"/>
                <wp:effectExtent l="0" t="0" r="18415" b="19050"/>
                <wp:wrapTopAndBottom/>
                <wp:docPr id="17" name="Oval 17"/>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6FCF6" w14:textId="77777777" w:rsidR="008918D9" w:rsidRDefault="008918D9" w:rsidP="001909F5"/>
                        </w:txbxContent>
                      </wps:txbx>
                      <wps:bodyPr rtlCol="0" anchor="ctr"/>
                    </wps:wsp>
                  </a:graphicData>
                </a:graphic>
              </wp:anchor>
            </w:drawing>
          </mc:Choice>
          <mc:Fallback>
            <w:pict>
              <v:oval w14:anchorId="2A452AC9" id="Oval 17" o:spid="_x0000_s1034" style="position:absolute;margin-left:172.05pt;margin-top:218.85pt;width:4.55pt;height: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" fillcolor="black [3213]" strokecolor="black [3213]" strokeweight="2pt">
                <v:textbox>
                  <w:txbxContent>
                    <w:p w14:paraId="0F86FCF6" w14:textId="77777777" w:rsidR="008918D9" w:rsidRDefault="008918D9" w:rsidP="001909F5"/>
                  </w:txbxContent>
                </v:textbox>
                <w10:wrap type="topAndBottom"/>
              </v:oval>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6C5DAFF8" wp14:editId="6134A9E3">
                <wp:simplePos x="0" y="0"/>
                <wp:positionH relativeFrom="column">
                  <wp:posOffset>2215427</wp:posOffset>
                </wp:positionH>
                <wp:positionV relativeFrom="paragraph">
                  <wp:posOffset>1831494</wp:posOffset>
                </wp:positionV>
                <wp:extent cx="20496" cy="1178118"/>
                <wp:effectExtent l="19050" t="19050" r="36830" b="3175"/>
                <wp:wrapTopAndBottom/>
                <wp:docPr id="19" name="Straight Connector 19"/>
                <wp:cNvGraphicFramePr/>
                <a:graphic xmlns:a="http://schemas.openxmlformats.org/drawingml/2006/main">
                  <a:graphicData uri="http://schemas.microsoft.com/office/word/2010/wordprocessingShape">
                    <wps:wsp>
                      <wps:cNvCnPr/>
                      <wps:spPr>
                        <a:xfrm flipV="1">
                          <a:off x="0" y="0"/>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002AF"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4.45pt,144.2pt" to="176.0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" strokecolor="#d8d8d8 [2732]" strokeweight="2.25pt">
                <v:stroke dashstyle="dash"/>
                <w10:wrap type="topAndBottom"/>
              </v:line>
            </w:pict>
          </mc:Fallback>
        </mc:AlternateContent>
      </w:r>
    </w:p>
    <w:p w14:paraId="36EF7702" w14:textId="77777777" w:rsidR="00EF56C8" w:rsidRDefault="00282497" w:rsidP="000B073F">
      <w:pPr>
        <w:pStyle w:val="textbody"/>
        <w:rPr>
          <w:sz w:val="22"/>
          <w:szCs w:val="22"/>
        </w:rPr>
      </w:pPr>
      <w:r>
        <w:rPr>
          <w:sz w:val="22"/>
          <w:szCs w:val="22"/>
        </w:rPr>
        <w:t>Figure 3.  Effects of browse on cohort mortality and growth reduction.  A user-defined threshold (a) determines the minimum amount of browse for any effect, and a second user-defined threshold (b) determines the maximum effect when browse is 100%.</w:t>
      </w:r>
    </w:p>
    <w:p w14:paraId="1BB54B64" w14:textId="77777777" w:rsidR="006B6BEC" w:rsidRDefault="006B6BEC" w:rsidP="007131DC">
      <w:pPr>
        <w:pStyle w:val="Default"/>
        <w:rPr>
          <w:rFonts w:ascii="Times New Roman" w:hAnsi="Times New Roman" w:cs="Times New Roman"/>
          <w:sz w:val="22"/>
          <w:szCs w:val="22"/>
        </w:rPr>
      </w:pPr>
    </w:p>
    <w:p w14:paraId="1519EFA2" w14:textId="77777777" w:rsidR="006B6BEC" w:rsidRDefault="006B6BEC" w:rsidP="000B073F">
      <w:pPr>
        <w:pStyle w:val="textbody"/>
        <w:rPr>
          <w:sz w:val="22"/>
          <w:szCs w:val="22"/>
        </w:rPr>
      </w:pPr>
      <w:r>
        <w:rPr>
          <w:sz w:val="22"/>
          <w:szCs w:val="22"/>
        </w:rPr>
        <w:t>Areas for additional development</w:t>
      </w:r>
    </w:p>
    <w:p w14:paraId="1F0AC516" w14:textId="77777777" w:rsidR="006B6BEC" w:rsidRDefault="006B6BEC" w:rsidP="000B073F">
      <w:pPr>
        <w:pStyle w:val="textbody"/>
        <w:rPr>
          <w:sz w:val="22"/>
          <w:szCs w:val="22"/>
        </w:rPr>
      </w:pPr>
      <w:r>
        <w:rPr>
          <w:sz w:val="22"/>
          <w:szCs w:val="22"/>
        </w:rPr>
        <w:t>Stochasticity –where and how.</w:t>
      </w:r>
    </w:p>
    <w:p w14:paraId="7B37AF69" w14:textId="77777777" w:rsidR="006B6BEC" w:rsidRDefault="006B6BEC" w:rsidP="000B073F">
      <w:pPr>
        <w:pStyle w:val="textbody"/>
        <w:rPr>
          <w:sz w:val="22"/>
          <w:szCs w:val="22"/>
        </w:rPr>
      </w:pPr>
      <w:r>
        <w:rPr>
          <w:sz w:val="22"/>
          <w:szCs w:val="22"/>
        </w:rPr>
        <w:t xml:space="preserve">Seed </w:t>
      </w:r>
      <w:commentRangeStart w:id="140"/>
      <w:r>
        <w:rPr>
          <w:sz w:val="22"/>
          <w:szCs w:val="22"/>
        </w:rPr>
        <w:t>predation</w:t>
      </w:r>
      <w:commentRangeEnd w:id="140"/>
      <w:r w:rsidR="00C44572">
        <w:rPr>
          <w:rStyle w:val="CommentReference"/>
          <w:rFonts w:asciiTheme="minorHAnsi" w:hAnsiTheme="minorHAnsi" w:cstheme="minorBidi"/>
        </w:rPr>
        <w:commentReference w:id="140"/>
      </w:r>
    </w:p>
    <w:p w14:paraId="225147DB" w14:textId="77777777" w:rsidR="00C44572" w:rsidRPr="00B4619F" w:rsidRDefault="009D1EE5" w:rsidP="001909F5">
      <w:pPr>
        <w:pStyle w:val="Heading2"/>
      </w:pPr>
      <w:bookmarkStart w:id="141" w:name="_Toc426028090"/>
      <w:r w:rsidRPr="00B4619F">
        <w:lastRenderedPageBreak/>
        <w:t>Literature Cited</w:t>
      </w:r>
      <w:bookmarkEnd w:id="141"/>
    </w:p>
    <w:p w14:paraId="233E6803" w14:textId="77777777" w:rsidR="005E66E6" w:rsidRDefault="005E66E6"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Coughenour</w:t>
      </w:r>
      <w:proofErr w:type="spellEnd"/>
      <w:r>
        <w:rPr>
          <w:rFonts w:ascii="Times New Roman" w:hAnsi="Times New Roman" w:cs="Times New Roman"/>
          <w:sz w:val="22"/>
          <w:szCs w:val="22"/>
        </w:rPr>
        <w:t>, M.B., Singer, F.J. 1996. Elk population processes in Yellowstone National Park under the policy of natural regulation. Ecological Applications 6: 573-593.</w:t>
      </w:r>
    </w:p>
    <w:p w14:paraId="2C29118F" w14:textId="77777777"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14:paraId="3E9365F4"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Horsley, S.B., Stout, S.L.,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14:paraId="37BB14A9"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14:paraId="1F147B20"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Latham, R. E., J. </w:t>
      </w:r>
      <w:proofErr w:type="spellStart"/>
      <w:r w:rsidRPr="001C1E00">
        <w:rPr>
          <w:rFonts w:ascii="Times New Roman" w:hAnsi="Times New Roman" w:cs="Times New Roman"/>
          <w:sz w:val="22"/>
          <w:szCs w:val="22"/>
        </w:rPr>
        <w:t>Beyea</w:t>
      </w:r>
      <w:proofErr w:type="spellEnd"/>
      <w:r w:rsidRPr="001C1E00">
        <w:rPr>
          <w:rFonts w:ascii="Times New Roman" w:hAnsi="Times New Roman" w:cs="Times New Roman"/>
          <w:sz w:val="22"/>
          <w:szCs w:val="22"/>
        </w:rPr>
        <w:t xml:space="preserve">, M. Benner, C. A. Dunn, M. A. </w:t>
      </w:r>
      <w:proofErr w:type="spellStart"/>
      <w:r w:rsidRPr="001C1E00">
        <w:rPr>
          <w:rFonts w:ascii="Times New Roman" w:hAnsi="Times New Roman" w:cs="Times New Roman"/>
          <w:sz w:val="22"/>
          <w:szCs w:val="22"/>
        </w:rPr>
        <w:t>Fajvan</w:t>
      </w:r>
      <w:proofErr w:type="spellEnd"/>
      <w:r w:rsidRPr="001C1E00">
        <w:rPr>
          <w:rFonts w:ascii="Times New Roman" w:hAnsi="Times New Roman" w:cs="Times New Roman"/>
          <w:sz w:val="22"/>
          <w:szCs w:val="22"/>
        </w:rPr>
        <w:t xml:space="preserve">, R. R. Freed, M. </w:t>
      </w:r>
      <w:proofErr w:type="spellStart"/>
      <w:r w:rsidRPr="001C1E00">
        <w:rPr>
          <w:rFonts w:ascii="Times New Roman" w:hAnsi="Times New Roman" w:cs="Times New Roman"/>
          <w:sz w:val="22"/>
          <w:szCs w:val="22"/>
        </w:rPr>
        <w:t>Grund</w:t>
      </w:r>
      <w:proofErr w:type="spellEnd"/>
      <w:r w:rsidRPr="001C1E00">
        <w:rPr>
          <w:rFonts w:ascii="Times New Roman" w:hAnsi="Times New Roman" w:cs="Times New Roman"/>
          <w:sz w:val="22"/>
          <w:szCs w:val="22"/>
        </w:rPr>
        <w:t xml:space="preserve">, S. B. Horsley, A. F. </w:t>
      </w:r>
      <w:proofErr w:type="gramStart"/>
      <w:r w:rsidRPr="001C1E00">
        <w:rPr>
          <w:rFonts w:ascii="Times New Roman" w:hAnsi="Times New Roman" w:cs="Times New Roman"/>
          <w:sz w:val="22"/>
          <w:szCs w:val="22"/>
        </w:rPr>
        <w:t>Rhoads</w:t>
      </w:r>
      <w:proofErr w:type="gramEnd"/>
      <w:r w:rsidRPr="001C1E00">
        <w:rPr>
          <w:rFonts w:ascii="Times New Roman" w:hAnsi="Times New Roman" w:cs="Times New Roman"/>
          <w:sz w:val="22"/>
          <w:szCs w:val="22"/>
        </w:rPr>
        <w:t xml:space="preserve"> and B. P. Shissler. 2005. Managing White-tailed Deer in Forest Habitat </w:t>
      </w:r>
      <w:proofErr w:type="gramStart"/>
      <w:r w:rsidRPr="001C1E00">
        <w:rPr>
          <w:rFonts w:ascii="Times New Roman" w:hAnsi="Times New Roman" w:cs="Times New Roman"/>
          <w:sz w:val="22"/>
          <w:szCs w:val="22"/>
        </w:rPr>
        <w:t>From</w:t>
      </w:r>
      <w:proofErr w:type="gramEnd"/>
      <w:r w:rsidRPr="001C1E00">
        <w:rPr>
          <w:rFonts w:ascii="Times New Roman" w:hAnsi="Times New Roman" w:cs="Times New Roman"/>
          <w:sz w:val="22"/>
          <w:szCs w:val="22"/>
        </w:rPr>
        <w:t xml:space="preserve"> an Ecosystem Perspective: Pennsylvania Case Study. Report by the Deer Management Forum for Audubon Pennsylvania and Pennsylvania Habitat Alliance, Harrisburg. xix + 340 pp</w:t>
      </w:r>
    </w:p>
    <w:p w14:paraId="6FC44B65"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Liang, S. Y., and </w:t>
      </w:r>
      <w:proofErr w:type="spellStart"/>
      <w:r w:rsidRPr="009D1EE5">
        <w:rPr>
          <w:rFonts w:ascii="Times New Roman" w:hAnsi="Times New Roman" w:cs="Times New Roman"/>
          <w:sz w:val="22"/>
          <w:szCs w:val="22"/>
        </w:rPr>
        <w:t>Seagle</w:t>
      </w:r>
      <w:proofErr w:type="spellEnd"/>
      <w:r w:rsidRPr="009D1EE5">
        <w:rPr>
          <w:rFonts w:ascii="Times New Roman" w:hAnsi="Times New Roman" w:cs="Times New Roman"/>
          <w:sz w:val="22"/>
          <w:szCs w:val="22"/>
        </w:rPr>
        <w:t>, S. W. 2002. Browsing and microhabitat effects on riparian forest woody seedling demography. Ecology, 83, 212-227.</w:t>
      </w:r>
    </w:p>
    <w:p w14:paraId="588D5A8D"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Kaye, M. W., Binkley, D., &amp; </w:t>
      </w:r>
      <w:proofErr w:type="spellStart"/>
      <w:r w:rsidRPr="009D1EE5">
        <w:rPr>
          <w:rFonts w:ascii="Times New Roman" w:hAnsi="Times New Roman" w:cs="Times New Roman"/>
          <w:sz w:val="22"/>
          <w:szCs w:val="22"/>
        </w:rPr>
        <w:t>Stohlgren</w:t>
      </w:r>
      <w:proofErr w:type="spellEnd"/>
      <w:r w:rsidRPr="009D1EE5">
        <w:rPr>
          <w:rFonts w:ascii="Times New Roman" w:hAnsi="Times New Roman" w:cs="Times New Roman"/>
          <w:sz w:val="22"/>
          <w:szCs w:val="22"/>
        </w:rPr>
        <w:t>, T. J. 2005. Effects of conifers and elk browsing on quaking aspen forests in the Rocky Mountains, USA. Ecological Applications, 15, 1284-1295</w:t>
      </w:r>
    </w:p>
    <w:p w14:paraId="41D7AC9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Marquis, David A. 1987. Silvicultural techniques for circumventing deer browsing. In: Cochran, Roe S., chair. Proc. </w:t>
      </w:r>
      <w:proofErr w:type="spellStart"/>
      <w:r w:rsidRPr="001C1E00">
        <w:rPr>
          <w:rFonts w:ascii="Times New Roman" w:hAnsi="Times New Roman" w:cs="Times New Roman"/>
          <w:sz w:val="22"/>
          <w:szCs w:val="22"/>
        </w:rPr>
        <w:t>Symp</w:t>
      </w:r>
      <w:proofErr w:type="spellEnd"/>
      <w:r w:rsidRPr="001C1E00">
        <w:rPr>
          <w:rFonts w:ascii="Times New Roman" w:hAnsi="Times New Roman" w:cs="Times New Roman"/>
          <w:sz w:val="22"/>
          <w:szCs w:val="22"/>
        </w:rPr>
        <w:t>.; Deer, Forestry and Agriculture: Interactions and strategies for management. 1987 June 15-17. Warren, PA. Erie, PA: Plateau &amp; North. Hardwood Chap., Allegheny Soc. Amer. For. p. 125-136. 183p.</w:t>
      </w:r>
    </w:p>
    <w:p w14:paraId="0A05D144" w14:textId="77777777"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xml:space="preserve">, R.M. 1975. Biological populations obeying difference equations: stable points, stable cycles, and chaos. J. </w:t>
      </w:r>
      <w:proofErr w:type="spellStart"/>
      <w:r w:rsidR="00C6638A" w:rsidRPr="00C6638A">
        <w:rPr>
          <w:rFonts w:ascii="Times New Roman" w:hAnsi="Times New Roman" w:cs="Times New Roman"/>
          <w:sz w:val="22"/>
          <w:szCs w:val="22"/>
        </w:rPr>
        <w:t>Theor</w:t>
      </w:r>
      <w:proofErr w:type="spellEnd"/>
      <w:r w:rsidR="00C6638A" w:rsidRPr="00C6638A">
        <w:rPr>
          <w:rFonts w:ascii="Times New Roman" w:hAnsi="Times New Roman" w:cs="Times New Roman"/>
          <w:sz w:val="22"/>
          <w:szCs w:val="22"/>
        </w:rPr>
        <w:t>. Biol. 51:511-524</w:t>
      </w:r>
    </w:p>
    <w:p w14:paraId="1C39C31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McInnes, P. F.,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J. Pastor, and Y. Cohen. 1992. Effects of moose browsing on vegetation and litter of the boreal forest, Isle Royale, Michigan, USA. Ecology 73:2059–2075.</w:t>
      </w:r>
    </w:p>
    <w:p w14:paraId="6EFE3BB2" w14:textId="77777777"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14:paraId="2A44FC8C" w14:textId="77777777" w:rsidR="009D1EE5" w:rsidRP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J. H. </w:t>
      </w:r>
      <w:proofErr w:type="spellStart"/>
      <w:r w:rsidRPr="009D1EE5">
        <w:rPr>
          <w:rFonts w:ascii="Times New Roman" w:hAnsi="Times New Roman" w:cs="Times New Roman"/>
          <w:sz w:val="22"/>
          <w:szCs w:val="22"/>
        </w:rPr>
        <w:t>Rappole</w:t>
      </w:r>
      <w:proofErr w:type="spellEnd"/>
      <w:r w:rsidRPr="009D1EE5">
        <w:rPr>
          <w:rFonts w:ascii="Times New Roman" w:hAnsi="Times New Roman" w:cs="Times New Roman"/>
          <w:sz w:val="22"/>
          <w:szCs w:val="22"/>
        </w:rPr>
        <w:t>. 1992. White-tailed deer as a keystone species within forest habitats of Virginia. Virginia Journal of Science 43:177–186.</w:t>
      </w:r>
    </w:p>
    <w:p w14:paraId="33995B74"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G. </w:t>
      </w:r>
      <w:proofErr w:type="spellStart"/>
      <w:r w:rsidRPr="009D1EE5">
        <w:rPr>
          <w:rFonts w:ascii="Times New Roman" w:hAnsi="Times New Roman" w:cs="Times New Roman"/>
          <w:sz w:val="22"/>
          <w:szCs w:val="22"/>
        </w:rPr>
        <w:t>Schwede</w:t>
      </w:r>
      <w:proofErr w:type="spellEnd"/>
      <w:r w:rsidRPr="009D1EE5">
        <w:rPr>
          <w:rFonts w:ascii="Times New Roman" w:hAnsi="Times New Roman" w:cs="Times New Roman"/>
          <w:sz w:val="22"/>
          <w:szCs w:val="22"/>
        </w:rPr>
        <w:t>. 1993. Variable acorn crops: responses of white-tailed deer and other mast consumers. Journal of Mammalogy 74:999–1006.</w:t>
      </w:r>
    </w:p>
    <w:p w14:paraId="1D564DC1" w14:textId="77777777"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Moen, R., Cohen, Y., Pastor, J. 1998. Linking moose population and plant growth models with a moose energetics model. Ecosystems 1: 52-63.</w:t>
      </w:r>
    </w:p>
    <w:p w14:paraId="12F1AC13" w14:textId="77777777" w:rsidR="00C6638A" w:rsidRPr="009D1EE5" w:rsidRDefault="00C6638A" w:rsidP="00B4619F">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Niklas</w:t>
      </w:r>
      <w:proofErr w:type="spellEnd"/>
      <w:r>
        <w:rPr>
          <w:rFonts w:ascii="Times New Roman" w:hAnsi="Times New Roman" w:cs="Times New Roman"/>
          <w:sz w:val="22"/>
          <w:szCs w:val="22"/>
        </w:rPr>
        <w:t xml:space="preserve">, K.J., </w:t>
      </w:r>
      <w:proofErr w:type="spellStart"/>
      <w:r>
        <w:rPr>
          <w:rFonts w:ascii="Times New Roman" w:hAnsi="Times New Roman" w:cs="Times New Roman"/>
          <w:sz w:val="22"/>
          <w:szCs w:val="22"/>
        </w:rPr>
        <w:t>Enquist</w:t>
      </w:r>
      <w:proofErr w:type="spellEnd"/>
      <w:r>
        <w:rPr>
          <w:rFonts w:ascii="Times New Roman" w:hAnsi="Times New Roman" w:cs="Times New Roman"/>
          <w:sz w:val="22"/>
          <w:szCs w:val="22"/>
        </w:rPr>
        <w:t>, B.J. 2002. Canonical rules for plant organ biomass partitioning and annual allocation. American Journal of Botany 89:812-819.</w:t>
      </w:r>
    </w:p>
    <w:p w14:paraId="5C6308E7" w14:textId="77777777"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Pastor, J.,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xml:space="preserve">, B. Dewey, and P. McInnes. 1988. Moose, microbes, and the boreal forest. </w:t>
      </w:r>
      <w:proofErr w:type="spellStart"/>
      <w:r w:rsidRPr="009D1EE5">
        <w:rPr>
          <w:rFonts w:ascii="Times New Roman" w:hAnsi="Times New Roman" w:cs="Times New Roman"/>
          <w:sz w:val="22"/>
          <w:szCs w:val="22"/>
        </w:rPr>
        <w:t>BioScience</w:t>
      </w:r>
      <w:proofErr w:type="spellEnd"/>
      <w:r w:rsidRPr="009D1EE5">
        <w:rPr>
          <w:rFonts w:ascii="Times New Roman" w:hAnsi="Times New Roman" w:cs="Times New Roman"/>
          <w:sz w:val="22"/>
          <w:szCs w:val="22"/>
        </w:rPr>
        <w:t xml:space="preserve"> 38: 770–776.</w:t>
      </w:r>
    </w:p>
    <w:p w14:paraId="5E596201" w14:textId="77777777"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Persson, I-L., </w:t>
      </w:r>
      <w:proofErr w:type="spellStart"/>
      <w:r>
        <w:rPr>
          <w:rFonts w:ascii="Times New Roman" w:hAnsi="Times New Roman" w:cs="Times New Roman"/>
          <w:sz w:val="22"/>
          <w:szCs w:val="22"/>
        </w:rPr>
        <w:t>Danell</w:t>
      </w:r>
      <w:proofErr w:type="spellEnd"/>
      <w:r>
        <w:rPr>
          <w:rFonts w:ascii="Times New Roman" w:hAnsi="Times New Roman" w:cs="Times New Roman"/>
          <w:sz w:val="22"/>
          <w:szCs w:val="22"/>
        </w:rPr>
        <w:t xml:space="preserve">, K., </w:t>
      </w:r>
      <w:proofErr w:type="spellStart"/>
      <w:r>
        <w:rPr>
          <w:rFonts w:ascii="Times New Roman" w:hAnsi="Times New Roman" w:cs="Times New Roman"/>
          <w:sz w:val="22"/>
          <w:szCs w:val="22"/>
        </w:rPr>
        <w:t>Bergström</w:t>
      </w:r>
      <w:proofErr w:type="spellEnd"/>
      <w:r>
        <w:rPr>
          <w:rFonts w:ascii="Times New Roman" w:hAnsi="Times New Roman" w:cs="Times New Roman"/>
          <w:sz w:val="22"/>
          <w:szCs w:val="22"/>
        </w:rPr>
        <w:t xml:space="preserve">, R. 2000. Disturbance by large herbivores in boreal forests with special reference to moose. Ann. Zool. </w:t>
      </w:r>
      <w:proofErr w:type="spellStart"/>
      <w:r>
        <w:rPr>
          <w:rFonts w:ascii="Times New Roman" w:hAnsi="Times New Roman" w:cs="Times New Roman"/>
          <w:sz w:val="22"/>
          <w:szCs w:val="22"/>
        </w:rPr>
        <w:t>Fennici</w:t>
      </w:r>
      <w:proofErr w:type="spellEnd"/>
      <w:r>
        <w:rPr>
          <w:rFonts w:ascii="Times New Roman" w:hAnsi="Times New Roman" w:cs="Times New Roman"/>
          <w:sz w:val="22"/>
          <w:szCs w:val="22"/>
        </w:rPr>
        <w:t xml:space="preserve"> 37: 251-263/</w:t>
      </w:r>
    </w:p>
    <w:p w14:paraId="2611A345" w14:textId="77777777"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14:paraId="0DB15EEB" w14:textId="77777777" w:rsidR="001C1E00" w:rsidRPr="009D1EE5" w:rsidRDefault="001C1E00"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Royo</w:t>
      </w:r>
      <w:proofErr w:type="spellEnd"/>
      <w:r>
        <w:rPr>
          <w:rFonts w:ascii="Times New Roman" w:hAnsi="Times New Roman" w:cs="Times New Roman"/>
          <w:sz w:val="22"/>
          <w:szCs w:val="22"/>
        </w:rPr>
        <w:t xml:space="preserve">, A.A., Stout, S.L., </w:t>
      </w:r>
      <w:proofErr w:type="spellStart"/>
      <w:r>
        <w:rPr>
          <w:rFonts w:ascii="Times New Roman" w:hAnsi="Times New Roman" w:cs="Times New Roman"/>
          <w:sz w:val="22"/>
          <w:szCs w:val="22"/>
        </w:rPr>
        <w:t>deCalesta</w:t>
      </w:r>
      <w:proofErr w:type="spellEnd"/>
      <w:r>
        <w:rPr>
          <w:rFonts w:ascii="Times New Roman" w:hAnsi="Times New Roman" w:cs="Times New Roman"/>
          <w:sz w:val="22"/>
          <w:szCs w:val="22"/>
        </w:rPr>
        <w:t>, D.S., and T.G. Pierson. 2010.</w:t>
      </w:r>
      <w:r w:rsidRPr="001C1E00">
        <w:t xml:space="preserve"> </w:t>
      </w:r>
      <w:proofErr w:type="gramStart"/>
      <w:r w:rsidRPr="001C1E00">
        <w:rPr>
          <w:rFonts w:ascii="Times New Roman" w:hAnsi="Times New Roman" w:cs="Times New Roman"/>
          <w:sz w:val="22"/>
          <w:szCs w:val="22"/>
        </w:rPr>
        <w:t>Restoring forest</w:t>
      </w:r>
      <w:proofErr w:type="gramEnd"/>
      <w:r w:rsidRPr="001C1E00">
        <w:rPr>
          <w:rFonts w:ascii="Times New Roman" w:hAnsi="Times New Roman" w:cs="Times New Roman"/>
          <w:sz w:val="22"/>
          <w:szCs w:val="22"/>
        </w:rPr>
        <w:t xml:space="preserve">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14:paraId="6893107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w:t>
      </w:r>
      <w:proofErr w:type="spellStart"/>
      <w:r w:rsidRPr="009D1EE5">
        <w:rPr>
          <w:rFonts w:ascii="Times New Roman" w:hAnsi="Times New Roman" w:cs="Times New Roman"/>
          <w:sz w:val="22"/>
          <w:szCs w:val="22"/>
        </w:rPr>
        <w:t>Austrheim</w:t>
      </w:r>
      <w:proofErr w:type="spellEnd"/>
      <w:r w:rsidRPr="009D1EE5">
        <w:rPr>
          <w:rFonts w:ascii="Times New Roman" w:hAnsi="Times New Roman" w:cs="Times New Roman"/>
          <w:sz w:val="22"/>
          <w:szCs w:val="22"/>
        </w:rPr>
        <w:t xml:space="preserve">, G., Hester, A. J., Solberg, E. J., &amp; Tremblay, J.-P. 2013. Regional-scale alteration of clear-cut forest regeneration caused by moose browsing. Forest Ecology and Management, 289, 289-299. </w:t>
      </w:r>
    </w:p>
    <w:p w14:paraId="6CEBC726"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Stromayer</w:t>
      </w:r>
      <w:proofErr w:type="spellEnd"/>
      <w:r w:rsidRPr="009D1EE5">
        <w:rPr>
          <w:rFonts w:ascii="Times New Roman" w:hAnsi="Times New Roman" w:cs="Times New Roman"/>
          <w:sz w:val="22"/>
          <w:szCs w:val="22"/>
        </w:rPr>
        <w:t>, K. A. K., and R. J. Warren. 1997. Are overabundant deer herds in the eastern United States creating alternate stable states in forest plant communities? Wildlife Society Bulletin 25:227–234.</w:t>
      </w:r>
    </w:p>
    <w:p w14:paraId="2C43EAC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lastRenderedPageBreak/>
        <w:t xml:space="preserve">Stout, S. L., </w:t>
      </w:r>
      <w:proofErr w:type="spellStart"/>
      <w:r w:rsidRPr="001C1E00">
        <w:rPr>
          <w:rFonts w:ascii="Times New Roman" w:hAnsi="Times New Roman" w:cs="Times New Roman"/>
          <w:sz w:val="22"/>
          <w:szCs w:val="22"/>
        </w:rPr>
        <w:t>Royo</w:t>
      </w:r>
      <w:proofErr w:type="spellEnd"/>
      <w:r w:rsidRPr="001C1E00">
        <w:rPr>
          <w:rFonts w:ascii="Times New Roman" w:hAnsi="Times New Roman" w:cs="Times New Roman"/>
          <w:sz w:val="22"/>
          <w:szCs w:val="22"/>
        </w:rPr>
        <w:t xml:space="preserve">, A. A.,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14:paraId="449386D3"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Tilghman, N. G. 1989. Impacts of white-tailed deer on forest regeneration in northwestern Pennsylvania. J. </w:t>
      </w:r>
      <w:proofErr w:type="spellStart"/>
      <w:r w:rsidRPr="001C1E00">
        <w:rPr>
          <w:rFonts w:ascii="Times New Roman" w:hAnsi="Times New Roman" w:cs="Times New Roman"/>
          <w:sz w:val="22"/>
          <w:szCs w:val="22"/>
        </w:rPr>
        <w:t>Wildl</w:t>
      </w:r>
      <w:proofErr w:type="spellEnd"/>
      <w:r w:rsidRPr="001C1E00">
        <w:rPr>
          <w:rFonts w:ascii="Times New Roman" w:hAnsi="Times New Roman" w:cs="Times New Roman"/>
          <w:sz w:val="22"/>
          <w:szCs w:val="22"/>
        </w:rPr>
        <w:t>. Manage. 53(3):524-532.</w:t>
      </w:r>
    </w:p>
    <w:p w14:paraId="6AA82A03" w14:textId="77777777"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Vila, B, </w:t>
      </w:r>
      <w:proofErr w:type="spellStart"/>
      <w:r>
        <w:rPr>
          <w:rFonts w:ascii="Times New Roman" w:hAnsi="Times New Roman" w:cs="Times New Roman"/>
          <w:sz w:val="22"/>
          <w:szCs w:val="22"/>
        </w:rPr>
        <w:t>Vourc’h</w:t>
      </w:r>
      <w:proofErr w:type="spellEnd"/>
      <w:r>
        <w:rPr>
          <w:rFonts w:ascii="Times New Roman" w:hAnsi="Times New Roman" w:cs="Times New Roman"/>
          <w:sz w:val="22"/>
          <w:szCs w:val="22"/>
        </w:rPr>
        <w:t xml:space="preserve">, G., Gillon, D., Martin, J-L., </w:t>
      </w:r>
      <w:proofErr w:type="spellStart"/>
      <w:r>
        <w:rPr>
          <w:rFonts w:ascii="Times New Roman" w:hAnsi="Times New Roman" w:cs="Times New Roman"/>
          <w:sz w:val="22"/>
          <w:szCs w:val="22"/>
        </w:rPr>
        <w:t>Guibal</w:t>
      </w:r>
      <w:proofErr w:type="spellEnd"/>
      <w:r>
        <w:rPr>
          <w:rFonts w:ascii="Times New Roman" w:hAnsi="Times New Roman" w:cs="Times New Roman"/>
          <w:sz w:val="22"/>
          <w:szCs w:val="22"/>
        </w:rPr>
        <w:t xml:space="preserve">, F. 2002. Is escaping deer browse just a matter of time in </w:t>
      </w:r>
      <w:proofErr w:type="spellStart"/>
      <w:r>
        <w:rPr>
          <w:rFonts w:ascii="Times New Roman" w:hAnsi="Times New Roman" w:cs="Times New Roman"/>
          <w:sz w:val="22"/>
          <w:szCs w:val="22"/>
        </w:rPr>
        <w:t>Picea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sitchensis</w:t>
      </w:r>
      <w:proofErr w:type="spellEnd"/>
      <w:r>
        <w:rPr>
          <w:rFonts w:ascii="Times New Roman" w:hAnsi="Times New Roman" w:cs="Times New Roman"/>
          <w:sz w:val="22"/>
          <w:szCs w:val="22"/>
        </w:rPr>
        <w:t>? A chemical and dendroecological approach. Trees 16: 488-496.</w:t>
      </w:r>
    </w:p>
    <w:p w14:paraId="50609B5E" w14:textId="77777777" w:rsidR="00C44572" w:rsidRPr="00E87DE7" w:rsidRDefault="00C44572" w:rsidP="001909F5">
      <w:pPr>
        <w:pStyle w:val="Heading1"/>
        <w:rPr>
          <w:b/>
        </w:rPr>
      </w:pPr>
      <w:bookmarkStart w:id="142" w:name="_Toc426028091"/>
      <w:bookmarkStart w:id="143" w:name="_Toc348685174"/>
      <w:r w:rsidRPr="00A6439A">
        <w:lastRenderedPageBreak/>
        <w:t>Input</w:t>
      </w:r>
      <w:r w:rsidRPr="00E87DE7">
        <w:t xml:space="preserve"> Files</w:t>
      </w:r>
      <w:bookmarkEnd w:id="142"/>
    </w:p>
    <w:p w14:paraId="25353CAB" w14:textId="77777777" w:rsidR="00A6439A" w:rsidRPr="00A6439A" w:rsidRDefault="00A6439A" w:rsidP="001909F5">
      <w:pPr>
        <w:pStyle w:val="Heading2"/>
      </w:pPr>
      <w:bookmarkStart w:id="144" w:name="_Toc426028092"/>
      <w:bookmarkEnd w:id="143"/>
      <w:r w:rsidRPr="00A6439A">
        <w:t>Input File Rules</w:t>
      </w:r>
      <w:bookmarkEnd w:id="144"/>
    </w:p>
    <w:p w14:paraId="06652598" w14:textId="77777777"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145" w:name="_Toc80587563"/>
      <w:bookmarkStart w:id="146" w:name="_Toc81057523"/>
      <w:bookmarkStart w:id="147" w:name="_Toc81207741"/>
      <w:bookmarkStart w:id="148" w:name="_Toc81207964"/>
      <w:bookmarkStart w:id="149" w:name="_Toc81277366"/>
      <w:bookmarkStart w:id="150" w:name="_Toc81277700"/>
      <w:bookmarkStart w:id="151" w:name="_Toc81283072"/>
      <w:bookmarkStart w:id="152" w:name="_Toc81471957"/>
      <w:bookmarkStart w:id="153" w:name="_Toc84045186"/>
      <w:bookmarkStart w:id="154" w:name="_Toc84303714"/>
      <w:bookmarkStart w:id="155" w:name="_Toc85255838"/>
      <w:bookmarkStart w:id="156" w:name="_Toc101339145"/>
      <w:bookmarkStart w:id="157" w:name="_Toc101598752"/>
    </w:p>
    <w:p w14:paraId="715FF7E8" w14:textId="77777777" w:rsidR="00C44572" w:rsidRPr="00E87DE7" w:rsidRDefault="00C44572" w:rsidP="001909F5">
      <w:pPr>
        <w:pStyle w:val="Heading2"/>
      </w:pPr>
      <w:bookmarkStart w:id="158" w:name="_Toc348685175"/>
      <w:bookmarkStart w:id="159" w:name="_Toc426028093"/>
      <w:commentRangeStart w:id="160"/>
      <w:r w:rsidRPr="00E87DE7">
        <w:t>Input File Parameters</w:t>
      </w:r>
      <w:bookmarkStart w:id="161" w:name="_Toc348685176"/>
      <w:bookmarkEnd w:id="158"/>
      <w:commentRangeEnd w:id="160"/>
      <w:r w:rsidRPr="00E87DE7">
        <w:rPr>
          <w:rStyle w:val="CommentReference"/>
          <w:rFonts w:asciiTheme="minorHAnsi" w:eastAsiaTheme="minorHAnsi" w:hAnsiTheme="minorHAnsi" w:cstheme="minorBidi"/>
        </w:rPr>
        <w:commentReference w:id="160"/>
      </w:r>
      <w:bookmarkEnd w:id="159"/>
    </w:p>
    <w:p w14:paraId="09B66842" w14:textId="77777777" w:rsidR="00C44572" w:rsidRPr="00A6439A" w:rsidRDefault="00C44572" w:rsidP="001909F5">
      <w:pPr>
        <w:pStyle w:val="Heading3"/>
      </w:pPr>
      <w:bookmarkStart w:id="162" w:name="_Toc426028094"/>
      <w:r w:rsidRPr="00A6439A">
        <w:t>Extension title, time step</w:t>
      </w:r>
      <w:bookmarkEnd w:id="161"/>
      <w:bookmarkEnd w:id="162"/>
    </w:p>
    <w:p w14:paraId="35CA71E3" w14:textId="77777777" w:rsidR="00C44572" w:rsidRPr="00E87DE7" w:rsidRDefault="00C44572" w:rsidP="001909F5">
      <w:r w:rsidRPr="00E87DE7">
        <w:t>The first parameter is the title of the input file:</w:t>
      </w:r>
    </w:p>
    <w:p w14:paraId="327FD700" w14:textId="77777777" w:rsidR="00C44572" w:rsidRPr="00E87DE7" w:rsidRDefault="00C44572" w:rsidP="001909F5">
      <w:pPr>
        <w:pStyle w:val="textinputfile"/>
      </w:pPr>
      <w:proofErr w:type="spellStart"/>
      <w:r w:rsidRPr="00E87DE7">
        <w:t>LandisData</w:t>
      </w:r>
      <w:proofErr w:type="spellEnd"/>
      <w:r w:rsidRPr="00E87DE7">
        <w:tab/>
        <w:t>“</w:t>
      </w:r>
      <w:r w:rsidR="00E87DE7">
        <w:t>Dynamic Ungulate Browse</w:t>
      </w:r>
      <w:r w:rsidRPr="00E87DE7">
        <w:t>”</w:t>
      </w:r>
    </w:p>
    <w:p w14:paraId="6D67E40D" w14:textId="77777777" w:rsidR="00C44572" w:rsidRPr="00E87DE7" w:rsidRDefault="00C44572" w:rsidP="001909F5">
      <w:pPr>
        <w:pStyle w:val="textinputfile"/>
      </w:pPr>
    </w:p>
    <w:p w14:paraId="45A4CABF" w14:textId="77777777" w:rsidR="00C44572" w:rsidRPr="00E87DE7" w:rsidRDefault="00C44572" w:rsidP="001909F5">
      <w:pPr>
        <w:pStyle w:val="textbody"/>
      </w:pPr>
      <w:r w:rsidRPr="00E87DE7">
        <w:t>The second parameter is the time step in years</w:t>
      </w:r>
      <w:r w:rsidR="00E87DE7">
        <w:t>, which should always be 1</w:t>
      </w:r>
      <w:r w:rsidRPr="00E87DE7">
        <w:t>.  For example:</w:t>
      </w:r>
    </w:p>
    <w:p w14:paraId="5E02DD52" w14:textId="77777777" w:rsidR="00C44572" w:rsidRDefault="00E87DE7" w:rsidP="001909F5">
      <w:pPr>
        <w:pStyle w:val="textinputfile"/>
      </w:pPr>
      <w:r>
        <w:t>Timestep</w:t>
      </w:r>
      <w:r>
        <w:tab/>
        <w:t>1</w:t>
      </w:r>
    </w:p>
    <w:p w14:paraId="2EF18E1F" w14:textId="77777777" w:rsidR="00E87DE7" w:rsidRDefault="00E87DE7" w:rsidP="001909F5">
      <w:pPr>
        <w:pStyle w:val="Heading3"/>
      </w:pPr>
      <w:bookmarkStart w:id="163" w:name="_Toc426028095"/>
      <w:r>
        <w:t>Species Inputs</w:t>
      </w:r>
      <w:bookmarkEnd w:id="163"/>
    </w:p>
    <w:p w14:paraId="03E6145B" w14:textId="77777777" w:rsidR="00A6439A" w:rsidRDefault="00A6439A" w:rsidP="001909F5">
      <w:r>
        <w:t>The keyword “</w:t>
      </w:r>
      <w:proofErr w:type="spellStart"/>
      <w:r>
        <w:t>SpeciesTable</w:t>
      </w:r>
      <w:proofErr w:type="spellEnd"/>
      <w:r>
        <w:t xml:space="preserv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14:paraId="2CA79969" w14:textId="77777777" w:rsidR="00A6439A" w:rsidRDefault="00A6439A" w:rsidP="001909F5">
      <w:pPr>
        <w:pStyle w:val="Heading4"/>
      </w:pPr>
      <w:bookmarkStart w:id="164" w:name="_Toc426028096"/>
      <w:r w:rsidRPr="00A6439A">
        <w:t xml:space="preserve">Species </w:t>
      </w:r>
      <w:r>
        <w:t>Name</w:t>
      </w:r>
      <w:bookmarkEnd w:id="164"/>
    </w:p>
    <w:p w14:paraId="34B52D62" w14:textId="77777777" w:rsidR="00A6439A" w:rsidRPr="00A6439A" w:rsidRDefault="00A6439A" w:rsidP="001909F5">
      <w:r>
        <w:t xml:space="preserve">The first column in the </w:t>
      </w:r>
      <w:proofErr w:type="spellStart"/>
      <w:r>
        <w:t>SpeciesTable</w:t>
      </w:r>
      <w:proofErr w:type="spellEnd"/>
      <w:r>
        <w:t xml:space="preserve"> is the species name.  The names must match the species names in the simulation’s main species input file.</w:t>
      </w:r>
    </w:p>
    <w:p w14:paraId="259AD315" w14:textId="77777777" w:rsidR="00A6439A" w:rsidRDefault="00A6439A" w:rsidP="001909F5">
      <w:pPr>
        <w:pStyle w:val="Heading4"/>
      </w:pPr>
      <w:bookmarkStart w:id="165" w:name="_Toc426028097"/>
      <w:r>
        <w:t>Preference</w:t>
      </w:r>
      <w:bookmarkEnd w:id="165"/>
    </w:p>
    <w:p w14:paraId="3FA0953C" w14:textId="7FF59F93" w:rsidR="00A6439A" w:rsidRDefault="00A6439A" w:rsidP="001909F5">
      <w:r>
        <w:t xml:space="preserve">The second column in the </w:t>
      </w:r>
      <w:proofErr w:type="spellStart"/>
      <w:r>
        <w:t>SpeciesTable</w:t>
      </w:r>
      <w:proofErr w:type="spellEnd"/>
      <w:r>
        <w:t xml:space="preserve"> is the species preference.  This value must range between 0 and </w:t>
      </w:r>
      <w:proofErr w:type="gramStart"/>
      <w:r>
        <w:t>1</w:t>
      </w:r>
      <w:r w:rsidR="000C36DC">
        <w:t>, and</w:t>
      </w:r>
      <w:proofErr w:type="gramEnd"/>
      <w:r w:rsidR="000C36DC">
        <w:t xml:space="preserve"> represents the relative rate of consumption of the browser for this species.</w:t>
      </w:r>
      <w:del w:id="166" w:author="Samuel Walker Flake" w:date="2022-08-03T11:28:00Z">
        <w:r w:rsidR="000C36DC" w:rsidDel="004F56D0">
          <w:delText xml:space="preserve"> </w:delText>
        </w:r>
      </w:del>
      <w:r w:rsidR="000C36DC">
        <w:t xml:space="preserve"> </w:t>
      </w:r>
      <w:ins w:id="167" w:author="Samuel Walker Flake" w:date="2022-08-03T11:28:00Z">
        <w:r w:rsidR="004F56D0">
          <w:t>This value (</w:t>
        </w:r>
        <w:r w:rsidR="004F56D0">
          <w:t>unless preference ==</w:t>
        </w:r>
        <w:r w:rsidR="004F56D0">
          <w:t xml:space="preserve"> 0) does not directly affect the amount that the species is foraged (which is determined by cohort ANPP, age, and biomass), but the </w:t>
        </w:r>
      </w:ins>
      <w:ins w:id="168" w:author="Samuel Walker Flake" w:date="2022-08-03T11:34:00Z">
        <w:r w:rsidR="00ED7A3B">
          <w:t>ratios among species’ forage preferences and the rank-order of preferences determines how site-level browsing is distribut</w:t>
        </w:r>
      </w:ins>
      <w:ins w:id="169" w:author="Samuel Walker Flake" w:date="2022-08-03T11:35:00Z">
        <w:r w:rsidR="00ED7A3B">
          <w:t>ed among species</w:t>
        </w:r>
      </w:ins>
      <w:ins w:id="170" w:author="Samuel Walker Flake" w:date="2022-08-03T11:28:00Z">
        <w:r w:rsidR="004F56D0">
          <w:t xml:space="preserve">. </w:t>
        </w:r>
      </w:ins>
      <w:r w:rsidR="000C36DC">
        <w:t xml:space="preserve">Species with a preference of 0 are not considered forage for the </w:t>
      </w:r>
      <w:proofErr w:type="gramStart"/>
      <w:r w:rsidR="000C36DC">
        <w:t>browser, and</w:t>
      </w:r>
      <w:proofErr w:type="gramEnd"/>
      <w:r w:rsidR="000C36DC">
        <w:t xml:space="preserve"> will never be damaged by the browser.  Any species not listed in the </w:t>
      </w:r>
      <w:proofErr w:type="spellStart"/>
      <w:r w:rsidR="000C36DC">
        <w:t>SpeciesTable</w:t>
      </w:r>
      <w:proofErr w:type="spellEnd"/>
      <w:r w:rsidR="000C36DC">
        <w:t xml:space="preserve"> will have a default preference of 0.</w:t>
      </w:r>
      <w:ins w:id="171" w:author="Samuel Walker Flake" w:date="2022-08-03T11:26:00Z">
        <w:r w:rsidR="00E8764B">
          <w:t xml:space="preserve"> </w:t>
        </w:r>
      </w:ins>
    </w:p>
    <w:p w14:paraId="0E89F904" w14:textId="77777777" w:rsidR="000C36DC" w:rsidRDefault="000C36DC" w:rsidP="001909F5">
      <w:pPr>
        <w:pStyle w:val="Heading4"/>
      </w:pPr>
      <w:bookmarkStart w:id="172" w:name="_Toc426028098"/>
      <w:r>
        <w:t>Growth Reduction Threshold</w:t>
      </w:r>
      <w:bookmarkEnd w:id="172"/>
    </w:p>
    <w:p w14:paraId="5E22B63D" w14:textId="77777777" w:rsidR="000C36DC" w:rsidRPr="000C36DC" w:rsidRDefault="000C36DC" w:rsidP="001909F5">
      <w:r>
        <w:t xml:space="preserve">The third column in the </w:t>
      </w:r>
      <w:proofErr w:type="spellStart"/>
      <w:r>
        <w:t>SpeciesTable</w:t>
      </w:r>
      <w:proofErr w:type="spellEnd"/>
      <w:r>
        <w:t xml:space="preserve"> is the threshold of proportion </w:t>
      </w:r>
      <w:r w:rsidR="000B6622">
        <w:t xml:space="preserve">browsed </w:t>
      </w:r>
      <w:r>
        <w:t>at which growth reduction begins (</w:t>
      </w:r>
      <w:r w:rsidRPr="000C36DC">
        <w:rPr>
          <w:i/>
        </w:rPr>
        <w:t>a</w:t>
      </w:r>
      <w:r>
        <w:t xml:space="preserve"> in Figure 3).  Threshold values should generally range between 0 and 1, but values outside this </w:t>
      </w:r>
      <w:r>
        <w:lastRenderedPageBreak/>
        <w:t xml:space="preserve">range are acceptable to achieve </w:t>
      </w:r>
      <w:r w:rsidR="000B6622">
        <w:t>&gt;</w:t>
      </w:r>
      <w:r>
        <w:t xml:space="preserve"> 0 growth reduction at very low browse proportions.  In all cases, 0% browse</w:t>
      </w:r>
      <w:r w:rsidR="000B6622">
        <w:t>d</w:t>
      </w:r>
      <w:r>
        <w:t xml:space="preserve"> results in no growth reduction.</w:t>
      </w:r>
    </w:p>
    <w:p w14:paraId="74B62D4E" w14:textId="77777777" w:rsidR="000C36DC" w:rsidRDefault="000C36DC" w:rsidP="001909F5">
      <w:pPr>
        <w:pStyle w:val="Heading4"/>
      </w:pPr>
      <w:bookmarkStart w:id="173" w:name="_Toc426028099"/>
      <w:r>
        <w:t>Growth Reduction Maximum</w:t>
      </w:r>
      <w:bookmarkEnd w:id="173"/>
    </w:p>
    <w:p w14:paraId="0BF4FFCD" w14:textId="77777777" w:rsidR="000C36DC" w:rsidRPr="000C36DC" w:rsidRDefault="000C36DC" w:rsidP="001909F5">
      <w:r>
        <w:t xml:space="preserve">The fourth column in the </w:t>
      </w:r>
      <w:proofErr w:type="spellStart"/>
      <w:r>
        <w:t>SpeciesTable</w:t>
      </w:r>
      <w:proofErr w:type="spellEnd"/>
      <w:r>
        <w:t xml:space="preserv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14:paraId="510615B1" w14:textId="77777777" w:rsidR="000C36DC" w:rsidRDefault="000C36DC" w:rsidP="001909F5">
      <w:pPr>
        <w:pStyle w:val="Heading4"/>
      </w:pPr>
      <w:bookmarkStart w:id="174" w:name="_Toc426028100"/>
      <w:r>
        <w:t>Mortality Threshold</w:t>
      </w:r>
      <w:bookmarkEnd w:id="174"/>
    </w:p>
    <w:p w14:paraId="717B064F" w14:textId="77777777" w:rsidR="000C36DC" w:rsidRPr="000C36DC" w:rsidRDefault="000C36DC" w:rsidP="001909F5">
      <w:r>
        <w:t xml:space="preserve">The fifth column in the </w:t>
      </w:r>
      <w:proofErr w:type="spellStart"/>
      <w:r>
        <w:t>SpeciesTable</w:t>
      </w:r>
      <w:proofErr w:type="spellEnd"/>
      <w:r>
        <w:t xml:space="preserve"> is the threshold of </w:t>
      </w:r>
      <w:r w:rsidR="000B6622">
        <w:t xml:space="preserve">proportion browsed </w:t>
      </w:r>
      <w:r>
        <w:t>at which cohort mortality begins (</w:t>
      </w:r>
      <w:r w:rsidRPr="000C36DC">
        <w:rPr>
          <w:i/>
        </w:rPr>
        <w:t>a</w:t>
      </w:r>
      <w:r>
        <w:t xml:space="preserve"> in Figure 3).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14:paraId="17ADEAD4" w14:textId="77777777" w:rsidR="000C36DC" w:rsidRDefault="000C36DC" w:rsidP="001909F5">
      <w:pPr>
        <w:pStyle w:val="Heading4"/>
      </w:pPr>
      <w:bookmarkStart w:id="175" w:name="_Toc426028101"/>
      <w:r>
        <w:t>Mortality Maximum</w:t>
      </w:r>
      <w:bookmarkEnd w:id="175"/>
    </w:p>
    <w:p w14:paraId="061690AD" w14:textId="0FC338D0" w:rsidR="000C36DC" w:rsidRDefault="000C36DC" w:rsidP="001909F5">
      <w:r>
        <w:t xml:space="preserve">The </w:t>
      </w:r>
      <w:r w:rsidR="007464B1">
        <w:t>sixth</w:t>
      </w:r>
      <w:r>
        <w:t xml:space="preserve"> column in the </w:t>
      </w:r>
      <w:proofErr w:type="spellStart"/>
      <w:r>
        <w:t>SpeciesTable</w:t>
      </w:r>
      <w:proofErr w:type="spellEnd"/>
      <w:r>
        <w:t xml:space="preserv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14:paraId="4F67456D" w14:textId="1DD73B3F" w:rsidR="00AD0DFA" w:rsidRDefault="00AD0DFA" w:rsidP="00AD0DFA">
      <w:pPr>
        <w:pStyle w:val="Heading4"/>
      </w:pPr>
      <w:r>
        <w:t>Biomass Maximum</w:t>
      </w:r>
    </w:p>
    <w:p w14:paraId="6508AC50" w14:textId="719960C2" w:rsidR="00AD0DFA" w:rsidRPr="00AD0DFA" w:rsidRDefault="00AD0DFA" w:rsidP="00AD0DFA">
      <w:r>
        <w:t xml:space="preserve">The sixth column in the </w:t>
      </w:r>
      <w:proofErr w:type="spellStart"/>
      <w:r>
        <w:t>SpeciesTable</w:t>
      </w:r>
      <w:proofErr w:type="spellEnd"/>
      <w:r>
        <w:t xml:space="preserve"> is the maximum biomass attainable by each species (in g m</w:t>
      </w:r>
      <w:r>
        <w:rPr>
          <w:vertAlign w:val="superscript"/>
        </w:rPr>
        <w:t>-2</w:t>
      </w:r>
      <w:r>
        <w:t xml:space="preserve">). This value should match </w:t>
      </w:r>
      <w:commentRangeStart w:id="176"/>
      <w:r>
        <w:t xml:space="preserve">the maximum biomass </w:t>
      </w:r>
      <w:r w:rsidR="00141366">
        <w:t>used for the chosen</w:t>
      </w:r>
      <w:r>
        <w:t xml:space="preserve"> succession extension (Biomass Succession or NECN Succession). </w:t>
      </w:r>
      <w:commentRangeEnd w:id="176"/>
      <w:r w:rsidR="00440221">
        <w:rPr>
          <w:rStyle w:val="CommentReference"/>
        </w:rPr>
        <w:commentReference w:id="176"/>
      </w:r>
      <w:r>
        <w:t>Biomass Maximum no longer varies at the ecoregion level</w:t>
      </w:r>
      <w:r w:rsidR="00141366">
        <w:t xml:space="preserve">; rather, it </w:t>
      </w:r>
      <w:r>
        <w:t xml:space="preserve">is constant for each species across the entire landscape. </w:t>
      </w:r>
    </w:p>
    <w:p w14:paraId="2AB8DF2B" w14:textId="77777777" w:rsidR="007464B1" w:rsidRDefault="007464B1" w:rsidP="001909F5">
      <w:pPr>
        <w:pStyle w:val="Heading3"/>
      </w:pPr>
      <w:bookmarkStart w:id="177" w:name="_Toc426028102"/>
      <w:r>
        <w:t>Zone Map</w:t>
      </w:r>
      <w:bookmarkEnd w:id="177"/>
    </w:p>
    <w:p w14:paraId="11562F71" w14:textId="77777777" w:rsidR="007464B1" w:rsidRDefault="007464B1" w:rsidP="001909F5">
      <w:r>
        <w:t>The keyword “</w:t>
      </w:r>
      <w:proofErr w:type="spellStart"/>
      <w:r>
        <w:t>ZoneMap</w:t>
      </w:r>
      <w:proofErr w:type="spellEnd"/>
      <w:r>
        <w:t>”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xml:space="preserve">).  </w:t>
      </w:r>
    </w:p>
    <w:p w14:paraId="3266CC15" w14:textId="77777777" w:rsidR="00B5425D" w:rsidRDefault="00B5425D" w:rsidP="001909F5">
      <w:pPr>
        <w:pStyle w:val="Heading3"/>
      </w:pPr>
      <w:bookmarkStart w:id="178" w:name="_Ref411409470"/>
      <w:bookmarkStart w:id="179" w:name="_Toc426028103"/>
      <w:commentRangeStart w:id="180"/>
      <w:r>
        <w:t>Population File</w:t>
      </w:r>
      <w:bookmarkEnd w:id="178"/>
      <w:bookmarkEnd w:id="179"/>
      <w:commentRangeEnd w:id="180"/>
      <w:r w:rsidR="00A51E6F">
        <w:rPr>
          <w:rStyle w:val="CommentReference"/>
          <w:rFonts w:ascii="Times New Roman" w:eastAsia="Times New Roman" w:hAnsi="Times New Roman" w:cs="Times New Roman"/>
          <w:bCs w:val="0"/>
        </w:rPr>
        <w:commentReference w:id="180"/>
      </w:r>
    </w:p>
    <w:p w14:paraId="2CB006CA" w14:textId="77777777" w:rsidR="00B5425D" w:rsidRDefault="00B5425D" w:rsidP="001909F5">
      <w:r>
        <w:t>The keyword “</w:t>
      </w:r>
      <w:proofErr w:type="spellStart"/>
      <w:r>
        <w:t>PopulationFile</w:t>
      </w:r>
      <w:proofErr w:type="spellEnd"/>
      <w:r>
        <w:t xml:space="preserve">” is followed by a file name pointing to a text input file that defines the </w:t>
      </w:r>
      <w:r w:rsidR="00615647">
        <w:t>initial populations/browser density index for each zone.</w:t>
      </w:r>
    </w:p>
    <w:p w14:paraId="78013FF5" w14:textId="77777777" w:rsidR="00615647" w:rsidRDefault="00615647" w:rsidP="001909F5">
      <w:pPr>
        <w:pStyle w:val="Heading3"/>
      </w:pPr>
      <w:bookmarkStart w:id="181" w:name="_Toc426028104"/>
      <w:commentRangeStart w:id="182"/>
      <w:r>
        <w:t>Dynamic Population File</w:t>
      </w:r>
      <w:r w:rsidR="001909F5">
        <w:t xml:space="preserve"> (Optional)</w:t>
      </w:r>
      <w:bookmarkEnd w:id="181"/>
      <w:commentRangeEnd w:id="182"/>
      <w:r w:rsidR="00A51E6F">
        <w:rPr>
          <w:rStyle w:val="CommentReference"/>
          <w:rFonts w:ascii="Times New Roman" w:eastAsia="Times New Roman" w:hAnsi="Times New Roman" w:cs="Times New Roman"/>
          <w:bCs w:val="0"/>
        </w:rPr>
        <w:commentReference w:id="182"/>
      </w:r>
    </w:p>
    <w:p w14:paraId="62FF8C45" w14:textId="77777777" w:rsidR="00615647" w:rsidRPr="00B5425D" w:rsidRDefault="00615647" w:rsidP="001909F5">
      <w:r>
        <w:t>The keyword “</w:t>
      </w:r>
      <w:proofErr w:type="spellStart"/>
      <w:r>
        <w:t>DynamicPopulationFile</w:t>
      </w:r>
      <w:proofErr w:type="spellEnd"/>
      <w:r>
        <w:t>” is</w:t>
      </w:r>
      <w:r w:rsidRPr="00615647">
        <w:t xml:space="preserve"> </w:t>
      </w:r>
      <w:r>
        <w:t>followed by a file name pointing to a text input file that defines the additional population parameters required when modeling a dynamic population (</w:t>
      </w:r>
      <w:r>
        <w:fldChar w:fldCharType="begin"/>
      </w:r>
      <w:r>
        <w:instrText xml:space="preserve"> REF _Ref411409435 \r \h </w:instrText>
      </w:r>
      <w:r>
        <w:fldChar w:fldCharType="separate"/>
      </w:r>
      <w:r>
        <w:t>2.7.2</w:t>
      </w:r>
      <w:r>
        <w:fldChar w:fldCharType="end"/>
      </w:r>
      <w:r>
        <w:t>).  This parameter should be excluded when using defined populations (</w:t>
      </w:r>
      <w:r>
        <w:fldChar w:fldCharType="begin"/>
      </w:r>
      <w:r>
        <w:instrText xml:space="preserve"> REF _Ref411409447 \r \h </w:instrText>
      </w:r>
      <w:r>
        <w:fldChar w:fldCharType="separate"/>
      </w:r>
      <w:r>
        <w:t>2.7.1</w:t>
      </w:r>
      <w:r>
        <w:fldChar w:fldCharType="end"/>
      </w:r>
      <w:r>
        <w:t xml:space="preserve">).  </w:t>
      </w:r>
      <w:r>
        <w:lastRenderedPageBreak/>
        <w:t xml:space="preserve">The presence of this parameter and associated file </w:t>
      </w:r>
      <w:proofErr w:type="gramStart"/>
      <w:r>
        <w:t>trigger</w:t>
      </w:r>
      <w:proofErr w:type="gramEnd"/>
      <w:r>
        <w:t xml:space="preserve"> the extension to model dynamic populations and to treat the values in the </w:t>
      </w:r>
      <w:proofErr w:type="spellStart"/>
      <w:r>
        <w:t>PopulationFile</w:t>
      </w:r>
      <w:proofErr w:type="spellEnd"/>
      <w:r>
        <w:t xml:space="preserve"> (</w:t>
      </w:r>
      <w:r>
        <w:fldChar w:fldCharType="begin"/>
      </w:r>
      <w:r>
        <w:instrText xml:space="preserve"> REF _Ref411409470 \r \h </w:instrText>
      </w:r>
      <w:r>
        <w:fldChar w:fldCharType="separate"/>
      </w:r>
      <w:r>
        <w:t>3.2.4</w:t>
      </w:r>
      <w:r>
        <w:fldChar w:fldCharType="end"/>
      </w:r>
      <w:r>
        <w:t>) as initial populations instead of browser density indices.</w:t>
      </w:r>
    </w:p>
    <w:p w14:paraId="00B50D0F" w14:textId="77777777" w:rsidR="00615647" w:rsidRDefault="00615647" w:rsidP="001909F5">
      <w:pPr>
        <w:pStyle w:val="Heading3"/>
      </w:pPr>
      <w:bookmarkStart w:id="183" w:name="_Toc426028105"/>
      <w:r>
        <w:t>Consumption Rate</w:t>
      </w:r>
      <w:bookmarkEnd w:id="183"/>
    </w:p>
    <w:p w14:paraId="3CC2B1B2" w14:textId="77777777" w:rsidR="00615647" w:rsidRPr="00615647" w:rsidRDefault="00615647" w:rsidP="001909F5">
      <w:r>
        <w:t>The keyword “</w:t>
      </w:r>
      <w:proofErr w:type="spellStart"/>
      <w:r>
        <w:t>ConsumptionRate</w:t>
      </w:r>
      <w:proofErr w:type="spellEnd"/>
      <w:r>
        <w:t>” is followed by an integer value representing the annual forage requirements (kg) for an individual browser.</w:t>
      </w:r>
    </w:p>
    <w:p w14:paraId="1427CAD1" w14:textId="77777777" w:rsidR="00615647" w:rsidRDefault="00615647" w:rsidP="001909F5">
      <w:pPr>
        <w:pStyle w:val="Heading3"/>
      </w:pPr>
      <w:bookmarkStart w:id="184" w:name="_Ref411409747"/>
      <w:bookmarkStart w:id="185" w:name="_Toc426028106"/>
      <w:r>
        <w:t>ANPP Forage Proportion</w:t>
      </w:r>
      <w:bookmarkEnd w:id="184"/>
      <w:bookmarkEnd w:id="185"/>
    </w:p>
    <w:p w14:paraId="559C6800" w14:textId="66D6DC46" w:rsidR="00615647" w:rsidRDefault="00615647" w:rsidP="001909F5">
      <w:pPr>
        <w:rPr>
          <w:ins w:id="186" w:author="Samuel Walker Flake" w:date="2022-05-05T22:05:00Z"/>
        </w:rPr>
      </w:pPr>
      <w:r>
        <w:t>The keyword “</w:t>
      </w:r>
      <w:proofErr w:type="spellStart"/>
      <w:r>
        <w:t>ANPPForageProp</w:t>
      </w:r>
      <w:proofErr w:type="spellEnd"/>
      <w:r>
        <w:t xml:space="preserve">”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14:paraId="23B38DB1" w14:textId="00775474" w:rsidR="00114ACF" w:rsidRDefault="00114ACF" w:rsidP="00114ACF">
      <w:pPr>
        <w:pStyle w:val="Heading3"/>
        <w:rPr>
          <w:ins w:id="187" w:author="Samuel Walker Flake" w:date="2022-05-05T22:06:00Z"/>
        </w:rPr>
      </w:pPr>
      <w:proofErr w:type="spellStart"/>
      <w:ins w:id="188" w:author="Samuel Walker Flake" w:date="2022-05-05T22:06:00Z">
        <w:r>
          <w:t>MinBrowsePropInReach</w:t>
        </w:r>
        <w:proofErr w:type="spellEnd"/>
      </w:ins>
    </w:p>
    <w:p w14:paraId="7CEF8382" w14:textId="3F686857" w:rsidR="00114ACF" w:rsidRPr="00114ACF" w:rsidRDefault="00114ACF" w:rsidP="00114ACF">
      <w:ins w:id="189" w:author="Samuel Walker Flake" w:date="2022-05-05T22:06:00Z">
        <w:r>
          <w:t>The keyword “</w:t>
        </w:r>
        <w:proofErr w:type="spellStart"/>
        <w:r w:rsidRPr="00CA3D67">
          <w:t>MinBrowsePropinReach</w:t>
        </w:r>
        <w:proofErr w:type="spellEnd"/>
        <w:r>
          <w:t xml:space="preserve">” is followed by a decimal value between 0 and 1 representing a minimum threshold for </w:t>
        </w:r>
        <w:proofErr w:type="spellStart"/>
        <w:r>
          <w:t>PropInReach</w:t>
        </w:r>
        <w:proofErr w:type="spellEnd"/>
        <w:r>
          <w:t>, below which a cohort is assumed to have entirely escaped browsing even if the c</w:t>
        </w:r>
      </w:ins>
      <w:ins w:id="190" w:author="Samuel Walker Flake" w:date="2022-05-05T22:07:00Z">
        <w:r>
          <w:t xml:space="preserve">ohort has not attained </w:t>
        </w:r>
        <w:commentRangeStart w:id="191"/>
        <w:proofErr w:type="spellStart"/>
        <w:r>
          <w:t>BrowseBiomassThresholdMax</w:t>
        </w:r>
      </w:ins>
      <w:proofErr w:type="spellEnd"/>
      <w:ins w:id="192" w:author="Samuel Walker Flake" w:date="2022-05-05T22:10:00Z">
        <w:r w:rsidR="003B6C73">
          <w:t>.</w:t>
        </w:r>
      </w:ins>
      <w:commentRangeEnd w:id="191"/>
      <w:ins w:id="193" w:author="Samuel Walker Flake" w:date="2022-05-05T22:11:00Z">
        <w:r w:rsidR="003B6C73">
          <w:rPr>
            <w:rStyle w:val="CommentReference"/>
          </w:rPr>
          <w:commentReference w:id="191"/>
        </w:r>
      </w:ins>
    </w:p>
    <w:p w14:paraId="6C4EAB0E" w14:textId="6C92620D" w:rsidR="00CA3D67" w:rsidRDefault="00114ACF" w:rsidP="001909F5">
      <w:pPr>
        <w:pStyle w:val="Heading3"/>
      </w:pPr>
      <w:bookmarkStart w:id="194" w:name="_Ref411410037"/>
      <w:bookmarkStart w:id="195" w:name="_Toc426028107"/>
      <w:commentRangeStart w:id="196"/>
      <w:ins w:id="197" w:author="Samuel Walker Flake" w:date="2022-05-05T22:08:00Z">
        <w:r>
          <w:t>Minimum</w:t>
        </w:r>
      </w:ins>
      <w:commentRangeEnd w:id="196"/>
      <w:ins w:id="198" w:author="Samuel Walker Flake" w:date="2022-05-05T22:11:00Z">
        <w:r w:rsidR="00702EE7">
          <w:rPr>
            <w:rStyle w:val="CommentReference"/>
            <w:rFonts w:ascii="Times New Roman" w:eastAsia="Times New Roman" w:hAnsi="Times New Roman" w:cs="Times New Roman"/>
            <w:bCs w:val="0"/>
          </w:rPr>
          <w:commentReference w:id="196"/>
        </w:r>
      </w:ins>
      <w:ins w:id="199" w:author="Samuel Walker Flake" w:date="2022-05-05T22:08:00Z">
        <w:r>
          <w:t xml:space="preserve"> Biomass Threshold for Escape</w:t>
        </w:r>
      </w:ins>
      <w:commentRangeStart w:id="200"/>
      <w:del w:id="201" w:author="Samuel Walker Flake" w:date="2022-05-05T22:08:00Z">
        <w:r w:rsidR="00CA3D67" w:rsidDel="00114ACF">
          <w:delText>Minimum Browse in Reach Proportion</w:delText>
        </w:r>
      </w:del>
      <w:bookmarkEnd w:id="194"/>
      <w:bookmarkEnd w:id="195"/>
    </w:p>
    <w:p w14:paraId="210516DF" w14:textId="12BA510D" w:rsidR="00615647" w:rsidRDefault="00CA3D67" w:rsidP="001909F5">
      <w:pPr>
        <w:rPr>
          <w:ins w:id="202" w:author="Samuel Walker Flake" w:date="2022-05-05T21:59:00Z"/>
        </w:rPr>
      </w:pPr>
      <w:r>
        <w:t>The keyword “</w:t>
      </w:r>
      <w:proofErr w:type="spellStart"/>
      <w:ins w:id="203" w:author="Samuel Walker Flake" w:date="2022-05-05T22:07:00Z">
        <w:r w:rsidR="00114ACF">
          <w:t>BrowseBiomassThresholdMin</w:t>
        </w:r>
        <w:proofErr w:type="spellEnd"/>
        <w:r w:rsidR="00114ACF" w:rsidRPr="00CA3D67" w:rsidDel="00114ACF">
          <w:t xml:space="preserve"> </w:t>
        </w:r>
      </w:ins>
      <w:del w:id="204" w:author="Samuel Walker Flake" w:date="2022-05-05T22:07:00Z">
        <w:r w:rsidRPr="00CA3D67" w:rsidDel="00114ACF">
          <w:delText>MinBrowsePropinReach</w:delText>
        </w:r>
      </w:del>
      <w:r>
        <w:t xml:space="preserve">” is followed by a decimal value </w:t>
      </w:r>
      <w:r w:rsidR="000B6622">
        <w:t>between 0 and 1</w:t>
      </w:r>
      <w:r w:rsidR="003435FE">
        <w:t xml:space="preserve"> </w:t>
      </w:r>
      <w:r>
        <w:t xml:space="preserve">representing the </w:t>
      </w:r>
      <w:ins w:id="205" w:author="Samuel Walker Flake" w:date="2022-05-05T22:09:00Z">
        <w:r w:rsidR="00FD1629">
          <w:t>proportion of maximum biomass</w:t>
        </w:r>
      </w:ins>
      <w:ins w:id="206" w:author="Samuel Walker Flake" w:date="2022-05-05T22:00:00Z">
        <w:r w:rsidR="00881252">
          <w:t xml:space="preserve"> below which a cohort is entirely susceptible to browse</w:t>
        </w:r>
      </w:ins>
      <w:del w:id="207" w:author="Samuel Walker Flake" w:date="2022-05-05T22:00:00Z">
        <w:r w:rsidDel="00881252">
          <w:delText xml:space="preserve">minimum proportion of a cohort’s available forage that must be considered within browser reach in order for the cohort to be susceptible to browsing </w:delText>
        </w:r>
      </w:del>
      <w:del w:id="208" w:author="Samuel Walker Flake" w:date="2022-05-05T22:03:00Z">
        <w:r w:rsidDel="00881252">
          <w:delText>(</w:delText>
        </w:r>
        <w:r w:rsidDel="00881252">
          <w:fldChar w:fldCharType="begin"/>
        </w:r>
        <w:r w:rsidDel="00881252">
          <w:delInstrText xml:space="preserve"> REF _Ref411409997 \r \h </w:delInstrText>
        </w:r>
        <w:r w:rsidDel="00881252">
          <w:fldChar w:fldCharType="separate"/>
        </w:r>
        <w:r w:rsidDel="00881252">
          <w:delText>2.2.1</w:delText>
        </w:r>
        <w:r w:rsidDel="00881252">
          <w:fldChar w:fldCharType="end"/>
        </w:r>
        <w:r w:rsidDel="00881252">
          <w:delText>)</w:delText>
        </w:r>
      </w:del>
      <w:r>
        <w:t xml:space="preserve">. </w:t>
      </w:r>
      <w:ins w:id="209" w:author="Samuel Walker Flake" w:date="2022-05-05T22:09:00Z">
        <w:r w:rsidR="00FD1629">
          <w:t>This threshold (</w:t>
        </w:r>
        <w:proofErr w:type="spellStart"/>
        <w:r w:rsidR="00FD1629">
          <w:t>Brow</w:t>
        </w:r>
      </w:ins>
      <w:ins w:id="210" w:author="Samuel Walker Flake" w:date="2022-05-05T22:10:00Z">
        <w:r w:rsidR="00FD1629">
          <w:t>seBiomassThresholdMin</w:t>
        </w:r>
        <w:proofErr w:type="spellEnd"/>
        <w:r w:rsidR="00FD1629">
          <w:t xml:space="preserve"> times Maximum Biomass) represents juvenile trees that are entirely reachable by browsers.</w:t>
        </w:r>
      </w:ins>
      <w:r>
        <w:t xml:space="preserve"> Cohorts with browse in reach proportions </w:t>
      </w:r>
      <w:commentRangeStart w:id="211"/>
      <w:del w:id="212" w:author="Samuel Walker Flake" w:date="2022-05-05T22:00:00Z">
        <w:r w:rsidDel="00881252">
          <w:delText xml:space="preserve">less </w:delText>
        </w:r>
      </w:del>
      <w:ins w:id="213" w:author="Samuel Walker Flake" w:date="2022-05-05T22:00:00Z">
        <w:r w:rsidR="00881252">
          <w:t xml:space="preserve">greater </w:t>
        </w:r>
      </w:ins>
      <w:r>
        <w:t xml:space="preserve">than this </w:t>
      </w:r>
      <w:ins w:id="214" w:author="Samuel Walker Flake" w:date="2022-05-05T22:09:00Z">
        <w:r w:rsidR="00FD1629">
          <w:t xml:space="preserve">biomass </w:t>
        </w:r>
      </w:ins>
      <w:r>
        <w:t xml:space="preserve">threshold </w:t>
      </w:r>
      <w:del w:id="215" w:author="Samuel Walker Flake" w:date="2022-05-05T22:00:00Z">
        <w:r w:rsidDel="00881252">
          <w:delText>are considered</w:delText>
        </w:r>
      </w:del>
      <w:proofErr w:type="gramStart"/>
      <w:ins w:id="216" w:author="Samuel Walker Flake" w:date="2022-05-05T22:00:00Z">
        <w:r w:rsidR="00881252">
          <w:t>are able to</w:t>
        </w:r>
        <w:proofErr w:type="gramEnd"/>
        <w:r w:rsidR="00881252">
          <w:t xml:space="preserve"> partially escape browse</w:t>
        </w:r>
      </w:ins>
      <w:ins w:id="217" w:author="Samuel Walker Flake" w:date="2022-05-05T22:01:00Z">
        <w:r w:rsidR="00881252">
          <w:t xml:space="preserve">, as described in section 3.9. </w:t>
        </w:r>
      </w:ins>
      <w:del w:id="218" w:author="Samuel Walker Flake" w:date="2022-05-05T22:01:00Z">
        <w:r w:rsidDel="00881252">
          <w:delText xml:space="preserve"> “escaped” </w:delText>
        </w:r>
        <w:commentRangeEnd w:id="211"/>
        <w:r w:rsidR="00AC7A14" w:rsidDel="00881252">
          <w:rPr>
            <w:rStyle w:val="CommentReference"/>
          </w:rPr>
          <w:commentReference w:id="211"/>
        </w:r>
      </w:del>
      <w:ins w:id="219" w:author="Samuel Walker Flake" w:date="2022-05-05T22:01:00Z">
        <w:r w:rsidR="00881252" w:rsidDel="00881252">
          <w:t xml:space="preserve"> </w:t>
        </w:r>
      </w:ins>
      <w:del w:id="220" w:author="Samuel Walker Flake" w:date="2022-05-05T22:01:00Z">
        <w:r w:rsidDel="00881252">
          <w:delText>from the browse reach, and none of their forage is available to the browser.</w:delText>
        </w:r>
      </w:del>
    </w:p>
    <w:p w14:paraId="750D32E8" w14:textId="0B5558E7" w:rsidR="00881252" w:rsidRDefault="00881252" w:rsidP="00114ACF">
      <w:pPr>
        <w:pStyle w:val="Heading3"/>
        <w:rPr>
          <w:ins w:id="221" w:author="Samuel Walker Flake" w:date="2022-05-05T22:01:00Z"/>
        </w:rPr>
      </w:pPr>
      <w:ins w:id="222" w:author="Samuel Walker Flake" w:date="2022-05-05T21:59:00Z">
        <w:r>
          <w:t xml:space="preserve">Maximum </w:t>
        </w:r>
      </w:ins>
      <w:ins w:id="223" w:author="Samuel Walker Flake" w:date="2022-05-05T22:08:00Z">
        <w:r w:rsidR="00114ACF">
          <w:t>Biomass Threshold for Escape</w:t>
        </w:r>
      </w:ins>
    </w:p>
    <w:p w14:paraId="3E5F6EF9" w14:textId="655B31E1" w:rsidR="00881252" w:rsidRPr="00881252" w:rsidRDefault="00881252" w:rsidP="00881252">
      <w:ins w:id="224" w:author="Samuel Walker Flake" w:date="2022-05-05T22:02:00Z">
        <w:r>
          <w:t>The keyword “</w:t>
        </w:r>
      </w:ins>
      <w:proofErr w:type="spellStart"/>
      <w:ins w:id="225" w:author="Samuel Walker Flake" w:date="2022-05-05T22:07:00Z">
        <w:r w:rsidR="00114ACF">
          <w:t>BrowseBiomassThresholdMax</w:t>
        </w:r>
      </w:ins>
      <w:proofErr w:type="spellEnd"/>
      <w:ins w:id="226" w:author="Samuel Walker Flake" w:date="2022-05-05T22:02:00Z">
        <w:r>
          <w:t xml:space="preserve">” is followed by a decimal value between 0 and 1 representing the </w:t>
        </w:r>
      </w:ins>
      <w:ins w:id="227" w:author="Samuel Walker Flake" w:date="2022-05-05T22:09:00Z">
        <w:r w:rsidR="00FD1629">
          <w:t>proportion of maximum biomass</w:t>
        </w:r>
      </w:ins>
      <w:ins w:id="228" w:author="Samuel Walker Flake" w:date="2022-05-05T22:02:00Z">
        <w:r>
          <w:t xml:space="preserve"> above which a cohort is entirely escaped browse</w:t>
        </w:r>
      </w:ins>
      <w:ins w:id="229" w:author="Samuel Walker Flake" w:date="2022-05-05T22:03:00Z">
        <w:r>
          <w:t xml:space="preserve">. For cohorts with biomass less than </w:t>
        </w:r>
      </w:ins>
      <w:proofErr w:type="spellStart"/>
      <w:ins w:id="230" w:author="Samuel Walker Flake" w:date="2022-05-16T13:36:00Z">
        <w:r w:rsidR="00831ED4">
          <w:t>BrowseBiomassThresholdMax</w:t>
        </w:r>
      </w:ins>
      <w:proofErr w:type="spellEnd"/>
      <w:ins w:id="231" w:author="Samuel Walker Flake" w:date="2022-05-05T22:03:00Z">
        <w:r>
          <w:t xml:space="preserve"> and greater than </w:t>
        </w:r>
      </w:ins>
      <w:proofErr w:type="spellStart"/>
      <w:ins w:id="232" w:author="Samuel Walker Flake" w:date="2022-05-16T13:36:00Z">
        <w:r w:rsidR="00831ED4">
          <w:t>BrowseBiomassThresholdMin</w:t>
        </w:r>
      </w:ins>
      <w:proofErr w:type="spellEnd"/>
      <w:ins w:id="233" w:author="Samuel Walker Flake" w:date="2022-05-05T22:03:00Z">
        <w:r>
          <w:t xml:space="preserve">, </w:t>
        </w:r>
        <w:r w:rsidR="00114ACF">
          <w:t xml:space="preserve">the proportion of browse is </w:t>
        </w:r>
      </w:ins>
      <w:ins w:id="234" w:author="Samuel Walker Flake" w:date="2022-05-05T22:04:00Z">
        <w:r w:rsidR="00114ACF">
          <w:t>calculated as</w:t>
        </w:r>
      </w:ins>
      <w:ins w:id="235" w:author="Samuel Walker Flake" w:date="2022-05-16T13:37:00Z">
        <w:r w:rsidR="00831ED4">
          <w:t xml:space="preserve"> one minus</w:t>
        </w:r>
      </w:ins>
      <w:ins w:id="236" w:author="Samuel Walker Flake" w:date="2022-05-05T22:04:00Z">
        <w:r w:rsidR="00114ACF">
          <w:t xml:space="preserve"> the ratio of cohort biomass to</w:t>
        </w:r>
      </w:ins>
      <w:ins w:id="237" w:author="Samuel Walker Flake" w:date="2022-05-16T13:36:00Z">
        <w:r w:rsidR="00831ED4">
          <w:t xml:space="preserve"> </w:t>
        </w:r>
        <w:proofErr w:type="spellStart"/>
        <w:r w:rsidR="00831ED4">
          <w:t>BrowseBiomassThresholdMax</w:t>
        </w:r>
      </w:ins>
      <w:proofErr w:type="spellEnd"/>
      <w:ins w:id="238" w:author="Samuel Walker Flake" w:date="2022-05-05T22:04:00Z">
        <w:r w:rsidR="00114ACF">
          <w:t xml:space="preserve">. </w:t>
        </w:r>
        <w:commentRangeStart w:id="239"/>
        <w:r w:rsidR="00114ACF">
          <w:t xml:space="preserve">This functional relationship is a linear decrease in the proportion of the cohort biomass in reach, until the cohort totally escapes browse. </w:t>
        </w:r>
      </w:ins>
      <w:commentRangeEnd w:id="239"/>
      <w:ins w:id="240" w:author="Samuel Walker Flake" w:date="2022-05-05T22:05:00Z">
        <w:r w:rsidR="00114ACF">
          <w:rPr>
            <w:rStyle w:val="CommentReference"/>
          </w:rPr>
          <w:commentReference w:id="239"/>
        </w:r>
      </w:ins>
    </w:p>
    <w:p w14:paraId="5B4B3A4F" w14:textId="77777777" w:rsidR="00CA3D67" w:rsidRDefault="00CA3D67" w:rsidP="001909F5">
      <w:pPr>
        <w:pStyle w:val="Heading3"/>
      </w:pPr>
      <w:bookmarkStart w:id="241" w:name="_Toc426028108"/>
      <w:r>
        <w:t>Browse Biomass Threshold</w:t>
      </w:r>
      <w:bookmarkEnd w:id="241"/>
    </w:p>
    <w:p w14:paraId="7008C59C" w14:textId="1D37BF14" w:rsidR="00B5425D" w:rsidRDefault="00CA3D67" w:rsidP="001909F5">
      <w:r>
        <w:t>The keyword “</w:t>
      </w:r>
      <w:proofErr w:type="spellStart"/>
      <w:r>
        <w:t>BrowseBiomassThreshold</w:t>
      </w:r>
      <w:proofErr w:type="spellEnd"/>
      <w:r>
        <w:t xml:space="preserve">” is followed by a decimal value </w:t>
      </w:r>
      <w:r w:rsidR="000B6622">
        <w:t>between 0 and 1</w:t>
      </w:r>
      <w:r w:rsidR="003435FE">
        <w:t xml:space="preserve"> </w:t>
      </w:r>
      <w:r>
        <w:t xml:space="preserve">representing the proportion of the ecoregion maximum potential biomass when a </w:t>
      </w:r>
      <w:del w:id="242" w:author="Samuel Walker Flake" w:date="2022-05-05T22:11:00Z">
        <w:r w:rsidDel="00702EE7">
          <w:delText xml:space="preserve">cohort </w:delText>
        </w:r>
      </w:del>
      <w:ins w:id="243" w:author="Samuel Walker Flake" w:date="2022-05-05T22:11:00Z">
        <w:r w:rsidR="00702EE7">
          <w:t xml:space="preserve">site ceases to be browsed </w:t>
        </w:r>
      </w:ins>
      <w:del w:id="244" w:author="Samuel Walker Flake" w:date="2022-05-05T22:11:00Z">
        <w:r w:rsidDel="00702EE7">
          <w:delText xml:space="preserve">begins to escape browse </w:delText>
        </w:r>
      </w:del>
      <w:r>
        <w:t>(</w:t>
      </w:r>
      <w:r>
        <w:fldChar w:fldCharType="begin"/>
      </w:r>
      <w:r>
        <w:instrText xml:space="preserve"> REF _Ref411409997 \r \h </w:instrText>
      </w:r>
      <w:r>
        <w:fldChar w:fldCharType="separate"/>
      </w:r>
      <w:r>
        <w:t>2.2.1</w:t>
      </w:r>
      <w:r>
        <w:fldChar w:fldCharType="end"/>
      </w:r>
      <w:r>
        <w:t xml:space="preserve">).  This proportion (multiplied by the ecoregion maximum potential biomass) </w:t>
      </w:r>
      <w:r>
        <w:lastRenderedPageBreak/>
        <w:t>defines the threshold at which cumulative biomass represents cohorts above the reach of browsers.</w:t>
      </w:r>
      <w:commentRangeEnd w:id="200"/>
      <w:r w:rsidR="000B6622">
        <w:rPr>
          <w:rStyle w:val="CommentReference"/>
        </w:rPr>
        <w:commentReference w:id="200"/>
      </w:r>
    </w:p>
    <w:p w14:paraId="1B91D481" w14:textId="77777777" w:rsidR="00CA3D67" w:rsidRDefault="00CA3D67" w:rsidP="001909F5">
      <w:pPr>
        <w:pStyle w:val="Heading3"/>
      </w:pPr>
      <w:bookmarkStart w:id="245" w:name="_Ref411410533"/>
      <w:bookmarkStart w:id="246" w:name="_Toc426028109"/>
      <w:r>
        <w:t>Proportion of Longevity to Escape Browse</w:t>
      </w:r>
      <w:bookmarkEnd w:id="245"/>
      <w:bookmarkEnd w:id="246"/>
    </w:p>
    <w:p w14:paraId="449222D1" w14:textId="77777777" w:rsidR="00CA3D67" w:rsidRPr="007464B1" w:rsidRDefault="00CA3D67" w:rsidP="001909F5">
      <w:r>
        <w:t>The keyword “</w:t>
      </w:r>
      <w:proofErr w:type="spellStart"/>
      <w:r>
        <w:t>EscapeBrowsePropLong</w:t>
      </w:r>
      <w:proofErr w:type="spellEnd"/>
      <w:r>
        <w:t xml:space="preserve">”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14:paraId="354E907B" w14:textId="77777777" w:rsidR="001909F5" w:rsidRDefault="001909F5" w:rsidP="001909F5">
      <w:pPr>
        <w:pStyle w:val="Heading3"/>
      </w:pPr>
      <w:bookmarkStart w:id="247" w:name="_Toc426028110"/>
      <w:r>
        <w:t>Growth Reduction Option (Optional)</w:t>
      </w:r>
      <w:bookmarkEnd w:id="247"/>
    </w:p>
    <w:p w14:paraId="22098F62" w14:textId="77777777" w:rsidR="00E87DE7" w:rsidRPr="00E87DE7" w:rsidRDefault="001909F5" w:rsidP="001909F5">
      <w:r>
        <w:t>The keyword “</w:t>
      </w:r>
      <w:proofErr w:type="spellStart"/>
      <w:r>
        <w:t>GrowthReduction</w:t>
      </w:r>
      <w:proofErr w:type="spellEnd"/>
      <w:r>
        <w:t>”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w:t>
      </w:r>
      <w:proofErr w:type="gramStart"/>
      <w:r>
        <w:t>”, and</w:t>
      </w:r>
      <w:proofErr w:type="gramEnd"/>
      <w:r>
        <w:t xml:space="preserve"> excluding this parameter will include simulation of growth reductions.</w:t>
      </w:r>
    </w:p>
    <w:p w14:paraId="63CE6E21" w14:textId="77777777" w:rsidR="00C44572" w:rsidRPr="00E87DE7" w:rsidRDefault="00C44572" w:rsidP="001909F5">
      <w:pPr>
        <w:pStyle w:val="textinputfile"/>
      </w:pPr>
    </w:p>
    <w:p w14:paraId="0163C56E" w14:textId="77777777" w:rsidR="001909F5" w:rsidRDefault="001909F5" w:rsidP="001909F5">
      <w:pPr>
        <w:pStyle w:val="Heading3"/>
      </w:pPr>
      <w:bookmarkStart w:id="248" w:name="_Toc426028111"/>
      <w:r>
        <w:t>Mortality Option (Optional)</w:t>
      </w:r>
      <w:bookmarkEnd w:id="248"/>
    </w:p>
    <w:p w14:paraId="6B99AD7A" w14:textId="77777777"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This is an optional parameter. The default is “ON</w:t>
      </w:r>
      <w:proofErr w:type="gramStart"/>
      <w:r>
        <w:t>”, and</w:t>
      </w:r>
      <w:proofErr w:type="gramEnd"/>
      <w:r>
        <w:t xml:space="preserve"> excluding this parameter will include simulation of cohort mortality.</w:t>
      </w:r>
    </w:p>
    <w:p w14:paraId="01A11B16" w14:textId="77777777" w:rsidR="001909F5" w:rsidRDefault="001909F5" w:rsidP="001909F5">
      <w:pPr>
        <w:pStyle w:val="Heading3"/>
      </w:pPr>
      <w:bookmarkStart w:id="249" w:name="_Ref411411035"/>
      <w:bookmarkStart w:id="250" w:name="_Toc426028112"/>
      <w:r>
        <w:t>Count Non-Forage in Site Preference Option (Optional)</w:t>
      </w:r>
      <w:bookmarkEnd w:id="249"/>
      <w:bookmarkEnd w:id="250"/>
    </w:p>
    <w:p w14:paraId="1C98BA17" w14:textId="77777777" w:rsidR="001909F5" w:rsidRPr="00E87DE7" w:rsidRDefault="001909F5" w:rsidP="001909F5">
      <w:r>
        <w:t>The keyword “</w:t>
      </w:r>
      <w:proofErr w:type="spellStart"/>
      <w:r w:rsidRPr="001909F5">
        <w:t>CountNonForageinSitePref</w:t>
      </w:r>
      <w:proofErr w:type="spellEnd"/>
      <w:r>
        <w:t>” is followed by “TRUE” or “FALSE” to set whether cohorts with preference values of 0 should be 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proofErr w:type="gramStart"/>
      <w:r>
        <w:t>”, and</w:t>
      </w:r>
      <w:proofErr w:type="gramEnd"/>
      <w:r>
        <w:t xml:space="preserve">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14:paraId="2A27C672" w14:textId="77777777" w:rsidR="008A5466" w:rsidRDefault="008A5466" w:rsidP="008A5466">
      <w:pPr>
        <w:pStyle w:val="Heading3"/>
      </w:pPr>
      <w:bookmarkStart w:id="251" w:name="_Toc426028113"/>
      <w:r>
        <w:t>Use Initial Biomass as Forage Option (Optional)</w:t>
      </w:r>
      <w:bookmarkEnd w:id="251"/>
    </w:p>
    <w:p w14:paraId="52F4CA55" w14:textId="77777777" w:rsidR="00C44572" w:rsidRDefault="008A5466" w:rsidP="008A5466">
      <w:r w:rsidRPr="008A5466">
        <w:t>The keyword “</w:t>
      </w:r>
      <w:proofErr w:type="spellStart"/>
      <w:r w:rsidRPr="008A5466">
        <w:t>UseInitBiomassAsForage</w:t>
      </w:r>
      <w:proofErr w:type="spellEnd"/>
      <w:r w:rsidRPr="008A5466">
        <w:t xml:space="preserve">” is followed by “TRUE” or “FALSE” to set whether </w:t>
      </w:r>
      <w:r>
        <w:t xml:space="preserve">the forage of new cohorts (age = 1) includes </w:t>
      </w:r>
      <w:proofErr w:type="gramStart"/>
      <w:r>
        <w:t>all of</w:t>
      </w:r>
      <w:proofErr w:type="gramEnd"/>
      <w:r>
        <w:t xml:space="preserve"> the initial biomass.  This is an optional parameter.  The default is “FALSE</w:t>
      </w:r>
      <w:proofErr w:type="gramStart"/>
      <w:r>
        <w:t>”, and</w:t>
      </w:r>
      <w:proofErr w:type="gramEnd"/>
      <w:r>
        <w:t xml:space="preserve"> excluding this parameter will apply the </w:t>
      </w:r>
      <w:proofErr w:type="spellStart"/>
      <w:r>
        <w:t>ANPPForageProp</w:t>
      </w:r>
      <w:proofErr w:type="spellEnd"/>
      <w:r>
        <w:t xml:space="preserve"> (</w:t>
      </w:r>
      <w:r>
        <w:fldChar w:fldCharType="begin"/>
      </w:r>
      <w:r>
        <w:instrText xml:space="preserve"> REF _Ref411409747 \r \h </w:instrText>
      </w:r>
      <w:r>
        <w:fldChar w:fldCharType="separate"/>
      </w:r>
      <w:r>
        <w:t>3.2.7</w:t>
      </w:r>
      <w:r>
        <w:fldChar w:fldCharType="end"/>
      </w:r>
      <w:r>
        <w:t>) to the initial biomass when determining the forage of a new cohort.</w:t>
      </w:r>
    </w:p>
    <w:p w14:paraId="140308F1" w14:textId="77777777" w:rsidR="008A5466" w:rsidRDefault="008A5466" w:rsidP="008A5466">
      <w:pPr>
        <w:pStyle w:val="Heading3"/>
      </w:pPr>
      <w:bookmarkStart w:id="252" w:name="_Toc426028114"/>
      <w:r>
        <w:t>HSI Inputs</w:t>
      </w:r>
      <w:bookmarkEnd w:id="252"/>
    </w:p>
    <w:p w14:paraId="537AD07A" w14:textId="77777777" w:rsidR="008A5466" w:rsidRPr="008A5466" w:rsidRDefault="008A5466" w:rsidP="008A5466">
      <w:r>
        <w:t>The HSI inputs list the components (</w:t>
      </w:r>
      <w:proofErr w:type="spellStart"/>
      <w:r>
        <w:t>ForageQuantity</w:t>
      </w:r>
      <w:proofErr w:type="spellEnd"/>
      <w:r>
        <w:t xml:space="preserve"> and/or </w:t>
      </w:r>
      <w:proofErr w:type="spellStart"/>
      <w:r>
        <w:t>SitePreference</w:t>
      </w:r>
      <w:proofErr w:type="spellEnd"/>
      <w:r>
        <w:t xml:space="preserve">) that should be included in the HSI calculation along with any neighborhood window that should be used for each component.  </w:t>
      </w:r>
      <w:commentRangeStart w:id="253"/>
      <w:r>
        <w:t>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w:t>
      </w:r>
      <w:commentRangeEnd w:id="253"/>
      <w:r w:rsidR="003435FE">
        <w:rPr>
          <w:rStyle w:val="CommentReference"/>
        </w:rPr>
        <w:commentReference w:id="253"/>
      </w:r>
      <w:r>
        <w:t xml:space="preserve">If both </w:t>
      </w:r>
      <w:proofErr w:type="spellStart"/>
      <w:r>
        <w:t>ForageQuantity</w:t>
      </w:r>
      <w:proofErr w:type="spellEnd"/>
      <w:r>
        <w:t xml:space="preserve"> and </w:t>
      </w:r>
      <w:proofErr w:type="spellStart"/>
      <w:r>
        <w:t>SitePreference</w:t>
      </w:r>
      <w:proofErr w:type="spellEnd"/>
      <w:r>
        <w:t xml:space="preserve"> are included, </w:t>
      </w:r>
      <w:proofErr w:type="spellStart"/>
      <w:r>
        <w:t>Forage</w:t>
      </w:r>
      <w:r w:rsidR="0035287A">
        <w:t>Quantity</w:t>
      </w:r>
      <w:proofErr w:type="spellEnd"/>
      <w:r w:rsidR="0035287A">
        <w:t xml:space="preserve"> should be listed first, and the resulting HSI is the product of the forage quantity and site preference values.</w:t>
      </w:r>
    </w:p>
    <w:p w14:paraId="299CCABD" w14:textId="77777777" w:rsidR="008A5466" w:rsidRDefault="008A5466" w:rsidP="008A5466">
      <w:pPr>
        <w:pStyle w:val="Heading4"/>
      </w:pPr>
      <w:bookmarkStart w:id="254" w:name="_Toc426028115"/>
      <w:r>
        <w:lastRenderedPageBreak/>
        <w:t>Forage Quantity (Optional)</w:t>
      </w:r>
      <w:bookmarkEnd w:id="254"/>
    </w:p>
    <w:p w14:paraId="7F1A7625" w14:textId="77777777" w:rsidR="008A5466" w:rsidRPr="008A5466" w:rsidRDefault="008A5466" w:rsidP="008A5466">
      <w:r>
        <w:t>The keyword “</w:t>
      </w:r>
      <w:proofErr w:type="spellStart"/>
      <w:r>
        <w:t>ForageQuantity</w:t>
      </w:r>
      <w:proofErr w:type="spellEnd"/>
      <w:r>
        <w:t>”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w:t>
      </w:r>
      <w:proofErr w:type="spellStart"/>
      <w:r>
        <w:t>ForageQuantity</w:t>
      </w:r>
      <w:proofErr w:type="spellEnd"/>
      <w:r>
        <w:t xml:space="preserve"> or </w:t>
      </w:r>
      <w:proofErr w:type="spellStart"/>
      <w:r>
        <w:t>SitePreference</w:t>
      </w:r>
      <w:proofErr w:type="spellEnd"/>
      <w:r>
        <w:t xml:space="preserve"> (or both) must be listed </w:t>
      </w:r>
      <w:r w:rsidR="0035287A">
        <w:t>in the HSI Inputs.</w:t>
      </w:r>
    </w:p>
    <w:p w14:paraId="35336034" w14:textId="77777777" w:rsidR="0035287A" w:rsidRDefault="0035287A" w:rsidP="0035287A">
      <w:pPr>
        <w:pStyle w:val="Heading4"/>
      </w:pPr>
      <w:bookmarkStart w:id="255" w:name="_Toc426028116"/>
      <w:r>
        <w:t>Site Preference (Optional)</w:t>
      </w:r>
      <w:bookmarkEnd w:id="255"/>
    </w:p>
    <w:p w14:paraId="0EFE80FD" w14:textId="77777777" w:rsidR="0035287A" w:rsidRPr="008A5466" w:rsidRDefault="0035287A" w:rsidP="0035287A">
      <w:r>
        <w:t>The keyword “</w:t>
      </w:r>
      <w:proofErr w:type="spellStart"/>
      <w:r>
        <w:t>SitePreference</w:t>
      </w:r>
      <w:proofErr w:type="spellEnd"/>
      <w:r>
        <w:t xml:space="preserve">” is followed by </w:t>
      </w:r>
      <w:r w:rsidR="003435FE">
        <w:t xml:space="preserve">a positive </w:t>
      </w:r>
      <w:r>
        <w:t xml:space="preserve">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w:t>
      </w:r>
      <w:proofErr w:type="spellStart"/>
      <w:r>
        <w:t>ForageQuantity</w:t>
      </w:r>
      <w:proofErr w:type="spellEnd"/>
      <w:r>
        <w:t xml:space="preserve"> or </w:t>
      </w:r>
      <w:proofErr w:type="spellStart"/>
      <w:r>
        <w:t>SitePreference</w:t>
      </w:r>
      <w:proofErr w:type="spellEnd"/>
      <w:r>
        <w:t xml:space="preserve"> (or both) must be listed in the HSI Inputs.</w:t>
      </w:r>
    </w:p>
    <w:p w14:paraId="54A71212" w14:textId="77777777" w:rsidR="0035287A" w:rsidRDefault="0035287A" w:rsidP="0035287A">
      <w:pPr>
        <w:pStyle w:val="Heading3"/>
      </w:pPr>
      <w:bookmarkStart w:id="256" w:name="_Toc426028117"/>
      <w:r>
        <w:t>Output Maps (Optional)</w:t>
      </w:r>
      <w:bookmarkEnd w:id="256"/>
    </w:p>
    <w:p w14:paraId="286D242B" w14:textId="77777777"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257"/>
      <w:r>
        <w:t>file</w:t>
      </w:r>
      <w:commentRangeEnd w:id="257"/>
      <w:r w:rsidR="007F0C5A">
        <w:rPr>
          <w:rStyle w:val="CommentReference"/>
        </w:rPr>
        <w:commentReference w:id="257"/>
      </w:r>
      <w:r>
        <w:t>.</w:t>
      </w:r>
    </w:p>
    <w:p w14:paraId="7E11411C" w14:textId="77777777" w:rsidR="0035287A" w:rsidRDefault="0035287A" w:rsidP="0035287A">
      <w:pPr>
        <w:pStyle w:val="Heading4"/>
      </w:pPr>
      <w:bookmarkStart w:id="258" w:name="_Toc426028118"/>
      <w:r>
        <w:t>Site Preference Output Maps (Optional)</w:t>
      </w:r>
      <w:bookmarkEnd w:id="258"/>
    </w:p>
    <w:p w14:paraId="76FBD7EA" w14:textId="77777777" w:rsidR="0035287A" w:rsidRDefault="0035287A" w:rsidP="0035287A">
      <w:r>
        <w:t>The keyword “</w:t>
      </w:r>
      <w:proofErr w:type="spellStart"/>
      <w:r>
        <w:t>SitePrefMapNames</w:t>
      </w:r>
      <w:proofErr w:type="spellEnd"/>
      <w:r>
        <w:t>” is followed by a path and filename template for output maps of site preference (</w:t>
      </w:r>
      <w:r>
        <w:fldChar w:fldCharType="begin"/>
      </w:r>
      <w:r>
        <w:instrText xml:space="preserve"> REF _Ref411410949 \r \h </w:instrText>
      </w:r>
      <w:r>
        <w:fldChar w:fldCharType="separate"/>
      </w:r>
      <w:r>
        <w:t>2.5</w:t>
      </w:r>
      <w:r>
        <w:fldChar w:fldCharType="end"/>
      </w:r>
      <w:r>
        <w:t xml:space="preserve">).  </w:t>
      </w:r>
      <w:commentRangeStart w:id="259"/>
      <w:r>
        <w:t xml:space="preserve">The filename should include the key “{timestep}” to indicate where the value of the timestep should be included in the file name.  </w:t>
      </w:r>
      <w:commentRangeEnd w:id="259"/>
      <w:r w:rsidR="003435FE">
        <w:rPr>
          <w:rStyle w:val="CommentReference"/>
        </w:rPr>
        <w:commentReference w:id="259"/>
      </w:r>
      <w:r>
        <w:t>This output map is optional.</w:t>
      </w:r>
    </w:p>
    <w:p w14:paraId="369718E1" w14:textId="77777777" w:rsidR="0035287A" w:rsidRDefault="0035287A" w:rsidP="0035287A">
      <w:pPr>
        <w:pStyle w:val="Heading4"/>
      </w:pPr>
      <w:bookmarkStart w:id="260" w:name="_Toc426028119"/>
      <w:r>
        <w:t>Site Forage Output Maps (Optional)</w:t>
      </w:r>
      <w:bookmarkEnd w:id="260"/>
    </w:p>
    <w:p w14:paraId="5DA246BB" w14:textId="77777777" w:rsidR="0035287A" w:rsidRDefault="0035287A" w:rsidP="0035287A">
      <w:r>
        <w:t>The keyword “</w:t>
      </w:r>
      <w:proofErr w:type="spellStart"/>
      <w:r>
        <w:t>SiteForageMapNames</w:t>
      </w:r>
      <w:proofErr w:type="spellEnd"/>
      <w:r>
        <w:t>”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“{timestep}” to indicate where the value of the timestep should be included in the file name.  This output map is optional.</w:t>
      </w:r>
    </w:p>
    <w:p w14:paraId="3580495A" w14:textId="77777777" w:rsidR="0035287A" w:rsidRDefault="0035287A" w:rsidP="0035287A">
      <w:pPr>
        <w:pStyle w:val="Heading4"/>
      </w:pPr>
      <w:bookmarkStart w:id="261" w:name="_Toc426028120"/>
      <w:r>
        <w:t>Site HSI Output Maps (Optional)</w:t>
      </w:r>
      <w:bookmarkEnd w:id="261"/>
    </w:p>
    <w:p w14:paraId="158ADE3C" w14:textId="77777777" w:rsidR="0035287A" w:rsidRDefault="0035287A" w:rsidP="0035287A">
      <w:r>
        <w:t>The keyword “</w:t>
      </w:r>
      <w:proofErr w:type="spellStart"/>
      <w:r>
        <w:t>SiteHSIMapNames</w:t>
      </w:r>
      <w:proofErr w:type="spellEnd"/>
      <w:r>
        <w:t>”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“{timestep}” to indicate where the value of the timestep should be included in the file name.  This output map is optional.</w:t>
      </w:r>
    </w:p>
    <w:p w14:paraId="0B7C63CA" w14:textId="77777777" w:rsidR="0035287A" w:rsidRDefault="0035287A" w:rsidP="0035287A">
      <w:pPr>
        <w:pStyle w:val="Heading4"/>
      </w:pPr>
      <w:bookmarkStart w:id="262" w:name="_Toc426028121"/>
      <w:r>
        <w:t>Site Population Output Maps (Optional)</w:t>
      </w:r>
      <w:bookmarkEnd w:id="262"/>
    </w:p>
    <w:p w14:paraId="3E0CF481" w14:textId="77777777" w:rsidR="0035287A" w:rsidRDefault="0035287A" w:rsidP="0035287A">
      <w:r>
        <w:t>The keyword “</w:t>
      </w:r>
      <w:proofErr w:type="spellStart"/>
      <w:r>
        <w:t>SitePopulationMapNames</w:t>
      </w:r>
      <w:proofErr w:type="spellEnd"/>
      <w:r>
        <w:t>”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“{timestep}” to indicate where the value of the timestep should be included in the file name.  This output map is optional.</w:t>
      </w:r>
    </w:p>
    <w:p w14:paraId="120CD494" w14:textId="77777777" w:rsidR="0035287A" w:rsidRDefault="0035287A" w:rsidP="0035287A">
      <w:pPr>
        <w:pStyle w:val="Heading4"/>
      </w:pPr>
      <w:bookmarkStart w:id="263" w:name="_Toc426028122"/>
      <w:r>
        <w:lastRenderedPageBreak/>
        <w:t>Biomass Removed Output Maps (Optional)</w:t>
      </w:r>
      <w:bookmarkEnd w:id="263"/>
    </w:p>
    <w:p w14:paraId="1143F1D5" w14:textId="77777777" w:rsidR="0035287A" w:rsidRDefault="0035287A" w:rsidP="0035287A">
      <w:r>
        <w:t>The keyword “</w:t>
      </w:r>
      <w:proofErr w:type="spellStart"/>
      <w:r w:rsidRPr="0035287A">
        <w:t>BiomassRemovedMapNames</w:t>
      </w:r>
      <w:proofErr w:type="spellEnd"/>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14:paraId="76A13777" w14:textId="77777777" w:rsidR="004122B9" w:rsidRDefault="004122B9" w:rsidP="004122B9">
      <w:pPr>
        <w:pStyle w:val="Heading3"/>
      </w:pPr>
      <w:bookmarkStart w:id="264" w:name="_Toc426028123"/>
      <w:r>
        <w:t>Output Log</w:t>
      </w:r>
      <w:bookmarkEnd w:id="264"/>
    </w:p>
    <w:p w14:paraId="21D9CE30" w14:textId="77777777" w:rsidR="004122B9" w:rsidRPr="004122B9" w:rsidRDefault="004122B9" w:rsidP="004122B9">
      <w:r>
        <w:t>The keyword “</w:t>
      </w:r>
      <w:proofErr w:type="spellStart"/>
      <w:r>
        <w:t>LogFile</w:t>
      </w:r>
      <w:proofErr w:type="spellEnd"/>
      <w:r>
        <w:t>” is followed by a path and filename for the output log to be written.</w:t>
      </w:r>
    </w:p>
    <w:p w14:paraId="3BC7C7F4" w14:textId="77777777" w:rsidR="008A5466" w:rsidRPr="008A5466" w:rsidRDefault="008A5466" w:rsidP="008A5466"/>
    <w:p w14:paraId="7A4E9E2C" w14:textId="77777777" w:rsidR="00C44572" w:rsidRDefault="00C44572" w:rsidP="001909F5">
      <w:pPr>
        <w:pStyle w:val="Heading1"/>
        <w:rPr>
          <w:b/>
        </w:rPr>
      </w:pPr>
      <w:bookmarkStart w:id="265" w:name="_Toc348685193"/>
      <w:bookmarkStart w:id="266" w:name="_Toc426028124"/>
      <w:commentRangeStart w:id="267"/>
      <w:r w:rsidRPr="000319ED">
        <w:lastRenderedPageBreak/>
        <w:t>Output Files</w:t>
      </w:r>
      <w:bookmarkEnd w:id="265"/>
      <w:commentRangeEnd w:id="267"/>
      <w:r w:rsidR="007F0C5A">
        <w:rPr>
          <w:rStyle w:val="CommentReference"/>
          <w:rFonts w:ascii="Times New Roman" w:eastAsia="Times New Roman" w:hAnsi="Times New Roman" w:cs="Times New Roman"/>
          <w:bCs w:val="0"/>
        </w:rPr>
        <w:commentReference w:id="267"/>
      </w:r>
      <w:bookmarkEnd w:id="266"/>
    </w:p>
    <w:p w14:paraId="35170994" w14:textId="77777777" w:rsidR="004122B9" w:rsidRDefault="004122B9" w:rsidP="004122B9">
      <w:pPr>
        <w:pStyle w:val="Heading2"/>
      </w:pPr>
      <w:bookmarkStart w:id="268" w:name="_Toc426028125"/>
      <w:r>
        <w:t>Site Preference Output Maps (Optional)</w:t>
      </w:r>
      <w:bookmarkEnd w:id="268"/>
    </w:p>
    <w:p w14:paraId="4FD73587" w14:textId="77777777" w:rsidR="004122B9" w:rsidRDefault="004122B9" w:rsidP="004122B9">
      <w:r>
        <w:t>The inclusion of “</w:t>
      </w:r>
      <w:proofErr w:type="spellStart"/>
      <w:r>
        <w:t>SitePrefMapNames</w:t>
      </w:r>
      <w:proofErr w:type="spellEnd"/>
      <w:r>
        <w:t>” in the parameter file generates output maps of Site Preference values.  Map values are site preference values multiplied by 100, for a range of 0 to 100.  Non-active cells always have a site preference of 0.</w:t>
      </w:r>
    </w:p>
    <w:p w14:paraId="0E2D4FD1" w14:textId="77777777" w:rsidR="004122B9" w:rsidRDefault="004122B9" w:rsidP="004122B9">
      <w:pPr>
        <w:pStyle w:val="Heading2"/>
      </w:pPr>
      <w:bookmarkStart w:id="269" w:name="_Toc426028126"/>
      <w:r w:rsidRPr="004122B9">
        <w:t xml:space="preserve">Site Forage Output Maps </w:t>
      </w:r>
      <w:r>
        <w:t>(Optional)</w:t>
      </w:r>
      <w:bookmarkEnd w:id="269"/>
    </w:p>
    <w:p w14:paraId="7B5BBB3F" w14:textId="77777777" w:rsidR="004122B9" w:rsidRDefault="004122B9" w:rsidP="004122B9">
      <w:r>
        <w:t>The inclusion of “</w:t>
      </w:r>
      <w:proofErr w:type="spellStart"/>
      <w:r>
        <w:t>SiteForageMapNames</w:t>
      </w:r>
      <w:proofErr w:type="spellEnd"/>
      <w:r>
        <w:t>” in the parameter file generates output maps of site Forage Quantity values.  Map values are forage quantity in g/m</w:t>
      </w:r>
      <w:r>
        <w:rPr>
          <w:vertAlign w:val="superscript"/>
        </w:rPr>
        <w:t>2</w:t>
      </w:r>
      <w:r>
        <w:t>.  Non-active cells always have a forage quantity of 0.</w:t>
      </w:r>
    </w:p>
    <w:p w14:paraId="092B542E" w14:textId="77777777" w:rsidR="004122B9" w:rsidRDefault="004122B9" w:rsidP="004122B9">
      <w:pPr>
        <w:pStyle w:val="Heading2"/>
      </w:pPr>
      <w:bookmarkStart w:id="270" w:name="_Toc426028127"/>
      <w:r w:rsidRPr="004122B9">
        <w:t xml:space="preserve">Site </w:t>
      </w:r>
      <w:r>
        <w:t>HSI</w:t>
      </w:r>
      <w:r w:rsidRPr="004122B9">
        <w:t xml:space="preserve"> Output Maps </w:t>
      </w:r>
      <w:r>
        <w:t>(Optional)</w:t>
      </w:r>
      <w:bookmarkEnd w:id="270"/>
    </w:p>
    <w:p w14:paraId="5E491897" w14:textId="77777777" w:rsidR="004122B9" w:rsidRDefault="004122B9" w:rsidP="004122B9">
      <w:r>
        <w:t>The inclusion of “</w:t>
      </w:r>
      <w:proofErr w:type="spellStart"/>
      <w:r>
        <w:t>SiteHSIMapNames</w:t>
      </w:r>
      <w:proofErr w:type="spellEnd"/>
      <w:r>
        <w:t>” in the parameter file generates output maps of site Habitat Suitability Index values.  Map values depend on the components (site preference and/or forage quantity) used in the HSI calculation.  Non-active cells always have HSI values of 0.</w:t>
      </w:r>
    </w:p>
    <w:p w14:paraId="35413551" w14:textId="77777777" w:rsidR="004122B9" w:rsidRDefault="004122B9" w:rsidP="004122B9">
      <w:pPr>
        <w:pStyle w:val="Heading2"/>
      </w:pPr>
      <w:bookmarkStart w:id="271" w:name="_Toc426028128"/>
      <w:r w:rsidRPr="004122B9">
        <w:t xml:space="preserve">Site </w:t>
      </w:r>
      <w:r>
        <w:t>Population</w:t>
      </w:r>
      <w:r w:rsidRPr="004122B9">
        <w:t xml:space="preserve"> Output Maps </w:t>
      </w:r>
      <w:r>
        <w:t>(Optional)</w:t>
      </w:r>
      <w:bookmarkEnd w:id="271"/>
    </w:p>
    <w:p w14:paraId="21A743D0" w14:textId="077544FB" w:rsidR="004122B9" w:rsidRDefault="004122B9" w:rsidP="004122B9">
      <w:r>
        <w:t>The inclusion of “</w:t>
      </w:r>
      <w:proofErr w:type="spellStart"/>
      <w:r>
        <w:t>SitePopulationMapNames</w:t>
      </w:r>
      <w:proofErr w:type="spellEnd"/>
      <w:r>
        <w:t xml:space="preserve">” in the parameter file generates output maps of site population. </w:t>
      </w:r>
      <w:ins w:id="272" w:author="Samuel Walker Flake" w:date="2022-08-03T11:21:00Z">
        <w:r w:rsidR="00E8764B">
          <w:t>Values are in units of 100 individuals per square km</w:t>
        </w:r>
      </w:ins>
      <w:ins w:id="273" w:author="Samuel Walker Flake" w:date="2022-08-03T11:22:00Z">
        <w:r w:rsidR="00E8764B">
          <w:t xml:space="preserve">; divide these values by 100 to get real population density. Population density maps are now identical for both static and dynamic browse (as of v2.0). </w:t>
        </w:r>
      </w:ins>
      <w:del w:id="274" w:author="Samuel Walker Flake" w:date="2022-08-03T11:21:00Z">
        <w:r w:rsidDel="00E8764B">
          <w:delText xml:space="preserve"> Map values depend on whether the option of dynamic populations was used.  With non-dynamic populations, the map values represent the Site Browse Index (</w:delText>
        </w:r>
        <w:r w:rsidDel="00E8764B">
          <w:fldChar w:fldCharType="begin"/>
        </w:r>
        <w:r w:rsidDel="00E8764B">
          <w:delInstrText xml:space="preserve"> REF _Ref411412284 \r \h </w:delInstrText>
        </w:r>
        <w:r w:rsidDel="00E8764B">
          <w:fldChar w:fldCharType="separate"/>
        </w:r>
        <w:r w:rsidDel="00E8764B">
          <w:delText>2.7.1.1</w:delText>
        </w:r>
        <w:r w:rsidDel="00E8764B">
          <w:fldChar w:fldCharType="end"/>
        </w:r>
        <w:r w:rsidDel="00E8764B">
          <w:delText>) value multiplied by 100, for a range of 0 to 100.  With dynamic populations, the map values represent the Site Population Index (</w:delText>
        </w:r>
        <w:r w:rsidDel="00E8764B">
          <w:fldChar w:fldCharType="begin"/>
        </w:r>
        <w:r w:rsidDel="00E8764B">
          <w:delInstrText xml:space="preserve"> REF _Ref411412289 \r \h </w:delInstrText>
        </w:r>
        <w:r w:rsidDel="00E8764B">
          <w:fldChar w:fldCharType="separate"/>
        </w:r>
        <w:r w:rsidDel="00E8764B">
          <w:delText>2.7.2.3</w:delText>
        </w:r>
        <w:r w:rsidDel="00E8764B">
          <w:fldChar w:fldCharType="end"/>
        </w:r>
        <w:r w:rsidDel="00E8764B">
          <w:delText xml:space="preserve">).  </w:delText>
        </w:r>
      </w:del>
      <w:r>
        <w:t>Non-active cells always have population values of 0.</w:t>
      </w:r>
    </w:p>
    <w:p w14:paraId="28E13ECE" w14:textId="77777777" w:rsidR="00DC40EB" w:rsidRDefault="00DC40EB" w:rsidP="00DC40EB">
      <w:pPr>
        <w:pStyle w:val="Heading2"/>
      </w:pPr>
      <w:bookmarkStart w:id="275" w:name="_Toc426028129"/>
      <w:r>
        <w:t xml:space="preserve">Biomass Removed </w:t>
      </w:r>
      <w:r w:rsidRPr="004122B9">
        <w:t xml:space="preserve">Output Maps </w:t>
      </w:r>
      <w:r>
        <w:t>(Optional)</w:t>
      </w:r>
      <w:bookmarkEnd w:id="275"/>
    </w:p>
    <w:p w14:paraId="6433402C" w14:textId="77777777" w:rsidR="00DC40EB" w:rsidRDefault="00DC40EB" w:rsidP="00DC40EB">
      <w:r>
        <w:t>The inclusion of “</w:t>
      </w:r>
      <w:proofErr w:type="spellStart"/>
      <w:r w:rsidRPr="0035287A">
        <w:t>BiomassRemovedMapNames</w:t>
      </w:r>
      <w:proofErr w:type="spellEnd"/>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14:paraId="1D31C1EF" w14:textId="77777777" w:rsidR="004122B9" w:rsidRDefault="004122B9" w:rsidP="00DC40EB">
      <w:pPr>
        <w:pStyle w:val="Heading2"/>
      </w:pPr>
      <w:bookmarkStart w:id="276" w:name="_Toc426028130"/>
      <w:commentRangeStart w:id="277"/>
      <w:r>
        <w:t>Output Log</w:t>
      </w:r>
      <w:bookmarkEnd w:id="276"/>
      <w:commentRangeEnd w:id="277"/>
      <w:r w:rsidR="00E8764B">
        <w:rPr>
          <w:rStyle w:val="CommentReference"/>
          <w:rFonts w:ascii="Times New Roman" w:eastAsia="Times New Roman" w:hAnsi="Times New Roman" w:cs="Times New Roman"/>
          <w:bCs w:val="0"/>
        </w:rPr>
        <w:commentReference w:id="277"/>
      </w:r>
    </w:p>
    <w:p w14:paraId="18E9C186" w14:textId="77777777"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t>2.3</w:t>
      </w:r>
      <w:r>
        <w:fldChar w:fldCharType="end"/>
      </w:r>
      <w:r>
        <w:t xml:space="preserve">) and for the </w:t>
      </w:r>
      <w:proofErr w:type="gramStart"/>
      <w:r>
        <w:t>landscape as a whole</w:t>
      </w:r>
      <w:proofErr w:type="gramEnd"/>
      <w:r>
        <w:t>.</w:t>
      </w:r>
    </w:p>
    <w:p w14:paraId="5AB1E108" w14:textId="77777777" w:rsidR="00DC40EB" w:rsidRDefault="00DC40EB" w:rsidP="00DC40EB">
      <w:pPr>
        <w:pStyle w:val="Heading3"/>
      </w:pPr>
      <w:bookmarkStart w:id="278" w:name="_Toc426028131"/>
      <w:r>
        <w:t>Timestep</w:t>
      </w:r>
      <w:bookmarkEnd w:id="278"/>
    </w:p>
    <w:p w14:paraId="7512E850" w14:textId="77777777" w:rsidR="00DC40EB" w:rsidRPr="00DC40EB" w:rsidRDefault="00DC40EB" w:rsidP="00DC40EB">
      <w:r>
        <w:t>The simulation timestep.</w:t>
      </w:r>
    </w:p>
    <w:p w14:paraId="7167414A" w14:textId="77777777" w:rsidR="00DC40EB" w:rsidRDefault="00DC40EB" w:rsidP="00DC40EB">
      <w:pPr>
        <w:pStyle w:val="Heading3"/>
      </w:pPr>
      <w:bookmarkStart w:id="279" w:name="_Toc426028132"/>
      <w:r>
        <w:lastRenderedPageBreak/>
        <w:t>Zone</w:t>
      </w:r>
      <w:bookmarkEnd w:id="279"/>
    </w:p>
    <w:p w14:paraId="2140BA62" w14:textId="77777777" w:rsidR="00DC40EB" w:rsidRPr="00DC40EB" w:rsidRDefault="00DC40EB" w:rsidP="00DC40EB">
      <w:r>
        <w:t>The population zone map code.  Records representing the full landscape have a Zone value of -1.</w:t>
      </w:r>
    </w:p>
    <w:p w14:paraId="4B3AF6E0" w14:textId="77777777" w:rsidR="00DC40EB" w:rsidRDefault="00DC40EB" w:rsidP="00DC40EB">
      <w:pPr>
        <w:pStyle w:val="Heading3"/>
      </w:pPr>
      <w:bookmarkStart w:id="280" w:name="_Toc426028133"/>
      <w:r>
        <w:t>Population</w:t>
      </w:r>
      <w:bookmarkEnd w:id="280"/>
    </w:p>
    <w:p w14:paraId="301DCED6" w14:textId="77777777" w:rsidR="00DC40EB" w:rsidRPr="00DC40EB" w:rsidRDefault="00DC40EB" w:rsidP="00DC40EB">
      <w:r>
        <w:t>The total zone/landscape population (dynamic population) or browser density index (non-dynamic population).</w:t>
      </w:r>
      <w:r w:rsidR="007F0C5A">
        <w:t xml:space="preserve">  Units: # of individuals.</w:t>
      </w:r>
    </w:p>
    <w:p w14:paraId="0294AAF5" w14:textId="77777777" w:rsidR="00816FD4" w:rsidRDefault="00816FD4" w:rsidP="00DC40EB">
      <w:pPr>
        <w:pStyle w:val="Heading3"/>
      </w:pPr>
      <w:bookmarkStart w:id="281" w:name="_Toc426028134"/>
      <w:r>
        <w:t>Total Forage (kg)</w:t>
      </w:r>
      <w:bookmarkEnd w:id="281"/>
    </w:p>
    <w:p w14:paraId="1C6F29DC" w14:textId="77777777" w:rsidR="00816FD4" w:rsidRPr="00816FD4" w:rsidRDefault="00816FD4" w:rsidP="00816FD4">
      <w:r>
        <w:t>The total zone/landscape forage quantity.  Units:  kg biomass.</w:t>
      </w:r>
    </w:p>
    <w:p w14:paraId="6FA5A0E2" w14:textId="77777777" w:rsidR="00816FD4" w:rsidRDefault="00816FD4" w:rsidP="00DC40EB">
      <w:pPr>
        <w:pStyle w:val="Heading3"/>
      </w:pPr>
      <w:bookmarkStart w:id="282" w:name="_Toc426028135"/>
      <w:r>
        <w:t>Carrying Capacity (K)</w:t>
      </w:r>
      <w:bookmarkEnd w:id="282"/>
    </w:p>
    <w:p w14:paraId="4019E547" w14:textId="77777777" w:rsidR="00816FD4" w:rsidRPr="00816FD4" w:rsidRDefault="00816FD4" w:rsidP="00816FD4">
      <w:r>
        <w:t>The maximum number of browsers that could be supported in the zone/landscape based on the total forage available.  Units:  # of individuals.</w:t>
      </w:r>
    </w:p>
    <w:p w14:paraId="3C7DB347" w14:textId="77777777" w:rsidR="00816FD4" w:rsidRDefault="00816FD4" w:rsidP="00DC40EB">
      <w:pPr>
        <w:pStyle w:val="Heading3"/>
      </w:pPr>
      <w:bookmarkStart w:id="283" w:name="_Toc426028136"/>
      <w:r>
        <w:t>Effective Population</w:t>
      </w:r>
      <w:bookmarkEnd w:id="283"/>
    </w:p>
    <w:p w14:paraId="3D538681" w14:textId="77777777" w:rsidR="00816FD4" w:rsidRPr="00816FD4" w:rsidRDefault="00816FD4" w:rsidP="00816FD4">
      <w:r>
        <w:t>The minimum of Population and K, used in subsequent browse impact calculations.  Units:  # of individuals.</w:t>
      </w:r>
    </w:p>
    <w:p w14:paraId="485BE94A" w14:textId="77777777" w:rsidR="00DC40EB" w:rsidRDefault="00DC40EB" w:rsidP="00DC40EB">
      <w:pPr>
        <w:pStyle w:val="Heading3"/>
      </w:pPr>
      <w:bookmarkStart w:id="284" w:name="_Toc426028137"/>
      <w:r>
        <w:t>Damaged Sites</w:t>
      </w:r>
      <w:bookmarkEnd w:id="284"/>
    </w:p>
    <w:p w14:paraId="0911A157" w14:textId="77777777" w:rsidR="00DC40EB" w:rsidRPr="00DC40EB" w:rsidRDefault="00DC40EB" w:rsidP="00DC40EB">
      <w:r>
        <w:t>Number of sites in the zone/landscape damaged by the browser.</w:t>
      </w:r>
    </w:p>
    <w:p w14:paraId="046737D6" w14:textId="77777777" w:rsidR="00DC40EB" w:rsidRDefault="00DC40EB" w:rsidP="00DC40EB">
      <w:pPr>
        <w:pStyle w:val="Heading3"/>
      </w:pPr>
      <w:bookmarkStart w:id="285" w:name="_Toc426028138"/>
      <w:r>
        <w:t>Biomass Removed</w:t>
      </w:r>
      <w:r w:rsidR="00816FD4">
        <w:t xml:space="preserve"> (g/m</w:t>
      </w:r>
      <w:r w:rsidR="00816FD4">
        <w:rPr>
          <w:vertAlign w:val="superscript"/>
        </w:rPr>
        <w:t>2</w:t>
      </w:r>
      <w:r w:rsidR="00816FD4">
        <w:t>)</w:t>
      </w:r>
      <w:bookmarkEnd w:id="285"/>
    </w:p>
    <w:p w14:paraId="06D5CD2F" w14:textId="77777777" w:rsidR="00816FD4" w:rsidRPr="007F0C5A" w:rsidRDefault="00DC40EB" w:rsidP="00816FD4">
      <w:r>
        <w:t>Total biomass removed from the zone/landscape by th</w:t>
      </w:r>
      <w:r w:rsidR="00816FD4">
        <w:t>e browser due to direct browsing</w:t>
      </w:r>
      <w:r>
        <w:t>.</w:t>
      </w:r>
      <w:r w:rsidR="007F0C5A">
        <w:t xml:space="preserve">  Units: g/m</w:t>
      </w:r>
      <w:r w:rsidR="007F0C5A">
        <w:rPr>
          <w:vertAlign w:val="superscript"/>
        </w:rPr>
        <w:t>2</w:t>
      </w:r>
      <w:r w:rsidR="007F0C5A">
        <w:t>.</w:t>
      </w:r>
    </w:p>
    <w:p w14:paraId="532D3FA4" w14:textId="77777777" w:rsidR="00816FD4" w:rsidRDefault="00816FD4" w:rsidP="00DC40EB">
      <w:pPr>
        <w:pStyle w:val="Heading3"/>
      </w:pPr>
      <w:bookmarkStart w:id="286" w:name="_Toc426028139"/>
      <w:r>
        <w:t>Biomass Mortality (g/m</w:t>
      </w:r>
      <w:r>
        <w:rPr>
          <w:vertAlign w:val="superscript"/>
        </w:rPr>
        <w:t>2</w:t>
      </w:r>
      <w:r>
        <w:t>)</w:t>
      </w:r>
      <w:bookmarkEnd w:id="286"/>
    </w:p>
    <w:p w14:paraId="09EF5FEE" w14:textId="77777777" w:rsidR="00816FD4" w:rsidRPr="00816FD4" w:rsidRDefault="00816FD4" w:rsidP="00816FD4">
      <w:r>
        <w:t>Total biomass removed from the zone/landscape by the browser due to browse-induced mortality.  Units: g/m</w:t>
      </w:r>
      <w:r>
        <w:rPr>
          <w:vertAlign w:val="superscript"/>
        </w:rPr>
        <w:t>2</w:t>
      </w:r>
      <w:r>
        <w:t>.</w:t>
      </w:r>
    </w:p>
    <w:p w14:paraId="3F3FEFC6" w14:textId="77777777" w:rsidR="00DC40EB" w:rsidRDefault="00DC40EB" w:rsidP="00DC40EB">
      <w:pPr>
        <w:pStyle w:val="Heading3"/>
      </w:pPr>
      <w:bookmarkStart w:id="287" w:name="_Toc426028140"/>
      <w:r>
        <w:t>Cohorts Killed</w:t>
      </w:r>
      <w:bookmarkEnd w:id="287"/>
    </w:p>
    <w:p w14:paraId="12DE4F42" w14:textId="77777777" w:rsidR="00DC40EB" w:rsidRPr="00DC40EB" w:rsidRDefault="00DC40EB" w:rsidP="00DC40EB">
      <w:r>
        <w:t>Number of cohorts killed in the zone/landscape by the browser.</w:t>
      </w:r>
      <w:r w:rsidR="00816FD4">
        <w:t xml:space="preserve">  Units:  # of cohorts.</w:t>
      </w:r>
    </w:p>
    <w:p w14:paraId="75933FA9" w14:textId="77777777" w:rsidR="00DC40EB" w:rsidRDefault="00DC40EB" w:rsidP="00DC40EB">
      <w:pPr>
        <w:pStyle w:val="Heading3"/>
      </w:pPr>
      <w:bookmarkStart w:id="288" w:name="_Toc426028141"/>
      <w:r>
        <w:t>Biomass Removed by species</w:t>
      </w:r>
      <w:bookmarkEnd w:id="288"/>
    </w:p>
    <w:p w14:paraId="2CFE2870" w14:textId="77777777"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14:paraId="2D6215D9" w14:textId="77777777" w:rsidR="00DC40EB" w:rsidRDefault="00DC40EB" w:rsidP="00DC40EB">
      <w:pPr>
        <w:pStyle w:val="Heading3"/>
      </w:pPr>
      <w:bookmarkStart w:id="289" w:name="_Toc426028142"/>
      <w:r>
        <w:t>Cohorts Killed by species</w:t>
      </w:r>
      <w:bookmarkEnd w:id="289"/>
    </w:p>
    <w:p w14:paraId="26ECF269" w14:textId="77777777" w:rsidR="00DC40EB" w:rsidRPr="00DC40EB" w:rsidRDefault="00DC40EB" w:rsidP="00DC40EB">
      <w:r>
        <w:t xml:space="preserve">Total </w:t>
      </w:r>
      <w:r w:rsidR="007F0C5A">
        <w:t xml:space="preserve">number of </w:t>
      </w:r>
      <w:r>
        <w:t>cohorts killed for each species within the zone/landscape by the browser.  A column is included for each species.</w:t>
      </w:r>
    </w:p>
    <w:p w14:paraId="6B1C720B" w14:textId="77777777" w:rsidR="00C44572" w:rsidRDefault="00C44572" w:rsidP="001909F5">
      <w:r>
        <w:br w:type="page"/>
      </w:r>
    </w:p>
    <w:p w14:paraId="3D501046" w14:textId="77777777" w:rsidR="00C44572" w:rsidRDefault="00C44572" w:rsidP="001909F5">
      <w:pPr>
        <w:pStyle w:val="Heading1"/>
      </w:pPr>
      <w:bookmarkStart w:id="290" w:name="_Toc426028143"/>
      <w:r>
        <w:lastRenderedPageBreak/>
        <w:t>Example Input</w:t>
      </w:r>
      <w:r w:rsidRPr="000319ED">
        <w:t xml:space="preserve"> Files</w:t>
      </w:r>
      <w:bookmarkEnd w:id="290"/>
    </w:p>
    <w:p w14:paraId="438D2612" w14:textId="77777777" w:rsidR="00285312" w:rsidRPr="00285312" w:rsidRDefault="00285312" w:rsidP="00285312">
      <w:pPr>
        <w:pStyle w:val="Heading2"/>
      </w:pPr>
      <w:bookmarkStart w:id="291" w:name="_Toc426028144"/>
      <w:commentRangeStart w:id="292"/>
      <w:r>
        <w:t>Dynamic Ungulate Browse</w:t>
      </w:r>
      <w:bookmarkEnd w:id="291"/>
      <w:commentRangeEnd w:id="292"/>
      <w:r w:rsidR="00E8764B">
        <w:rPr>
          <w:rStyle w:val="CommentReference"/>
          <w:rFonts w:ascii="Times New Roman" w:eastAsia="Times New Roman" w:hAnsi="Times New Roman" w:cs="Times New Roman"/>
          <w:bCs w:val="0"/>
        </w:rPr>
        <w:commentReference w:id="292"/>
      </w:r>
    </w:p>
    <w:p w14:paraId="18FA55CF" w14:textId="77777777" w:rsidR="00DC40EB" w:rsidRPr="00DC40EB" w:rsidRDefault="00DC40EB" w:rsidP="00DC40EB">
      <w:pPr>
        <w:rPr>
          <w:rFonts w:ascii="Courier New" w:hAnsi="Courier New" w:cs="Courier New"/>
          <w:sz w:val="20"/>
          <w:szCs w:val="20"/>
        </w:rPr>
      </w:pPr>
    </w:p>
    <w:p w14:paraId="56BAB4CC"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LandisData</w:t>
      </w:r>
      <w:proofErr w:type="spellEnd"/>
      <w:r w:rsidRPr="00DC40EB">
        <w:rPr>
          <w:rFonts w:ascii="Courier New" w:hAnsi="Courier New" w:cs="Courier New"/>
          <w:sz w:val="20"/>
          <w:szCs w:val="20"/>
        </w:rPr>
        <w:t xml:space="preserve">  "</w:t>
      </w:r>
      <w:proofErr w:type="gramEnd"/>
      <w:r w:rsidRPr="00DC40EB">
        <w:rPr>
          <w:rFonts w:ascii="Courier New" w:hAnsi="Courier New" w:cs="Courier New"/>
          <w:sz w:val="20"/>
          <w:szCs w:val="20"/>
        </w:rPr>
        <w:t>Dynamic Ungulate Browse"</w:t>
      </w:r>
    </w:p>
    <w:p w14:paraId="53B6E4B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Timestep 1</w:t>
      </w:r>
    </w:p>
    <w:p w14:paraId="2A70AB21" w14:textId="77777777" w:rsidR="00DC40EB" w:rsidRPr="00DC40EB" w:rsidRDefault="00DC40EB" w:rsidP="00285312">
      <w:pPr>
        <w:ind w:left="360" w:right="720"/>
        <w:rPr>
          <w:rFonts w:ascii="Courier New" w:hAnsi="Courier New" w:cs="Courier New"/>
          <w:sz w:val="20"/>
          <w:szCs w:val="20"/>
        </w:rPr>
      </w:pPr>
    </w:p>
    <w:p w14:paraId="3F61CD6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14:paraId="2610EB84"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SpeciesTable</w:t>
      </w:r>
      <w:proofErr w:type="spellEnd"/>
    </w:p>
    <w:p w14:paraId="7227E24B"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GrowthReduction</w:t>
      </w:r>
      <w:proofErr w:type="spellEnd"/>
      <w:proofErr w:type="gramStart"/>
      <w:r w:rsidR="00DC40EB" w:rsidRPr="00DC40EB">
        <w:rPr>
          <w:rFonts w:ascii="Courier New" w:hAnsi="Courier New" w:cs="Courier New"/>
          <w:sz w:val="20"/>
          <w:szCs w:val="20"/>
        </w:rPr>
        <w:t>-</w:t>
      </w:r>
      <w:r>
        <w:rPr>
          <w:rFonts w:ascii="Courier New" w:hAnsi="Courier New" w:cs="Courier New"/>
          <w:sz w:val="20"/>
          <w:szCs w:val="20"/>
        </w:rPr>
        <w:t xml:space="preserve">  ---</w:t>
      </w:r>
      <w:proofErr w:type="gramEnd"/>
      <w:r>
        <w:rPr>
          <w:rFonts w:ascii="Courier New" w:hAnsi="Courier New" w:cs="Courier New"/>
          <w:sz w:val="20"/>
          <w:szCs w:val="20"/>
        </w:rPr>
        <w:t>Mortality---</w:t>
      </w:r>
    </w:p>
    <w:p w14:paraId="7F21520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14:paraId="3C55B1D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14:paraId="3E9434F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abiebals</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6C1840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acerrubr</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8F2201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acersacc</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BC6B4C7"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betualle</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711211A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betupapy</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D3B376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fraxamer</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3CA9788"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piceglau</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E24200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pinubank</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AEECF9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pinuresi</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169FB70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pinustro</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083CED66" w14:textId="77777777" w:rsidR="00DC40EB" w:rsidRPr="00AD0DFA" w:rsidRDefault="00DC40EB" w:rsidP="00285312">
      <w:pPr>
        <w:ind w:left="360" w:right="720"/>
        <w:rPr>
          <w:rFonts w:ascii="Courier New" w:hAnsi="Courier New" w:cs="Courier New"/>
          <w:sz w:val="20"/>
          <w:szCs w:val="20"/>
          <w:lang w:val="pt-BR"/>
        </w:rPr>
      </w:pPr>
      <w:r w:rsidRPr="00DC40EB">
        <w:rPr>
          <w:rFonts w:ascii="Courier New" w:hAnsi="Courier New" w:cs="Courier New"/>
          <w:sz w:val="20"/>
          <w:szCs w:val="20"/>
        </w:rPr>
        <w:t xml:space="preserve">   </w:t>
      </w:r>
      <w:proofErr w:type="spellStart"/>
      <w:r w:rsidRPr="00AD0DFA">
        <w:rPr>
          <w:rFonts w:ascii="Courier New" w:hAnsi="Courier New" w:cs="Courier New"/>
          <w:sz w:val="20"/>
          <w:szCs w:val="20"/>
          <w:lang w:val="pt-BR"/>
        </w:rPr>
        <w:t>poputrem</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246C0679"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querelli</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F410E12"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querrubr</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DC5B8A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thujocci</w:t>
      </w:r>
      <w:proofErr w:type="spellEnd"/>
      <w:r w:rsidRPr="00AD0DFA">
        <w:rPr>
          <w:rFonts w:ascii="Courier New" w:hAnsi="Courier New" w:cs="Courier New"/>
          <w:sz w:val="20"/>
          <w:szCs w:val="20"/>
          <w:lang w:val="pt-BR"/>
        </w:rPr>
        <w:t xml:space="preserve">     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0548EE8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tiliamer</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9F2818F" w14:textId="77777777" w:rsidR="00DC40EB" w:rsidRPr="00DC40EB" w:rsidRDefault="00DC40EB" w:rsidP="00285312">
      <w:pPr>
        <w:ind w:left="360" w:right="720"/>
        <w:rPr>
          <w:rFonts w:ascii="Courier New" w:hAnsi="Courier New" w:cs="Courier New"/>
          <w:sz w:val="20"/>
          <w:szCs w:val="20"/>
        </w:rPr>
      </w:pPr>
      <w:r w:rsidRPr="00AD0DFA">
        <w:rPr>
          <w:rFonts w:ascii="Courier New" w:hAnsi="Courier New" w:cs="Courier New"/>
          <w:sz w:val="20"/>
          <w:szCs w:val="20"/>
          <w:lang w:val="pt-BR"/>
        </w:rPr>
        <w:t xml:space="preserve">   </w:t>
      </w:r>
      <w:proofErr w:type="spellStart"/>
      <w:r w:rsidRPr="00DC40EB">
        <w:rPr>
          <w:rFonts w:ascii="Courier New" w:hAnsi="Courier New" w:cs="Courier New"/>
          <w:sz w:val="20"/>
          <w:szCs w:val="20"/>
        </w:rPr>
        <w:t>tsugcana</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7613BB7" w14:textId="77777777" w:rsidR="00DC40EB" w:rsidRPr="00DC40EB" w:rsidRDefault="00DC40EB" w:rsidP="00285312">
      <w:pPr>
        <w:ind w:left="360" w:right="720"/>
        <w:rPr>
          <w:rFonts w:ascii="Courier New" w:hAnsi="Courier New" w:cs="Courier New"/>
          <w:sz w:val="20"/>
          <w:szCs w:val="20"/>
        </w:rPr>
      </w:pPr>
    </w:p>
    <w:p w14:paraId="783CC37A" w14:textId="77777777"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14:paraId="4E24240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ZoneMap</w:t>
      </w:r>
      <w:proofErr w:type="spellEnd"/>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ecoregions.gis</w:t>
      </w:r>
      <w:proofErr w:type="spellEnd"/>
      <w:proofErr w:type="gramEnd"/>
    </w:p>
    <w:p w14:paraId="5B86A1AA"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PopulationFile</w:t>
      </w:r>
      <w:proofErr w:type="spellEnd"/>
      <w:r w:rsidRPr="00DC40EB">
        <w:rPr>
          <w:rFonts w:ascii="Courier New" w:hAnsi="Courier New" w:cs="Courier New"/>
          <w:sz w:val="20"/>
          <w:szCs w:val="20"/>
        </w:rPr>
        <w:tab/>
        <w:t xml:space="preserve">DefinedUngulatePopulation.txt  </w:t>
      </w:r>
    </w:p>
    <w:p w14:paraId="56F4EC6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DynamicPopulationFile</w:t>
      </w:r>
      <w:proofErr w:type="spellEnd"/>
      <w:r w:rsidRPr="00DC40EB">
        <w:rPr>
          <w:rFonts w:ascii="Courier New" w:hAnsi="Courier New" w:cs="Courier New"/>
          <w:sz w:val="20"/>
          <w:szCs w:val="20"/>
        </w:rPr>
        <w:t xml:space="preserve">  DynamicUngulatePopulation.txt</w:t>
      </w:r>
      <w:proofErr w:type="gramEnd"/>
      <w:r w:rsidRPr="00DC40EB">
        <w:rPr>
          <w:rFonts w:ascii="Courier New" w:hAnsi="Courier New" w:cs="Courier New"/>
          <w:sz w:val="20"/>
          <w:szCs w:val="20"/>
        </w:rPr>
        <w:t xml:space="preserve">  &lt;&lt;</w:t>
      </w:r>
      <w:r w:rsidR="00285312">
        <w:rPr>
          <w:rFonts w:ascii="Courier New" w:hAnsi="Courier New" w:cs="Courier New"/>
          <w:sz w:val="20"/>
          <w:szCs w:val="20"/>
        </w:rPr>
        <w:t>Optional</w:t>
      </w:r>
    </w:p>
    <w:p w14:paraId="0D1DBF47"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ConsumptionRate</w:t>
      </w:r>
      <w:proofErr w:type="spellEnd"/>
      <w:r w:rsidRPr="00DC40EB">
        <w:rPr>
          <w:rFonts w:ascii="Courier New" w:hAnsi="Courier New" w:cs="Courier New"/>
          <w:sz w:val="20"/>
          <w:szCs w:val="20"/>
        </w:rPr>
        <w:t xml:space="preserve">  745</w:t>
      </w:r>
      <w:proofErr w:type="gramEnd"/>
      <w:r w:rsidRPr="00DC40EB">
        <w:rPr>
          <w:rFonts w:ascii="Courier New" w:hAnsi="Courier New" w:cs="Courier New"/>
          <w:sz w:val="20"/>
          <w:szCs w:val="20"/>
        </w:rPr>
        <w:t xml:space="preserve">  &lt;&lt; kg/</w:t>
      </w:r>
      <w:proofErr w:type="spellStart"/>
      <w:r w:rsidRPr="00DC40EB">
        <w:rPr>
          <w:rFonts w:ascii="Courier New" w:hAnsi="Courier New" w:cs="Courier New"/>
          <w:sz w:val="20"/>
          <w:szCs w:val="20"/>
        </w:rPr>
        <w:t>yr</w:t>
      </w:r>
      <w:proofErr w:type="spellEnd"/>
      <w:r w:rsidRPr="00DC40EB">
        <w:rPr>
          <w:rFonts w:ascii="Courier New" w:hAnsi="Courier New" w:cs="Courier New"/>
          <w:sz w:val="20"/>
          <w:szCs w:val="20"/>
        </w:rPr>
        <w:t>/individual</w:t>
      </w:r>
    </w:p>
    <w:p w14:paraId="493FBF70" w14:textId="77777777" w:rsidR="00DC40EB" w:rsidRPr="00DC40EB" w:rsidRDefault="00DC40EB" w:rsidP="00285312">
      <w:pPr>
        <w:ind w:left="360" w:right="720"/>
        <w:rPr>
          <w:rFonts w:ascii="Courier New" w:hAnsi="Courier New" w:cs="Courier New"/>
          <w:sz w:val="20"/>
          <w:szCs w:val="20"/>
        </w:rPr>
      </w:pPr>
    </w:p>
    <w:p w14:paraId="2DA011D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14:paraId="70D8488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ANPPForageProp</w:t>
      </w:r>
      <w:proofErr w:type="spellEnd"/>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14:paraId="346264F1" w14:textId="77777777" w:rsidR="00DC40EB" w:rsidRPr="00DC40EB" w:rsidRDefault="00DC40EB" w:rsidP="00285312">
      <w:pPr>
        <w:ind w:left="360" w:right="720"/>
        <w:rPr>
          <w:rFonts w:ascii="Courier New" w:hAnsi="Courier New" w:cs="Courier New"/>
          <w:sz w:val="20"/>
          <w:szCs w:val="20"/>
        </w:rPr>
      </w:pPr>
      <w:commentRangeStart w:id="293"/>
      <w:proofErr w:type="spellStart"/>
      <w:r w:rsidRPr="00DC40EB">
        <w:rPr>
          <w:rFonts w:ascii="Courier New" w:hAnsi="Courier New" w:cs="Courier New"/>
          <w:sz w:val="20"/>
          <w:szCs w:val="20"/>
        </w:rPr>
        <w:lastRenderedPageBreak/>
        <w:t>MinBrowsePropinReach</w:t>
      </w:r>
      <w:commentRangeEnd w:id="293"/>
      <w:proofErr w:type="spellEnd"/>
      <w:r w:rsidR="007F0C5A">
        <w:rPr>
          <w:rStyle w:val="CommentReference"/>
        </w:rPr>
        <w:commentReference w:id="293"/>
      </w:r>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14:paraId="3DC7309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BrowseBiomassThreshold</w:t>
      </w:r>
      <w:proofErr w:type="spellEnd"/>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14:paraId="1D9EFB4D"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EscapeBrowsePropLong</w:t>
      </w:r>
      <w:proofErr w:type="spellEnd"/>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14:paraId="771B7D87" w14:textId="77777777" w:rsidR="00DC40EB" w:rsidRPr="00DC40EB" w:rsidRDefault="00DC40EB" w:rsidP="00285312">
      <w:pPr>
        <w:ind w:left="360" w:right="720"/>
        <w:rPr>
          <w:rFonts w:ascii="Courier New" w:hAnsi="Courier New" w:cs="Courier New"/>
          <w:sz w:val="20"/>
          <w:szCs w:val="20"/>
        </w:rPr>
      </w:pPr>
    </w:p>
    <w:p w14:paraId="74ABABF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14:paraId="78F0E96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GrowthReduction</w:t>
      </w:r>
      <w:proofErr w:type="spellEnd"/>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4D365FE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3A09A17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CountNonForageinSitePref</w:t>
      </w:r>
      <w:proofErr w:type="spellEnd"/>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14:paraId="1E83504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UseInitBiomassAsForage</w:t>
      </w:r>
      <w:proofErr w:type="spellEnd"/>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14:paraId="2EAC9B86" w14:textId="77777777" w:rsidR="00DC40EB" w:rsidRPr="00DC40EB" w:rsidRDefault="00DC40EB" w:rsidP="00285312">
      <w:pPr>
        <w:ind w:left="360" w:right="720"/>
        <w:rPr>
          <w:rFonts w:ascii="Courier New" w:hAnsi="Courier New" w:cs="Courier New"/>
          <w:sz w:val="20"/>
          <w:szCs w:val="20"/>
        </w:rPr>
      </w:pPr>
    </w:p>
    <w:p w14:paraId="2ED73FB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14:paraId="12B3453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14:paraId="02740A2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14:paraId="38B56D14"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w:t>
      </w:r>
      <w:proofErr w:type="spellStart"/>
      <w:r>
        <w:rPr>
          <w:rFonts w:ascii="Courier New" w:hAnsi="Courier New" w:cs="Courier New"/>
          <w:sz w:val="20"/>
          <w:szCs w:val="20"/>
        </w:rPr>
        <w:t>ForageQuantity</w:t>
      </w:r>
      <w:proofErr w:type="spellEnd"/>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 xml:space="preserve">&lt;&lt; </w:t>
      </w:r>
      <w:proofErr w:type="spellStart"/>
      <w:r w:rsidR="00DC40EB" w:rsidRPr="00DC40EB">
        <w:rPr>
          <w:rFonts w:ascii="Courier New" w:hAnsi="Courier New" w:cs="Courier New"/>
          <w:sz w:val="20"/>
          <w:szCs w:val="20"/>
        </w:rPr>
        <w:t>ForageQuantity</w:t>
      </w:r>
      <w:proofErr w:type="spellEnd"/>
      <w:r w:rsidR="00DC40EB" w:rsidRPr="00DC40EB">
        <w:rPr>
          <w:rFonts w:ascii="Courier New" w:hAnsi="Courier New" w:cs="Courier New"/>
          <w:sz w:val="20"/>
          <w:szCs w:val="20"/>
        </w:rPr>
        <w:t xml:space="preserve"> and/or </w:t>
      </w:r>
      <w:proofErr w:type="spellStart"/>
      <w:r w:rsidR="00DC40EB" w:rsidRPr="00DC40EB">
        <w:rPr>
          <w:rFonts w:ascii="Courier New" w:hAnsi="Courier New" w:cs="Courier New"/>
          <w:sz w:val="20"/>
          <w:szCs w:val="20"/>
        </w:rPr>
        <w:t>SitePreference</w:t>
      </w:r>
      <w:proofErr w:type="spellEnd"/>
    </w:p>
    <w:p w14:paraId="232670FC"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SitePreference</w:t>
      </w:r>
      <w:proofErr w:type="spellEnd"/>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 xml:space="preserve">&lt;&lt; </w:t>
      </w:r>
      <w:proofErr w:type="spellStart"/>
      <w:r w:rsidR="00285312" w:rsidRPr="00DC40EB">
        <w:rPr>
          <w:rFonts w:ascii="Courier New" w:hAnsi="Courier New" w:cs="Courier New"/>
          <w:sz w:val="20"/>
          <w:szCs w:val="20"/>
        </w:rPr>
        <w:t>ForageQuantity</w:t>
      </w:r>
      <w:proofErr w:type="spellEnd"/>
      <w:r w:rsidR="00285312" w:rsidRPr="00DC40EB">
        <w:rPr>
          <w:rFonts w:ascii="Courier New" w:hAnsi="Courier New" w:cs="Courier New"/>
          <w:sz w:val="20"/>
          <w:szCs w:val="20"/>
        </w:rPr>
        <w:t xml:space="preserve"> and/or </w:t>
      </w:r>
      <w:proofErr w:type="spellStart"/>
      <w:r w:rsidR="00285312" w:rsidRPr="00DC40EB">
        <w:rPr>
          <w:rFonts w:ascii="Courier New" w:hAnsi="Courier New" w:cs="Courier New"/>
          <w:sz w:val="20"/>
          <w:szCs w:val="20"/>
        </w:rPr>
        <w:t>SitePreference</w:t>
      </w:r>
      <w:proofErr w:type="spellEnd"/>
    </w:p>
    <w:p w14:paraId="14C9406D" w14:textId="77777777" w:rsidR="00DC40EB" w:rsidRPr="00DC40EB" w:rsidRDefault="00DC40EB" w:rsidP="00285312">
      <w:pPr>
        <w:ind w:left="360" w:right="720"/>
        <w:rPr>
          <w:rFonts w:ascii="Courier New" w:hAnsi="Courier New" w:cs="Courier New"/>
          <w:sz w:val="20"/>
          <w:szCs w:val="20"/>
        </w:rPr>
      </w:pPr>
    </w:p>
    <w:p w14:paraId="07B95704" w14:textId="77777777" w:rsidR="00DC40EB" w:rsidRPr="00DC40EB" w:rsidRDefault="00DC40EB" w:rsidP="00285312">
      <w:pPr>
        <w:ind w:left="360" w:right="720"/>
        <w:rPr>
          <w:rFonts w:ascii="Courier New" w:hAnsi="Courier New" w:cs="Courier New"/>
          <w:sz w:val="20"/>
          <w:szCs w:val="20"/>
        </w:rPr>
      </w:pPr>
    </w:p>
    <w:p w14:paraId="6C4BD78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14:paraId="3497E37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SitePrefMapNames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SitePref</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1FDC6C3"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SiteForageMapNames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SiteForage</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3FBEF6B7" w14:textId="77777777" w:rsidR="00DC40EB" w:rsidRPr="00DC40EB" w:rsidRDefault="00285312" w:rsidP="00285312">
      <w:pPr>
        <w:ind w:left="360" w:right="720"/>
        <w:rPr>
          <w:rFonts w:ascii="Courier New" w:hAnsi="Courier New" w:cs="Courier New"/>
          <w:sz w:val="20"/>
          <w:szCs w:val="20"/>
        </w:rPr>
      </w:pPr>
      <w:proofErr w:type="spellStart"/>
      <w:r>
        <w:rPr>
          <w:rFonts w:ascii="Courier New" w:hAnsi="Courier New" w:cs="Courier New"/>
          <w:sz w:val="20"/>
          <w:szCs w:val="20"/>
        </w:rPr>
        <w:t>SiteHSIMapNames</w:t>
      </w:r>
      <w:proofErr w:type="spellEnd"/>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browse/HSI_{timestep</w:t>
      </w:r>
      <w:proofErr w:type="gramStart"/>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gis</w:t>
      </w:r>
      <w:proofErr w:type="spellEnd"/>
      <w:proofErr w:type="gramEnd"/>
    </w:p>
    <w:p w14:paraId="1C0B9616"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SitePopulationMapNames</w:t>
      </w:r>
      <w:proofErr w:type="spellEnd"/>
      <w:r w:rsidRPr="00DC40EB">
        <w:rPr>
          <w:rFonts w:ascii="Courier New" w:hAnsi="Courier New" w:cs="Courier New"/>
          <w:sz w:val="20"/>
          <w:szCs w:val="20"/>
        </w:rPr>
        <w:tab/>
        <w:t>browse/Pop_{timestep</w:t>
      </w:r>
      <w:proofErr w:type="gramStart"/>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roofErr w:type="gramEnd"/>
    </w:p>
    <w:p w14:paraId="0389880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BiomassRemovedMapNames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browse/</w:t>
      </w:r>
      <w:proofErr w:type="spellStart"/>
      <w:r w:rsidRPr="00DC40EB">
        <w:rPr>
          <w:rFonts w:ascii="Courier New" w:hAnsi="Courier New" w:cs="Courier New"/>
          <w:sz w:val="20"/>
          <w:szCs w:val="20"/>
        </w:rPr>
        <w:t>BioRemoved</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E348408" w14:textId="77777777" w:rsidR="00DC40EB" w:rsidRPr="00DC40EB" w:rsidRDefault="00DC40EB" w:rsidP="00285312">
      <w:pPr>
        <w:ind w:left="360" w:right="720"/>
        <w:rPr>
          <w:rFonts w:ascii="Courier New" w:hAnsi="Courier New" w:cs="Courier New"/>
          <w:sz w:val="20"/>
          <w:szCs w:val="20"/>
        </w:rPr>
      </w:pPr>
    </w:p>
    <w:p w14:paraId="4FB9FAA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14:paraId="2CD29B8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LogFile</w:t>
      </w:r>
      <w:proofErr w:type="spellEnd"/>
      <w:r w:rsidRPr="00DC40EB">
        <w:rPr>
          <w:rFonts w:ascii="Courier New" w:hAnsi="Courier New" w:cs="Courier New"/>
          <w:sz w:val="20"/>
          <w:szCs w:val="20"/>
        </w:rPr>
        <w:t xml:space="preserve">  browse/browse_log.csv</w:t>
      </w:r>
      <w:proofErr w:type="gramEnd"/>
    </w:p>
    <w:p w14:paraId="26A5A4B2" w14:textId="77777777" w:rsidR="005D07E1" w:rsidRPr="005D07E1" w:rsidRDefault="005D07E1" w:rsidP="005D07E1">
      <w:pPr>
        <w:pStyle w:val="Heading2"/>
      </w:pPr>
      <w:bookmarkStart w:id="294" w:name="_Toc426028145"/>
      <w:r w:rsidRPr="005D07E1">
        <w:t>Defined Ungulate Population</w:t>
      </w:r>
      <w:bookmarkEnd w:id="294"/>
    </w:p>
    <w:p w14:paraId="3BAC16E8" w14:textId="77777777" w:rsidR="005D07E1" w:rsidRPr="005D07E1" w:rsidRDefault="005D07E1" w:rsidP="005D07E1">
      <w:pPr>
        <w:ind w:left="360"/>
        <w:rPr>
          <w:rFonts w:ascii="Courier New" w:eastAsiaTheme="minorHAnsi" w:hAnsi="Courier New" w:cs="Courier New"/>
          <w:sz w:val="20"/>
        </w:rPr>
      </w:pPr>
      <w:proofErr w:type="spellStart"/>
      <w:r w:rsidRPr="005D07E1">
        <w:rPr>
          <w:rFonts w:ascii="Courier New" w:eastAsiaTheme="minorHAnsi" w:hAnsi="Courier New" w:cs="Courier New"/>
          <w:sz w:val="20"/>
        </w:rPr>
        <w:t>LandisData</w:t>
      </w:r>
      <w:proofErr w:type="spellEnd"/>
      <w:r w:rsidRPr="005D07E1">
        <w:rPr>
          <w:rFonts w:ascii="Courier New" w:eastAsiaTheme="minorHAnsi" w:hAnsi="Courier New" w:cs="Courier New"/>
          <w:sz w:val="20"/>
        </w:rPr>
        <w:t xml:space="preserve"> "Defined Ungulate Population"</w:t>
      </w:r>
    </w:p>
    <w:p w14:paraId="53F79EBE" w14:textId="77777777" w:rsidR="005D07E1" w:rsidRPr="005D07E1" w:rsidRDefault="005D07E1" w:rsidP="005D07E1">
      <w:pPr>
        <w:ind w:left="360"/>
        <w:rPr>
          <w:rFonts w:ascii="Courier New" w:eastAsiaTheme="minorHAnsi" w:hAnsi="Courier New" w:cs="Courier New"/>
          <w:sz w:val="20"/>
        </w:rPr>
      </w:pPr>
    </w:p>
    <w:p w14:paraId="5D91BE68"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&gt;&gt;Year Zone Browser Density Index </w:t>
      </w:r>
    </w:p>
    <w:p w14:paraId="3B427E63"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 ---- --------------------- </w:t>
      </w:r>
    </w:p>
    <w:p w14:paraId="00F7774E"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    0   1     0.5 </w:t>
      </w:r>
    </w:p>
    <w:p w14:paraId="30A8AEEC" w14:textId="77777777" w:rsidR="005D07E1" w:rsidRPr="005D07E1" w:rsidRDefault="005D07E1" w:rsidP="005D07E1">
      <w:pPr>
        <w:ind w:left="360"/>
        <w:rPr>
          <w:rFonts w:ascii="Courier New" w:hAnsi="Courier New" w:cs="Courier New"/>
        </w:rPr>
      </w:pPr>
      <w:r w:rsidRPr="005D07E1">
        <w:rPr>
          <w:rFonts w:ascii="Courier New" w:eastAsiaTheme="minorHAnsi" w:hAnsi="Courier New" w:cs="Courier New"/>
          <w:sz w:val="20"/>
        </w:rPr>
        <w:t xml:space="preserve">    0   2     0</w:t>
      </w:r>
    </w:p>
    <w:p w14:paraId="524B676E" w14:textId="77777777" w:rsidR="005D07E1" w:rsidRPr="005D07E1" w:rsidRDefault="005D07E1" w:rsidP="005D07E1">
      <w:pPr>
        <w:pStyle w:val="Heading2"/>
      </w:pPr>
      <w:bookmarkStart w:id="295" w:name="_Toc426028146"/>
      <w:commentRangeStart w:id="296"/>
      <w:commentRangeStart w:id="297"/>
      <w:r w:rsidRPr="005D07E1">
        <w:lastRenderedPageBreak/>
        <w:t>Dynamic Ungulate Population</w:t>
      </w:r>
      <w:commentRangeEnd w:id="296"/>
      <w:r w:rsidR="002D28AA">
        <w:rPr>
          <w:rStyle w:val="CommentReference"/>
          <w:rFonts w:ascii="Times New Roman" w:eastAsia="Times New Roman" w:hAnsi="Times New Roman" w:cs="Times New Roman"/>
          <w:bCs w:val="0"/>
        </w:rPr>
        <w:commentReference w:id="296"/>
      </w:r>
      <w:bookmarkEnd w:id="295"/>
      <w:commentRangeEnd w:id="297"/>
      <w:r w:rsidR="00E8764B">
        <w:rPr>
          <w:rStyle w:val="CommentReference"/>
          <w:rFonts w:ascii="Times New Roman" w:eastAsia="Times New Roman" w:hAnsi="Times New Roman" w:cs="Times New Roman"/>
          <w:bCs w:val="0"/>
        </w:rPr>
        <w:commentReference w:id="297"/>
      </w:r>
    </w:p>
    <w:p w14:paraId="31CBC82E" w14:textId="77777777" w:rsidR="005D07E1" w:rsidRPr="005D07E1" w:rsidRDefault="005D07E1" w:rsidP="005D07E1">
      <w:pPr>
        <w:rPr>
          <w:rFonts w:ascii="Courier New" w:hAnsi="Courier New" w:cs="Courier New"/>
          <w:sz w:val="20"/>
          <w:szCs w:val="20"/>
        </w:rPr>
      </w:pPr>
      <w:proofErr w:type="spellStart"/>
      <w:r w:rsidRPr="005D07E1">
        <w:rPr>
          <w:rFonts w:ascii="Courier New" w:hAnsi="Courier New" w:cs="Courier New"/>
          <w:sz w:val="20"/>
          <w:szCs w:val="20"/>
        </w:rPr>
        <w:t>LandisData</w:t>
      </w:r>
      <w:proofErr w:type="spellEnd"/>
      <w:r w:rsidRPr="005D07E1">
        <w:rPr>
          <w:rFonts w:ascii="Courier New" w:hAnsi="Courier New" w:cs="Courier New"/>
          <w:sz w:val="20"/>
          <w:szCs w:val="20"/>
        </w:rPr>
        <w:t xml:space="preserve"> "Dynamic Ungulate Population"</w:t>
      </w:r>
    </w:p>
    <w:p w14:paraId="71CB6D5E" w14:textId="77777777" w:rsidR="005D07E1" w:rsidRPr="005D07E1" w:rsidRDefault="005D07E1" w:rsidP="005D07E1">
      <w:pPr>
        <w:rPr>
          <w:rFonts w:ascii="Courier New" w:hAnsi="Courier New" w:cs="Courier New"/>
          <w:sz w:val="20"/>
          <w:szCs w:val="20"/>
        </w:rPr>
      </w:pPr>
    </w:p>
    <w:p w14:paraId="242F9521" w14:textId="77777777" w:rsidR="005D07E1" w:rsidRPr="005D07E1" w:rsidRDefault="005D07E1" w:rsidP="005D07E1">
      <w:pPr>
        <w:rPr>
          <w:rFonts w:ascii="Courier New" w:hAnsi="Courier New" w:cs="Courier New"/>
          <w:sz w:val="20"/>
          <w:szCs w:val="20"/>
        </w:rPr>
      </w:pPr>
      <w:commentRangeStart w:id="298"/>
      <w:r w:rsidRPr="005D07E1">
        <w:rPr>
          <w:rFonts w:ascii="Courier New" w:hAnsi="Courier New" w:cs="Courier New"/>
          <w:sz w:val="20"/>
          <w:szCs w:val="20"/>
        </w:rPr>
        <w:t>R</w:t>
      </w:r>
      <w:r w:rsidRPr="005D07E1">
        <w:rPr>
          <w:rFonts w:ascii="Courier New" w:hAnsi="Courier New" w:cs="Courier New"/>
          <w:sz w:val="20"/>
          <w:szCs w:val="20"/>
        </w:rPr>
        <w:tab/>
      </w:r>
      <w:r w:rsidRPr="005D07E1">
        <w:rPr>
          <w:rFonts w:ascii="Courier New" w:hAnsi="Courier New" w:cs="Courier New"/>
          <w:sz w:val="20"/>
          <w:szCs w:val="20"/>
        </w:rPr>
        <w:tab/>
      </w:r>
      <w:commentRangeEnd w:id="298"/>
      <w:r w:rsidR="002D28AA">
        <w:rPr>
          <w:rStyle w:val="CommentReference"/>
        </w:rPr>
        <w:commentReference w:id="298"/>
      </w:r>
    </w:p>
    <w:p w14:paraId="5078CEB5"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459EC6A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7738BB47"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0.3</w:t>
      </w:r>
      <w:r w:rsidRPr="005D07E1">
        <w:rPr>
          <w:rFonts w:ascii="Courier New" w:hAnsi="Courier New" w:cs="Courier New"/>
          <w:sz w:val="20"/>
          <w:szCs w:val="20"/>
        </w:rPr>
        <w:tab/>
        <w:t>0.4</w:t>
      </w:r>
      <w:r w:rsidRPr="005D07E1">
        <w:rPr>
          <w:rFonts w:ascii="Courier New" w:hAnsi="Courier New" w:cs="Courier New"/>
          <w:sz w:val="20"/>
          <w:szCs w:val="20"/>
        </w:rPr>
        <w:tab/>
      </w:r>
    </w:p>
    <w:p w14:paraId="56758A3A" w14:textId="77777777" w:rsidR="005D07E1" w:rsidRPr="005D07E1" w:rsidRDefault="005D07E1" w:rsidP="005D07E1">
      <w:pPr>
        <w:rPr>
          <w:rFonts w:ascii="Courier New" w:hAnsi="Courier New" w:cs="Courier New"/>
          <w:sz w:val="20"/>
          <w:szCs w:val="20"/>
        </w:rPr>
      </w:pPr>
    </w:p>
    <w:p w14:paraId="7644C196"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Mortality</w:t>
      </w:r>
    </w:p>
    <w:p w14:paraId="46C3949F"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58297EC9"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AF1DBDB"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3B8C3D8C" w14:textId="77777777" w:rsidR="005D07E1" w:rsidRPr="005D07E1" w:rsidRDefault="005D07E1" w:rsidP="005D07E1">
      <w:pPr>
        <w:rPr>
          <w:rFonts w:ascii="Courier New" w:hAnsi="Courier New" w:cs="Courier New"/>
          <w:sz w:val="20"/>
          <w:szCs w:val="20"/>
        </w:rPr>
      </w:pPr>
    </w:p>
    <w:p w14:paraId="0E21E74C"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Predation</w:t>
      </w:r>
    </w:p>
    <w:p w14:paraId="45B3145E"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0221381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F725B78"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712BE781" w14:textId="77777777" w:rsidR="005D07E1" w:rsidRPr="005D07E1" w:rsidRDefault="005D07E1" w:rsidP="005D07E1">
      <w:pPr>
        <w:rPr>
          <w:rFonts w:ascii="Courier New" w:hAnsi="Courier New" w:cs="Courier New"/>
          <w:sz w:val="20"/>
          <w:szCs w:val="20"/>
        </w:rPr>
      </w:pPr>
    </w:p>
    <w:p w14:paraId="3C5D39B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Harvest</w:t>
      </w:r>
    </w:p>
    <w:p w14:paraId="5F7B48F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17ABFE4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3C45F67B" w14:textId="77777777" w:rsidR="00DC40EB"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630D919E" w14:textId="77777777" w:rsidR="00F2572B" w:rsidRDefault="00F2572B" w:rsidP="00DC40EB">
      <w:pPr>
        <w:pStyle w:val="Heading1"/>
      </w:pPr>
      <w:bookmarkStart w:id="299" w:name="_Toc426028147"/>
      <w:bookmarkEnd w:id="145"/>
      <w:bookmarkEnd w:id="146"/>
      <w:bookmarkEnd w:id="147"/>
      <w:bookmarkEnd w:id="148"/>
      <w:bookmarkEnd w:id="149"/>
      <w:bookmarkEnd w:id="150"/>
      <w:bookmarkEnd w:id="151"/>
      <w:bookmarkEnd w:id="152"/>
      <w:bookmarkEnd w:id="153"/>
      <w:bookmarkEnd w:id="154"/>
      <w:bookmarkEnd w:id="155"/>
      <w:bookmarkEnd w:id="156"/>
      <w:bookmarkEnd w:id="157"/>
      <w:r>
        <w:lastRenderedPageBreak/>
        <w:t>Addendum 1</w:t>
      </w:r>
      <w:bookmarkEnd w:id="299"/>
    </w:p>
    <w:p w14:paraId="1A983870" w14:textId="77777777"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14:paraId="5CB9D297" w14:textId="77777777" w:rsidR="00C44572" w:rsidRDefault="00C44572" w:rsidP="00C44572">
      <w:pPr>
        <w:pStyle w:val="Default"/>
        <w:ind w:left="360"/>
        <w:rPr>
          <w:rFonts w:ascii="Times New Roman" w:hAnsi="Times New Roman" w:cs="Times New Roman"/>
          <w:sz w:val="22"/>
          <w:szCs w:val="22"/>
        </w:rPr>
      </w:pPr>
    </w:p>
    <w:p w14:paraId="5FD0C3A5" w14:textId="77777777" w:rsidR="006B6BEC" w:rsidRDefault="006B6BEC" w:rsidP="00C44572">
      <w:pPr>
        <w:pStyle w:val="Default"/>
        <w:ind w:left="360"/>
        <w:rPr>
          <w:rFonts w:ascii="Times New Roman" w:hAnsi="Times New Roman" w:cs="Times New Roman"/>
          <w:sz w:val="22"/>
          <w:szCs w:val="22"/>
        </w:rPr>
      </w:pPr>
    </w:p>
    <w:p w14:paraId="66EE7425" w14:textId="77777777" w:rsidR="006B6BEC" w:rsidRDefault="006B6BEC" w:rsidP="007131DC">
      <w:pPr>
        <w:pStyle w:val="Default"/>
        <w:rPr>
          <w:rFonts w:ascii="Times New Roman" w:hAnsi="Times New Roman" w:cs="Times New Roman"/>
          <w:sz w:val="22"/>
          <w:szCs w:val="22"/>
        </w:rPr>
      </w:pPr>
    </w:p>
    <w:p w14:paraId="64EA9C29" w14:textId="77777777" w:rsidR="00F2572B" w:rsidRDefault="00F2572B" w:rsidP="001909F5">
      <w:r>
        <w:rPr>
          <w:noProof/>
        </w:rPr>
        <w:drawing>
          <wp:anchor distT="0" distB="0" distL="114300" distR="114300" simplePos="0" relativeHeight="251645952" behindDoc="0" locked="0" layoutInCell="1" allowOverlap="1" wp14:anchorId="3C665FC7" wp14:editId="3E7527DD">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232910" cy="4396105"/>
                    </a:xfrm>
                    <a:prstGeom prst="rect">
                      <a:avLst/>
                    </a:prstGeom>
                  </pic:spPr>
                </pic:pic>
              </a:graphicData>
            </a:graphic>
          </wp:anchor>
        </w:drawing>
      </w:r>
    </w:p>
    <w:p w14:paraId="1775C03E" w14:textId="77777777" w:rsidR="00F2572B" w:rsidRDefault="00F2572B" w:rsidP="001909F5"/>
    <w:p w14:paraId="1B5CBADB" w14:textId="77777777" w:rsidR="00F2572B" w:rsidRDefault="00F2572B" w:rsidP="001909F5"/>
    <w:p w14:paraId="4F791D1A" w14:textId="77777777" w:rsidR="00FC3D00" w:rsidRDefault="00FC3D00" w:rsidP="001909F5"/>
    <w:p w14:paraId="745E5B77" w14:textId="77777777" w:rsidR="00F2572B" w:rsidRDefault="00F2572B" w:rsidP="001909F5"/>
    <w:p w14:paraId="62E7C915" w14:textId="77777777" w:rsidR="00F2572B" w:rsidRDefault="00F2572B" w:rsidP="001909F5"/>
    <w:p w14:paraId="711A1759" w14:textId="77777777" w:rsidR="00F2572B" w:rsidRDefault="00F2572B" w:rsidP="001909F5"/>
    <w:p w14:paraId="10FEA0AE" w14:textId="77777777" w:rsidR="00F2572B" w:rsidRDefault="00F2572B" w:rsidP="001909F5"/>
    <w:p w14:paraId="1366E3B1" w14:textId="77777777" w:rsidR="00F2572B" w:rsidRDefault="00F2572B" w:rsidP="001909F5"/>
    <w:p w14:paraId="6D39C4C8" w14:textId="77777777" w:rsidR="00F2572B" w:rsidRDefault="00F2572B" w:rsidP="001909F5"/>
    <w:p w14:paraId="5C3F116F" w14:textId="77777777" w:rsidR="00F2572B" w:rsidRDefault="00F2572B" w:rsidP="001909F5"/>
    <w:p w14:paraId="7A8CB500" w14:textId="77777777" w:rsidR="00F2572B" w:rsidRDefault="00F2572B" w:rsidP="001909F5"/>
    <w:p w14:paraId="0308AD80" w14:textId="77777777" w:rsidR="00F2572B" w:rsidRDefault="00F2572B" w:rsidP="001909F5"/>
    <w:p w14:paraId="7EF4BB92" w14:textId="77777777" w:rsidR="00F2572B" w:rsidRDefault="00F2572B" w:rsidP="001909F5"/>
    <w:p w14:paraId="0DCCD977" w14:textId="77777777" w:rsidR="00F2572B" w:rsidRDefault="00F2572B" w:rsidP="001909F5"/>
    <w:p w14:paraId="06BF535F" w14:textId="77777777" w:rsidR="00F2572B" w:rsidRDefault="00F2572B" w:rsidP="001909F5"/>
    <w:p w14:paraId="74EE0C45" w14:textId="77777777" w:rsidR="00F2572B" w:rsidRDefault="00F2572B" w:rsidP="001909F5">
      <w:r>
        <w:br w:type="page"/>
      </w:r>
    </w:p>
    <w:p w14:paraId="6B59AC13" w14:textId="77777777" w:rsidR="00F2572B" w:rsidRDefault="00F2572B" w:rsidP="001909F5">
      <w:r>
        <w:rPr>
          <w:noProof/>
        </w:rPr>
        <w:lastRenderedPageBreak/>
        <w:drawing>
          <wp:anchor distT="0" distB="0" distL="114300" distR="114300" simplePos="0" relativeHeight="251648000" behindDoc="0" locked="0" layoutInCell="1" allowOverlap="1" wp14:anchorId="2F872992" wp14:editId="6F52892C">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4580255" cy="6701790"/>
                    </a:xfrm>
                    <a:prstGeom prst="rect">
                      <a:avLst/>
                    </a:prstGeom>
                  </pic:spPr>
                </pic:pic>
              </a:graphicData>
            </a:graphic>
          </wp:anchor>
        </w:drawing>
      </w:r>
    </w:p>
    <w:p w14:paraId="6A2B3C3A" w14:textId="77777777" w:rsidR="00F2572B" w:rsidRDefault="00F2572B" w:rsidP="001909F5"/>
    <w:p w14:paraId="17B2697F" w14:textId="77777777" w:rsidR="00F2572B" w:rsidRDefault="00F2572B" w:rsidP="001909F5"/>
    <w:p w14:paraId="3285DA3F" w14:textId="77777777" w:rsidR="00F2572B" w:rsidRDefault="00F2572B" w:rsidP="001909F5"/>
    <w:p w14:paraId="541263B3" w14:textId="77777777" w:rsidR="00F2572B" w:rsidRDefault="00F2572B" w:rsidP="001909F5"/>
    <w:p w14:paraId="6087A86F" w14:textId="77777777" w:rsidR="00F2572B" w:rsidRDefault="00F2572B" w:rsidP="001909F5"/>
    <w:p w14:paraId="4F55A56E" w14:textId="77777777" w:rsidR="00F2572B" w:rsidRDefault="00F2572B" w:rsidP="001909F5"/>
    <w:p w14:paraId="23B85783" w14:textId="77777777" w:rsidR="00F2572B" w:rsidRDefault="00F2572B" w:rsidP="001909F5"/>
    <w:p w14:paraId="7201FB4D" w14:textId="77777777" w:rsidR="00F2572B" w:rsidRDefault="00F2572B" w:rsidP="001909F5"/>
    <w:p w14:paraId="5112BA73" w14:textId="77777777" w:rsidR="00F2572B" w:rsidRDefault="00F2572B" w:rsidP="001909F5"/>
    <w:p w14:paraId="5687A2D2" w14:textId="77777777" w:rsidR="00F2572B" w:rsidRDefault="00F2572B" w:rsidP="001909F5"/>
    <w:p w14:paraId="2C7E3259" w14:textId="77777777" w:rsidR="00F2572B" w:rsidRDefault="00F2572B" w:rsidP="001909F5"/>
    <w:p w14:paraId="005E54EE" w14:textId="77777777" w:rsidR="00F2572B" w:rsidRDefault="00F2572B" w:rsidP="001909F5"/>
    <w:p w14:paraId="3DECE4B6" w14:textId="77777777" w:rsidR="00F2572B" w:rsidRDefault="00F2572B" w:rsidP="001909F5"/>
    <w:p w14:paraId="440EE113" w14:textId="77777777" w:rsidR="00F2572B" w:rsidRDefault="00F2572B" w:rsidP="001909F5"/>
    <w:p w14:paraId="09DD7EA8" w14:textId="77777777" w:rsidR="00F2572B" w:rsidRDefault="00F2572B" w:rsidP="001909F5"/>
    <w:p w14:paraId="1150A3F6" w14:textId="77777777" w:rsidR="00F2572B" w:rsidRDefault="00F2572B" w:rsidP="001909F5"/>
    <w:p w14:paraId="5DAEDF4B" w14:textId="77777777" w:rsidR="00F2572B" w:rsidRDefault="00F2572B" w:rsidP="001909F5"/>
    <w:p w14:paraId="18B932AA" w14:textId="77777777" w:rsidR="00F2572B" w:rsidRDefault="00F2572B" w:rsidP="001909F5"/>
    <w:p w14:paraId="13D96540" w14:textId="77777777" w:rsidR="00F2572B" w:rsidRDefault="00F2572B" w:rsidP="001909F5"/>
    <w:p w14:paraId="160DF24A" w14:textId="77777777" w:rsidR="00F2572B" w:rsidRDefault="00F2572B" w:rsidP="001909F5"/>
    <w:p w14:paraId="3014B08A" w14:textId="77777777" w:rsidR="00F2572B" w:rsidRDefault="00F2572B" w:rsidP="001909F5">
      <w:r>
        <w:br w:type="page"/>
      </w:r>
    </w:p>
    <w:p w14:paraId="24C565B1" w14:textId="77777777" w:rsidR="00F2572B" w:rsidRDefault="00F2572B" w:rsidP="001909F5">
      <w:r>
        <w:rPr>
          <w:noProof/>
        </w:rPr>
        <w:lastRenderedPageBreak/>
        <w:drawing>
          <wp:anchor distT="0" distB="0" distL="114300" distR="114300" simplePos="0" relativeHeight="251650048" behindDoc="0" locked="0" layoutInCell="1" allowOverlap="1" wp14:anchorId="4C655398" wp14:editId="6644DCBC">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300089" cy="7623544"/>
                    </a:xfrm>
                    <a:prstGeom prst="rect">
                      <a:avLst/>
                    </a:prstGeom>
                  </pic:spPr>
                </pic:pic>
              </a:graphicData>
            </a:graphic>
          </wp:anchor>
        </w:drawing>
      </w:r>
    </w:p>
    <w:p w14:paraId="43DAFCAF" w14:textId="77777777" w:rsidR="00F2572B" w:rsidRDefault="00F2572B" w:rsidP="001909F5"/>
    <w:p w14:paraId="431CA70E" w14:textId="77777777" w:rsidR="00F2572B" w:rsidRDefault="00F2572B" w:rsidP="001909F5"/>
    <w:p w14:paraId="3D41A9FD" w14:textId="77777777" w:rsidR="00F2572B" w:rsidRDefault="00F2572B" w:rsidP="001909F5"/>
    <w:p w14:paraId="1B2329F3" w14:textId="77777777" w:rsidR="00F2572B" w:rsidRDefault="00F2572B" w:rsidP="001909F5"/>
    <w:p w14:paraId="2F0D1D5B" w14:textId="77777777" w:rsidR="00F2572B" w:rsidRDefault="00F2572B" w:rsidP="001909F5"/>
    <w:p w14:paraId="252BE9E0" w14:textId="77777777" w:rsidR="00F2572B" w:rsidRDefault="00F2572B" w:rsidP="001909F5"/>
    <w:p w14:paraId="20B80A99" w14:textId="77777777" w:rsidR="00F2572B" w:rsidRDefault="00F2572B" w:rsidP="001909F5"/>
    <w:p w14:paraId="4F7B495A" w14:textId="77777777" w:rsidR="00F2572B" w:rsidRDefault="00F2572B" w:rsidP="001909F5"/>
    <w:p w14:paraId="47B9DD42" w14:textId="77777777" w:rsidR="00F2572B" w:rsidRDefault="00F2572B" w:rsidP="001909F5"/>
    <w:p w14:paraId="406A0578" w14:textId="77777777" w:rsidR="00F2572B" w:rsidRDefault="00F2572B" w:rsidP="001909F5"/>
    <w:p w14:paraId="3E6093ED" w14:textId="77777777" w:rsidR="00F2572B" w:rsidRDefault="00F2572B" w:rsidP="001909F5"/>
    <w:p w14:paraId="1A17C1F1" w14:textId="77777777" w:rsidR="00F2572B" w:rsidRDefault="00F2572B" w:rsidP="001909F5"/>
    <w:p w14:paraId="1C780209" w14:textId="77777777" w:rsidR="00F2572B" w:rsidRDefault="00F2572B" w:rsidP="001909F5"/>
    <w:p w14:paraId="42F2D1AF" w14:textId="77777777" w:rsidR="00F2572B" w:rsidRDefault="00F2572B" w:rsidP="001909F5"/>
    <w:p w14:paraId="78630C2D" w14:textId="77777777" w:rsidR="00F2572B" w:rsidRDefault="00F2572B" w:rsidP="001909F5"/>
    <w:p w14:paraId="0AD6FFE1" w14:textId="77777777" w:rsidR="00F2572B" w:rsidRDefault="00F2572B" w:rsidP="001909F5"/>
    <w:p w14:paraId="75231302" w14:textId="77777777" w:rsidR="00F2572B" w:rsidRDefault="00F2572B" w:rsidP="001909F5"/>
    <w:p w14:paraId="5D9D1D60" w14:textId="77777777" w:rsidR="00F2572B" w:rsidRDefault="00F2572B" w:rsidP="001909F5"/>
    <w:p w14:paraId="6F7CCA35" w14:textId="77777777" w:rsidR="00F2572B" w:rsidRDefault="00F2572B" w:rsidP="001909F5"/>
    <w:p w14:paraId="21664765" w14:textId="77777777" w:rsidR="00F2572B" w:rsidRDefault="00F2572B" w:rsidP="001909F5"/>
    <w:p w14:paraId="6BCDB625" w14:textId="77777777" w:rsidR="00F2572B" w:rsidRDefault="00F2572B" w:rsidP="001909F5"/>
    <w:p w14:paraId="4DD19C15" w14:textId="77777777" w:rsidR="00F2572B" w:rsidRDefault="00F2572B" w:rsidP="001909F5"/>
    <w:p w14:paraId="7D5DA82B" w14:textId="77777777" w:rsidR="00F2572B" w:rsidRDefault="00F2572B" w:rsidP="001909F5"/>
    <w:p w14:paraId="0D0971F6" w14:textId="77777777" w:rsidR="00F2572B" w:rsidRDefault="00F2572B" w:rsidP="001909F5"/>
    <w:p w14:paraId="3E65930E" w14:textId="42A15634" w:rsidR="00F2572B" w:rsidRDefault="00F2572B" w:rsidP="001909F5"/>
    <w:p w14:paraId="59C74BC3" w14:textId="0839F848" w:rsidR="00F2572B" w:rsidRDefault="00F2572B" w:rsidP="001909F5"/>
    <w:p w14:paraId="4DB26336" w14:textId="77777777" w:rsidR="00F2572B" w:rsidRDefault="00F2572B" w:rsidP="001909F5"/>
    <w:p w14:paraId="4F94F39F" w14:textId="77777777" w:rsidR="00F2572B" w:rsidRDefault="00F2572B" w:rsidP="001909F5"/>
    <w:p w14:paraId="2052EEE9" w14:textId="77777777" w:rsidR="00F2572B" w:rsidRDefault="00F2572B" w:rsidP="001909F5"/>
    <w:p w14:paraId="28A41373" w14:textId="77777777" w:rsidR="00F2572B" w:rsidRDefault="00F2572B" w:rsidP="001909F5"/>
    <w:p w14:paraId="398ADC19" w14:textId="77777777" w:rsidR="00F2572B" w:rsidRDefault="00F2572B" w:rsidP="001909F5"/>
    <w:p w14:paraId="1F2A8333" w14:textId="77777777" w:rsidR="00F2572B" w:rsidRDefault="00F2572B" w:rsidP="001909F5"/>
    <w:p w14:paraId="3CF80662" w14:textId="4274D23F" w:rsidR="00F2572B" w:rsidRDefault="00E8764B" w:rsidP="001909F5">
      <w:r>
        <w:rPr>
          <w:noProof/>
        </w:rPr>
        <w:lastRenderedPageBreak/>
        <w:drawing>
          <wp:anchor distT="0" distB="0" distL="114300" distR="114300" simplePos="0" relativeHeight="251652096" behindDoc="0" locked="0" layoutInCell="1" allowOverlap="1" wp14:anchorId="7AD5156D" wp14:editId="1BF12EF3">
            <wp:simplePos x="0" y="0"/>
            <wp:positionH relativeFrom="column">
              <wp:posOffset>-20955</wp:posOffset>
            </wp:positionH>
            <wp:positionV relativeFrom="paragraph">
              <wp:posOffset>194310</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5400000" cy="7800001"/>
                    </a:xfrm>
                    <a:prstGeom prst="rect">
                      <a:avLst/>
                    </a:prstGeom>
                  </pic:spPr>
                </pic:pic>
              </a:graphicData>
            </a:graphic>
          </wp:anchor>
        </w:drawing>
      </w:r>
    </w:p>
    <w:p w14:paraId="1219A2B0" w14:textId="54AFC1AD" w:rsidR="00F2572B" w:rsidRDefault="00F2572B" w:rsidP="001909F5"/>
    <w:p w14:paraId="7C82FF8B" w14:textId="2D3A4758" w:rsidR="00F2572B" w:rsidRDefault="00F2572B" w:rsidP="001909F5"/>
    <w:p w14:paraId="48926DE2" w14:textId="77777777" w:rsidR="00F2572B" w:rsidRDefault="00F2572B" w:rsidP="001909F5"/>
    <w:p w14:paraId="348E50A4" w14:textId="3D9B0ED7" w:rsidR="00F2572B" w:rsidRDefault="00F2572B" w:rsidP="001909F5"/>
    <w:p w14:paraId="52B87FBD" w14:textId="19D9DBA7" w:rsidR="00F2572B" w:rsidRDefault="00F2572B" w:rsidP="001909F5"/>
    <w:p w14:paraId="0B095F8A" w14:textId="094A1EFE" w:rsidR="00F2572B" w:rsidRDefault="00F2572B" w:rsidP="001909F5"/>
    <w:p w14:paraId="01A2D780" w14:textId="691C706E" w:rsidR="00F2572B" w:rsidRDefault="00F2572B" w:rsidP="001909F5"/>
    <w:p w14:paraId="5F31FCF9" w14:textId="77777777" w:rsidR="00F2572B" w:rsidRDefault="00F2572B" w:rsidP="001909F5"/>
    <w:p w14:paraId="1BC2D47F" w14:textId="77777777" w:rsidR="00F2572B" w:rsidRDefault="00F2572B" w:rsidP="001909F5"/>
    <w:p w14:paraId="1C5ECAA1" w14:textId="77777777" w:rsidR="00F2572B" w:rsidRDefault="00F2572B" w:rsidP="001909F5"/>
    <w:p w14:paraId="7B9048B1" w14:textId="77777777" w:rsidR="00F2572B" w:rsidRDefault="00F2572B" w:rsidP="001909F5"/>
    <w:p w14:paraId="6941B612" w14:textId="77777777" w:rsidR="00F2572B" w:rsidRDefault="00F2572B" w:rsidP="001909F5"/>
    <w:p w14:paraId="18F2AF7A" w14:textId="77777777" w:rsidR="00F2572B" w:rsidRDefault="00F2572B" w:rsidP="001909F5"/>
    <w:p w14:paraId="3142941E" w14:textId="77777777" w:rsidR="00F2572B" w:rsidRDefault="00F2572B" w:rsidP="001909F5"/>
    <w:p w14:paraId="62391099" w14:textId="77777777" w:rsidR="00F2572B" w:rsidRDefault="00F2572B" w:rsidP="001909F5"/>
    <w:p w14:paraId="423EA548" w14:textId="77777777" w:rsidR="00F2572B" w:rsidRDefault="00F2572B" w:rsidP="001909F5"/>
    <w:p w14:paraId="7857A3FA" w14:textId="4D002E18" w:rsidR="00F2572B" w:rsidRDefault="00F2572B" w:rsidP="001909F5"/>
    <w:p w14:paraId="553AB271" w14:textId="77777777" w:rsidR="00F2572B" w:rsidRDefault="00F2572B" w:rsidP="001909F5"/>
    <w:p w14:paraId="47DC865F" w14:textId="77777777" w:rsidR="00F2572B" w:rsidRDefault="00F2572B" w:rsidP="001909F5"/>
    <w:p w14:paraId="721BC4DF" w14:textId="77777777" w:rsidR="00F2572B" w:rsidRDefault="00F2572B" w:rsidP="001909F5"/>
    <w:p w14:paraId="2E5CA177" w14:textId="77777777" w:rsidR="00F2572B" w:rsidRDefault="00F2572B" w:rsidP="001909F5"/>
    <w:p w14:paraId="32AB0ED9" w14:textId="77777777" w:rsidR="00F2572B" w:rsidRDefault="00F2572B" w:rsidP="001909F5"/>
    <w:p w14:paraId="676572A5" w14:textId="77777777" w:rsidR="00F2572B" w:rsidRDefault="00F2572B" w:rsidP="001909F5"/>
    <w:p w14:paraId="39EC1FA6" w14:textId="77777777" w:rsidR="00F2572B" w:rsidRDefault="00F2572B" w:rsidP="001909F5"/>
    <w:p w14:paraId="3286F8E0" w14:textId="77777777" w:rsidR="00F2572B" w:rsidRDefault="00F2572B" w:rsidP="001909F5"/>
    <w:p w14:paraId="7F066D7B" w14:textId="77777777" w:rsidR="00F2572B" w:rsidRDefault="00F2572B" w:rsidP="001909F5"/>
    <w:p w14:paraId="34A30C28" w14:textId="77777777" w:rsidR="00F2572B" w:rsidRDefault="00F2572B" w:rsidP="001909F5"/>
    <w:p w14:paraId="6E1639C3" w14:textId="77777777" w:rsidR="00F2572B" w:rsidRDefault="00F2572B" w:rsidP="001909F5"/>
    <w:p w14:paraId="65B2E8DF" w14:textId="77777777" w:rsidR="00F2572B" w:rsidRDefault="00F2572B" w:rsidP="001909F5"/>
    <w:p w14:paraId="1B9C96BE" w14:textId="77777777" w:rsidR="00F2572B" w:rsidRDefault="00F2572B" w:rsidP="001909F5"/>
    <w:p w14:paraId="614FC7CB" w14:textId="77777777" w:rsidR="00F2572B" w:rsidRDefault="00F2572B" w:rsidP="001909F5"/>
    <w:p w14:paraId="4CB0AF9B" w14:textId="77777777" w:rsidR="00F2572B" w:rsidRDefault="00F2572B" w:rsidP="001909F5"/>
    <w:p w14:paraId="314DA6A0" w14:textId="1AF53F6A" w:rsidR="00F2572B" w:rsidRDefault="00E8764B" w:rsidP="001909F5">
      <w:r>
        <w:rPr>
          <w:noProof/>
        </w:rPr>
        <w:lastRenderedPageBreak/>
        <w:drawing>
          <wp:anchor distT="0" distB="0" distL="114300" distR="114300" simplePos="0" relativeHeight="251654144" behindDoc="0" locked="0" layoutInCell="1" allowOverlap="1" wp14:anchorId="387453EF" wp14:editId="5D209D5B">
            <wp:simplePos x="0" y="0"/>
            <wp:positionH relativeFrom="column">
              <wp:posOffset>-33020</wp:posOffset>
            </wp:positionH>
            <wp:positionV relativeFrom="paragraph">
              <wp:posOffset>188595</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5409524" cy="7942858"/>
                    </a:xfrm>
                    <a:prstGeom prst="rect">
                      <a:avLst/>
                    </a:prstGeom>
                  </pic:spPr>
                </pic:pic>
              </a:graphicData>
            </a:graphic>
          </wp:anchor>
        </w:drawing>
      </w:r>
    </w:p>
    <w:p w14:paraId="0AFE0F63" w14:textId="68FE5EA4" w:rsidR="00F2572B" w:rsidRDefault="00F2572B" w:rsidP="001909F5"/>
    <w:p w14:paraId="4FA0F279" w14:textId="6CA21224" w:rsidR="00F2572B" w:rsidRDefault="00F2572B" w:rsidP="001909F5"/>
    <w:p w14:paraId="6C82FDEC" w14:textId="2EAEB505" w:rsidR="00F2572B" w:rsidRDefault="00F2572B" w:rsidP="001909F5"/>
    <w:p w14:paraId="78542B23" w14:textId="2848B142" w:rsidR="00F2572B" w:rsidRDefault="00F2572B" w:rsidP="001909F5"/>
    <w:p w14:paraId="5007C6D7" w14:textId="1707C30F" w:rsidR="00F2572B" w:rsidRDefault="00F2572B" w:rsidP="001909F5"/>
    <w:p w14:paraId="5563F9F3" w14:textId="77777777" w:rsidR="00F2572B" w:rsidRDefault="00F2572B" w:rsidP="001909F5"/>
    <w:p w14:paraId="7778C2EE" w14:textId="77777777" w:rsidR="00F2572B" w:rsidRDefault="00F2572B" w:rsidP="001909F5"/>
    <w:p w14:paraId="6EDB14A0" w14:textId="77777777" w:rsidR="00F2572B" w:rsidRDefault="00F2572B" w:rsidP="001909F5"/>
    <w:p w14:paraId="65B33B2E" w14:textId="4D71AFE8" w:rsidR="00F2572B" w:rsidRDefault="00F2572B" w:rsidP="001909F5"/>
    <w:p w14:paraId="27F233B2" w14:textId="77777777" w:rsidR="00F2572B" w:rsidRDefault="00F2572B" w:rsidP="001909F5"/>
    <w:p w14:paraId="11B6014B" w14:textId="77777777" w:rsidR="00F2572B" w:rsidRDefault="00F2572B" w:rsidP="001909F5"/>
    <w:p w14:paraId="0E5C549E" w14:textId="77777777" w:rsidR="00F2572B" w:rsidRDefault="00F2572B" w:rsidP="001909F5"/>
    <w:p w14:paraId="0726F7FC" w14:textId="77777777" w:rsidR="00F2572B" w:rsidRDefault="00F2572B" w:rsidP="001909F5"/>
    <w:p w14:paraId="7D043611" w14:textId="77777777" w:rsidR="00F2572B" w:rsidRDefault="00F2572B" w:rsidP="001909F5"/>
    <w:p w14:paraId="259B1ADF" w14:textId="0EAF03F9" w:rsidR="00F2572B" w:rsidRDefault="00F2572B" w:rsidP="001909F5"/>
    <w:p w14:paraId="4A6297AE" w14:textId="77777777" w:rsidR="00F2572B" w:rsidRDefault="00F2572B" w:rsidP="001909F5"/>
    <w:p w14:paraId="4361D0AB" w14:textId="56F4BF69" w:rsidR="00F2572B" w:rsidRDefault="00F2572B" w:rsidP="001909F5"/>
    <w:p w14:paraId="1A8EFD86" w14:textId="77777777" w:rsidR="00F2572B" w:rsidRDefault="00F2572B" w:rsidP="001909F5"/>
    <w:p w14:paraId="7AA0C981" w14:textId="77777777" w:rsidR="00F2572B" w:rsidRDefault="00F2572B" w:rsidP="001909F5"/>
    <w:p w14:paraId="055F532D" w14:textId="77777777" w:rsidR="00F2572B" w:rsidRDefault="00F2572B" w:rsidP="001909F5"/>
    <w:p w14:paraId="35069BD2" w14:textId="440228AD" w:rsidR="00F2572B" w:rsidRDefault="00F2572B" w:rsidP="001909F5"/>
    <w:p w14:paraId="17056729" w14:textId="77777777" w:rsidR="00E8764B" w:rsidRDefault="00E8764B" w:rsidP="001909F5">
      <w:pPr>
        <w:rPr>
          <w:ins w:id="300" w:author="Samuel Walker Flake" w:date="2022-08-03T11:25:00Z"/>
        </w:rPr>
      </w:pPr>
    </w:p>
    <w:p w14:paraId="2097DBD3" w14:textId="77777777" w:rsidR="00E8764B" w:rsidRDefault="00E8764B" w:rsidP="001909F5">
      <w:pPr>
        <w:rPr>
          <w:ins w:id="301" w:author="Samuel Walker Flake" w:date="2022-08-03T11:25:00Z"/>
        </w:rPr>
      </w:pPr>
    </w:p>
    <w:p w14:paraId="34D326DF" w14:textId="77777777" w:rsidR="00E8764B" w:rsidRDefault="00E8764B" w:rsidP="001909F5">
      <w:pPr>
        <w:rPr>
          <w:ins w:id="302" w:author="Samuel Walker Flake" w:date="2022-08-03T11:25:00Z"/>
        </w:rPr>
      </w:pPr>
    </w:p>
    <w:p w14:paraId="2D5EF441" w14:textId="77777777" w:rsidR="00E8764B" w:rsidRDefault="00E8764B" w:rsidP="001909F5">
      <w:pPr>
        <w:rPr>
          <w:ins w:id="303" w:author="Samuel Walker Flake" w:date="2022-08-03T11:25:00Z"/>
        </w:rPr>
      </w:pPr>
    </w:p>
    <w:p w14:paraId="6D00DA41" w14:textId="77777777" w:rsidR="00E8764B" w:rsidRDefault="00E8764B" w:rsidP="001909F5">
      <w:pPr>
        <w:rPr>
          <w:ins w:id="304" w:author="Samuel Walker Flake" w:date="2022-08-03T11:25:00Z"/>
        </w:rPr>
      </w:pPr>
    </w:p>
    <w:p w14:paraId="162C4E70" w14:textId="77777777" w:rsidR="00E8764B" w:rsidRDefault="00E8764B" w:rsidP="001909F5">
      <w:pPr>
        <w:rPr>
          <w:ins w:id="305" w:author="Samuel Walker Flake" w:date="2022-08-03T11:25:00Z"/>
        </w:rPr>
      </w:pPr>
    </w:p>
    <w:p w14:paraId="5E0AF7A1" w14:textId="77777777" w:rsidR="00E8764B" w:rsidRDefault="00E8764B" w:rsidP="001909F5">
      <w:pPr>
        <w:rPr>
          <w:ins w:id="306" w:author="Samuel Walker Flake" w:date="2022-08-03T11:25:00Z"/>
        </w:rPr>
      </w:pPr>
    </w:p>
    <w:p w14:paraId="52332FE1" w14:textId="77777777" w:rsidR="00E8764B" w:rsidRDefault="00E8764B" w:rsidP="001909F5">
      <w:pPr>
        <w:rPr>
          <w:ins w:id="307" w:author="Samuel Walker Flake" w:date="2022-08-03T11:25:00Z"/>
        </w:rPr>
      </w:pPr>
    </w:p>
    <w:p w14:paraId="5F525F4C" w14:textId="77777777" w:rsidR="00E8764B" w:rsidRDefault="00E8764B" w:rsidP="001909F5">
      <w:pPr>
        <w:rPr>
          <w:ins w:id="308" w:author="Samuel Walker Flake" w:date="2022-08-03T11:25:00Z"/>
        </w:rPr>
      </w:pPr>
    </w:p>
    <w:p w14:paraId="72EA21FB" w14:textId="77777777" w:rsidR="00E8764B" w:rsidRDefault="00E8764B" w:rsidP="001909F5">
      <w:pPr>
        <w:rPr>
          <w:ins w:id="309" w:author="Samuel Walker Flake" w:date="2022-08-03T11:25:00Z"/>
        </w:rPr>
      </w:pPr>
    </w:p>
    <w:p w14:paraId="647D0BC2" w14:textId="77777777" w:rsidR="00E8764B" w:rsidRDefault="00E8764B" w:rsidP="001909F5">
      <w:pPr>
        <w:rPr>
          <w:ins w:id="310" w:author="Samuel Walker Flake" w:date="2022-08-03T11:25:00Z"/>
        </w:rPr>
      </w:pPr>
    </w:p>
    <w:p w14:paraId="3BE69091" w14:textId="54491BB9" w:rsidR="00E8764B" w:rsidRDefault="00E8764B" w:rsidP="001909F5">
      <w:pPr>
        <w:rPr>
          <w:ins w:id="311" w:author="Samuel Walker Flake" w:date="2022-08-03T11:25:00Z"/>
        </w:rPr>
      </w:pPr>
      <w:r>
        <w:rPr>
          <w:noProof/>
        </w:rPr>
        <w:lastRenderedPageBreak/>
        <w:drawing>
          <wp:anchor distT="0" distB="0" distL="114300" distR="114300" simplePos="0" relativeHeight="251656192" behindDoc="0" locked="0" layoutInCell="1" allowOverlap="1" wp14:anchorId="53ACBAF5" wp14:editId="7385DD15">
            <wp:simplePos x="0" y="0"/>
            <wp:positionH relativeFrom="column">
              <wp:posOffset>60325</wp:posOffset>
            </wp:positionH>
            <wp:positionV relativeFrom="paragraph">
              <wp:posOffset>141605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0"/>
                    <a:stretch>
                      <a:fillRect/>
                    </a:stretch>
                  </pic:blipFill>
                  <pic:spPr>
                    <a:xfrm>
                      <a:off x="0" y="0"/>
                      <a:ext cx="5390477" cy="3114286"/>
                    </a:xfrm>
                    <a:prstGeom prst="rect">
                      <a:avLst/>
                    </a:prstGeom>
                  </pic:spPr>
                </pic:pic>
              </a:graphicData>
            </a:graphic>
          </wp:anchor>
        </w:drawing>
      </w:r>
    </w:p>
    <w:p w14:paraId="5994A326" w14:textId="1DB217D6" w:rsidR="00F2572B" w:rsidRDefault="00F2572B" w:rsidP="001909F5"/>
    <w:sectPr w:rsidR="00F2572B" w:rsidSect="000B073F">
      <w:headerReference w:type="default" r:id="rId21"/>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amuel Walker Flake" w:date="2022-05-16T12:20:00Z" w:initials="SWF">
    <w:p w14:paraId="2102AC09" w14:textId="77777777" w:rsidR="00954ECF" w:rsidRDefault="00954ECF" w:rsidP="000B5547">
      <w:pPr>
        <w:pStyle w:val="CommentText"/>
      </w:pPr>
      <w:r>
        <w:rPr>
          <w:rStyle w:val="CommentReference"/>
        </w:rPr>
        <w:annotationRef/>
      </w:r>
      <w:r>
        <w:t>Add Rob?</w:t>
      </w:r>
    </w:p>
  </w:comment>
  <w:comment w:id="28" w:author="Samuel Walker Flake" w:date="2022-05-16T12:12:00Z" w:initials="SWF">
    <w:p w14:paraId="2432C991" w14:textId="7E8E9C39" w:rsidR="0017526C" w:rsidRDefault="0017526C" w:rsidP="0048561A">
      <w:pPr>
        <w:pStyle w:val="CommentText"/>
      </w:pPr>
      <w:r>
        <w:rPr>
          <w:rStyle w:val="CommentReference"/>
        </w:rPr>
        <w:annotationRef/>
      </w:r>
      <w:r>
        <w:t>Update this!</w:t>
      </w:r>
    </w:p>
  </w:comment>
  <w:comment w:id="38" w:author="Eric Gustafson" w:date="2015-02-25T09:20:00Z" w:initials="EJG">
    <w:p w14:paraId="32DE40F7" w14:textId="4B6B9804" w:rsidR="008918D9" w:rsidRDefault="008918D9">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39" w:author="Eric Gustafson" w:date="2015-02-25T09:21:00Z" w:initials="EJG">
    <w:p w14:paraId="136F1F5F" w14:textId="77777777" w:rsidR="008918D9" w:rsidRDefault="008918D9">
      <w:pPr>
        <w:pStyle w:val="CommentText"/>
      </w:pPr>
      <w:r>
        <w:rPr>
          <w:rStyle w:val="CommentReference"/>
        </w:rPr>
        <w:annotationRef/>
      </w:r>
      <w:r>
        <w:t>Same issues with this diagram.</w:t>
      </w:r>
    </w:p>
  </w:comment>
  <w:comment w:id="43" w:author="DeJager, Nathan R." w:date="2015-02-11T09:34:00Z" w:initials="NDJ">
    <w:p w14:paraId="2913389C" w14:textId="77777777" w:rsidR="008918D9" w:rsidRDefault="008918D9"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44" w:author="Eric Gustafson" w:date="2015-02-19T13:35:00Z" w:initials="EJG">
    <w:p w14:paraId="616F7BE1" w14:textId="77777777" w:rsidR="008918D9" w:rsidRDefault="008918D9">
      <w:pPr>
        <w:pStyle w:val="CommentText"/>
      </w:pPr>
      <w:r>
        <w:rPr>
          <w:rStyle w:val="CommentReference"/>
        </w:rPr>
        <w:annotationRef/>
      </w:r>
      <w:r>
        <w:t>Averaging?</w:t>
      </w:r>
    </w:p>
  </w:comment>
  <w:comment w:id="49" w:author="Samuel Walker Flake" w:date="2022-05-05T14:01:00Z" w:initials="SWF">
    <w:p w14:paraId="73A37E00" w14:textId="77777777" w:rsidR="000C2C75" w:rsidRDefault="000C2C75" w:rsidP="008E7EFF">
      <w:pPr>
        <w:pStyle w:val="CommentText"/>
      </w:pPr>
      <w:r>
        <w:rPr>
          <w:rStyle w:val="CommentReference"/>
        </w:rPr>
        <w:annotationRef/>
      </w:r>
      <w:r>
        <w:t>revise</w:t>
      </w:r>
    </w:p>
  </w:comment>
  <w:comment w:id="55" w:author="Samuel Walker Flake" w:date="2022-05-05T15:01:00Z" w:initials="SWF">
    <w:p w14:paraId="63A0EC72" w14:textId="77777777" w:rsidR="00F75A0B" w:rsidRDefault="00F75A0B" w:rsidP="009D01ED">
      <w:pPr>
        <w:pStyle w:val="CommentText"/>
      </w:pPr>
      <w:r>
        <w:rPr>
          <w:rStyle w:val="CommentReference"/>
        </w:rPr>
        <w:annotationRef/>
      </w:r>
      <w:r>
        <w:t>And ask Nate what's up with these parameters</w:t>
      </w:r>
    </w:p>
  </w:comment>
  <w:comment w:id="61" w:author="Eric Gustafson" w:date="2015-02-25T09:26:00Z" w:initials="EJG">
    <w:p w14:paraId="0CF06452" w14:textId="2F9BC33B" w:rsidR="008918D9" w:rsidRDefault="008918D9">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62" w:author="Eric Gustafson" w:date="2015-02-25T09:27:00Z" w:initials="EJG">
    <w:p w14:paraId="7D4561BF" w14:textId="77777777" w:rsidR="008918D9" w:rsidRDefault="008918D9">
      <w:pPr>
        <w:pStyle w:val="CommentText"/>
      </w:pPr>
      <w:r>
        <w:rPr>
          <w:rStyle w:val="CommentReference"/>
        </w:rPr>
        <w:annotationRef/>
      </w:r>
      <w:r>
        <w:t>I have re-written this, but I may have it all wrong.</w:t>
      </w:r>
    </w:p>
  </w:comment>
  <w:comment w:id="70" w:author="Samuel Walker Flake" w:date="2022-05-05T14:55:00Z" w:initials="SWF">
    <w:p w14:paraId="0DA58971" w14:textId="77777777" w:rsidR="008C2180" w:rsidRDefault="008C2180" w:rsidP="00995BA4">
      <w:pPr>
        <w:pStyle w:val="CommentText"/>
      </w:pPr>
      <w:r>
        <w:rPr>
          <w:rStyle w:val="CommentReference"/>
        </w:rPr>
        <w:annotationRef/>
      </w:r>
      <w:r>
        <w:t>This has to be wrong -- it must be between 0 and 1</w:t>
      </w:r>
    </w:p>
  </w:comment>
  <w:comment w:id="71" w:author="Eric Gustafson" w:date="2015-02-24T09:50:00Z" w:initials="EJG">
    <w:p w14:paraId="69C3D2EC" w14:textId="229677DD" w:rsidR="008918D9" w:rsidRDefault="008918D9"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60" w:author="Samuel Walker Flake" w:date="2022-05-05T14:01:00Z" w:initials="SWF">
    <w:p w14:paraId="396D98FF" w14:textId="77777777" w:rsidR="00F20B20" w:rsidRDefault="00F20B20" w:rsidP="00B12B3E">
      <w:pPr>
        <w:pStyle w:val="CommentText"/>
      </w:pPr>
      <w:r>
        <w:rPr>
          <w:rStyle w:val="CommentReference"/>
        </w:rPr>
        <w:annotationRef/>
      </w:r>
      <w:r>
        <w:t>Redo this; this is all messed up</w:t>
      </w:r>
    </w:p>
  </w:comment>
  <w:comment w:id="86" w:author="Eric Gustafson" w:date="2015-02-25T09:28:00Z" w:initials="EJG">
    <w:p w14:paraId="187F8F5D" w14:textId="3C933AEA" w:rsidR="008918D9" w:rsidRDefault="008918D9">
      <w:pPr>
        <w:pStyle w:val="CommentText"/>
      </w:pPr>
      <w:r>
        <w:rPr>
          <w:rStyle w:val="CommentReference"/>
        </w:rPr>
        <w:annotationRef/>
      </w:r>
      <w:r>
        <w:t>This term is without precedent in the section.  Is this referring to the allocation percentages?</w:t>
      </w:r>
    </w:p>
  </w:comment>
  <w:comment w:id="87" w:author="Samuel Walker Flake" w:date="2022-02-22T17:28:00Z" w:initials="SWF">
    <w:p w14:paraId="4575D732" w14:textId="77777777" w:rsidR="00F709BF" w:rsidRDefault="00F709BF" w:rsidP="00DA30B4">
      <w:pPr>
        <w:pStyle w:val="CommentText"/>
      </w:pPr>
      <w:r>
        <w:rPr>
          <w:rStyle w:val="CommentReference"/>
        </w:rPr>
        <w:annotationRef/>
      </w:r>
      <w:r>
        <w:t>revise</w:t>
      </w:r>
    </w:p>
  </w:comment>
  <w:comment w:id="104" w:author="Eric Gustafson" w:date="2015-02-25T09:29:00Z" w:initials="EJG">
    <w:p w14:paraId="70AB9E47" w14:textId="54CD8223" w:rsidR="008918D9" w:rsidRDefault="008918D9">
      <w:pPr>
        <w:pStyle w:val="CommentText"/>
      </w:pPr>
      <w:r>
        <w:rPr>
          <w:rStyle w:val="CommentReference"/>
        </w:rPr>
        <w:annotationRef/>
      </w:r>
      <w:r>
        <w:t>Would it be clearer to call this site quality instead of site preference?  That would be consistent with the forage quantity terminology.</w:t>
      </w:r>
    </w:p>
  </w:comment>
  <w:comment w:id="105" w:author="Samuel Walker Flake" w:date="2022-07-29T10:31:00Z" w:initials="SWF">
    <w:p w14:paraId="39E7720A" w14:textId="77777777" w:rsidR="00440221" w:rsidRDefault="00440221" w:rsidP="00801912">
      <w:pPr>
        <w:pStyle w:val="CommentText"/>
      </w:pPr>
      <w:r>
        <w:rPr>
          <w:rStyle w:val="CommentReference"/>
        </w:rPr>
        <w:annotationRef/>
      </w:r>
      <w:r>
        <w:t>Is this implemented?</w:t>
      </w:r>
    </w:p>
  </w:comment>
  <w:comment w:id="110" w:author="DeJager, Nathan R." w:date="2015-02-11T09:34:00Z" w:initials="NDJ">
    <w:p w14:paraId="02E3EC2E" w14:textId="7EC29E5C" w:rsidR="008918D9" w:rsidRDefault="008918D9" w:rsidP="001909F5">
      <w:pPr>
        <w:pStyle w:val="CommentText"/>
      </w:pPr>
      <w:r>
        <w:rPr>
          <w:rStyle w:val="CommentReference"/>
        </w:rPr>
        <w:annotationRef/>
      </w:r>
      <w:r>
        <w:t>Is there any interest in having some stochasticity , or temporal variability in the BDI?</w:t>
      </w:r>
    </w:p>
  </w:comment>
  <w:comment w:id="111" w:author="Samuel Walker Flake" w:date="2022-07-29T10:31:00Z" w:initials="SWF">
    <w:p w14:paraId="18720ABB" w14:textId="77777777" w:rsidR="00440221" w:rsidRDefault="00440221" w:rsidP="00B70829">
      <w:pPr>
        <w:pStyle w:val="CommentText"/>
      </w:pPr>
      <w:r>
        <w:rPr>
          <w:rStyle w:val="CommentReference"/>
        </w:rPr>
        <w:annotationRef/>
      </w:r>
      <w:r>
        <w:t>Functionality removed -- revise</w:t>
      </w:r>
    </w:p>
  </w:comment>
  <w:comment w:id="112" w:author="USDA Forest Service" w:date="2015-02-11T09:34:00Z" w:initials="BRM">
    <w:p w14:paraId="7CE840DA" w14:textId="51935D1E" w:rsidR="008918D9" w:rsidRDefault="008918D9" w:rsidP="001909F5">
      <w:pPr>
        <w:pStyle w:val="CommentText"/>
      </w:pPr>
      <w:r>
        <w:rPr>
          <w:rStyle w:val="CommentReference"/>
        </w:rPr>
        <w:annotationRef/>
      </w:r>
      <w:r>
        <w:t>This has not been implemented yet.</w:t>
      </w:r>
    </w:p>
  </w:comment>
  <w:comment w:id="115" w:author="Samuel Walker Flake" w:date="2022-07-29T10:32:00Z" w:initials="SWF">
    <w:p w14:paraId="68A761B6" w14:textId="77777777" w:rsidR="00440221" w:rsidRDefault="00440221" w:rsidP="001A5D88">
      <w:pPr>
        <w:pStyle w:val="CommentText"/>
      </w:pPr>
      <w:r>
        <w:rPr>
          <w:rStyle w:val="CommentReference"/>
        </w:rPr>
        <w:annotationRef/>
      </w:r>
      <w:r>
        <w:t>Does this exist?</w:t>
      </w:r>
    </w:p>
  </w:comment>
  <w:comment w:id="118" w:author="USDA Forest Service" w:date="2015-02-11T09:34:00Z" w:initials="BRM">
    <w:p w14:paraId="750CE87A" w14:textId="21720897" w:rsidR="008918D9" w:rsidRDefault="008918D9" w:rsidP="001909F5">
      <w:pPr>
        <w:pStyle w:val="CommentText"/>
      </w:pPr>
      <w:r>
        <w:rPr>
          <w:rStyle w:val="CommentReference"/>
        </w:rPr>
        <w:annotationRef/>
      </w:r>
      <w:r>
        <w:t>This is not implemented.  We need to define the standard deviation of these normal distributions in order to use them for stochasticity.</w:t>
      </w:r>
    </w:p>
  </w:comment>
  <w:comment w:id="123" w:author="DeJager, Nathan R." w:date="2015-02-11T09:34:00Z" w:initials="NDJ">
    <w:p w14:paraId="0B3F75DA" w14:textId="77777777" w:rsidR="008918D9" w:rsidRDefault="008918D9" w:rsidP="001909F5">
      <w:pPr>
        <w:pStyle w:val="CommentText"/>
      </w:pPr>
      <w:r>
        <w:rPr>
          <w:rStyle w:val="CommentReference"/>
        </w:rPr>
        <w:annotationRef/>
      </w:r>
      <w:r>
        <w:t>Here is another place where I have a whole bunch of detail that I’d like to add to the publication, but not the user guide.</w:t>
      </w:r>
    </w:p>
  </w:comment>
  <w:comment w:id="133" w:author="Eric Gustafson" w:date="2015-02-25T09:30:00Z" w:initials="EJG">
    <w:p w14:paraId="1C98E478" w14:textId="77777777" w:rsidR="008918D9" w:rsidRDefault="008918D9">
      <w:pPr>
        <w:pStyle w:val="CommentText"/>
      </w:pPr>
      <w:r>
        <w:rPr>
          <w:rStyle w:val="CommentReference"/>
        </w:rPr>
        <w:annotationRef/>
      </w:r>
      <w:r>
        <w:t xml:space="preserve">Define “available” again.  I’m assuming that escaped biomass is not available. </w:t>
      </w:r>
    </w:p>
  </w:comment>
  <w:comment w:id="134" w:author="USDA Forest Service" w:date="2015-02-11T09:34:00Z" w:initials="UFS">
    <w:p w14:paraId="308192E1" w14:textId="77777777" w:rsidR="008918D9" w:rsidRDefault="008918D9" w:rsidP="001909F5">
      <w:pPr>
        <w:pStyle w:val="CommentText"/>
      </w:pPr>
      <w:r>
        <w:rPr>
          <w:rStyle w:val="CommentReference"/>
        </w:rPr>
        <w:annotationRef/>
      </w:r>
      <w:r>
        <w:t>BRS – I found this a little hard to follow, and wonder if it is defendable.</w:t>
      </w:r>
    </w:p>
  </w:comment>
  <w:comment w:id="135" w:author="USDA Forest Service" w:date="2015-02-11T09:34:00Z" w:initials="UFS">
    <w:p w14:paraId="75EC9FEC" w14:textId="77777777" w:rsidR="008918D9" w:rsidRDefault="008918D9" w:rsidP="001909F5">
      <w:pPr>
        <w:pStyle w:val="CommentText"/>
      </w:pPr>
      <w:r>
        <w:rPr>
          <w:rStyle w:val="CommentReference"/>
        </w:rPr>
        <w:annotationRef/>
      </w:r>
      <w:r>
        <w:t>We could try adding a graphical representation that might make it more clear.</w:t>
      </w:r>
    </w:p>
  </w:comment>
  <w:comment w:id="136" w:author="Eric Gustafson" w:date="2015-02-25T09:30:00Z" w:initials="EJG">
    <w:p w14:paraId="11C006F1" w14:textId="77777777" w:rsidR="008918D9" w:rsidRDefault="008918D9">
      <w:pPr>
        <w:pStyle w:val="CommentText"/>
      </w:pPr>
      <w:r>
        <w:rPr>
          <w:rStyle w:val="CommentReference"/>
        </w:rPr>
        <w:annotationRef/>
      </w:r>
      <w:r>
        <w:t>I had no trouble following this, FYI.</w:t>
      </w:r>
    </w:p>
  </w:comment>
  <w:comment w:id="137" w:author="Samuel Walker Flake" w:date="2022-08-03T11:33:00Z" w:initials="SWF">
    <w:p w14:paraId="6572DA77" w14:textId="77777777" w:rsidR="00ED7A3B" w:rsidRDefault="00ED7A3B" w:rsidP="00F21883">
      <w:pPr>
        <w:pStyle w:val="CommentText"/>
      </w:pPr>
      <w:r>
        <w:rPr>
          <w:rStyle w:val="CommentReference"/>
        </w:rPr>
        <w:annotationRef/>
      </w:r>
      <w:r>
        <w:t>TODO check that this is actually what happens</w:t>
      </w:r>
    </w:p>
  </w:comment>
  <w:comment w:id="140" w:author="DeJager, Nathan R." w:date="2015-02-11T09:34:00Z" w:initials="NDJ">
    <w:p w14:paraId="0ED6F5BD" w14:textId="0B3E3C64" w:rsidR="008918D9" w:rsidRDefault="008918D9"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160" w:author="USDA Forest Service" w:date="2015-02-11T09:34:00Z" w:initials="UFS">
    <w:p w14:paraId="679E1140" w14:textId="77777777" w:rsidR="008918D9" w:rsidRDefault="008918D9" w:rsidP="001909F5">
      <w:pPr>
        <w:pStyle w:val="CommentText"/>
      </w:pPr>
      <w:r>
        <w:rPr>
          <w:rStyle w:val="CommentReference"/>
        </w:rPr>
        <w:annotationRef/>
      </w:r>
      <w:r>
        <w:t>To be determined</w:t>
      </w:r>
    </w:p>
  </w:comment>
  <w:comment w:id="176" w:author="Samuel Walker Flake" w:date="2022-07-29T10:33:00Z" w:initials="SWF">
    <w:p w14:paraId="57B0DF05" w14:textId="77777777" w:rsidR="00440221" w:rsidRDefault="00440221" w:rsidP="003A0A80">
      <w:pPr>
        <w:pStyle w:val="CommentText"/>
      </w:pPr>
      <w:r>
        <w:rPr>
          <w:rStyle w:val="CommentReference"/>
        </w:rPr>
        <w:annotationRef/>
      </w:r>
      <w:r>
        <w:t>Check on this</w:t>
      </w:r>
    </w:p>
  </w:comment>
  <w:comment w:id="180" w:author="Samuel Walker Flake" w:date="2022-05-05T13:40:00Z" w:initials="SWF">
    <w:p w14:paraId="552301AF" w14:textId="3C661A20" w:rsidR="00A51E6F" w:rsidRDefault="00A51E6F" w:rsidP="00316B0C">
      <w:pPr>
        <w:pStyle w:val="CommentText"/>
      </w:pPr>
      <w:r>
        <w:rPr>
          <w:rStyle w:val="CommentReference"/>
        </w:rPr>
        <w:annotationRef/>
      </w:r>
      <w:r>
        <w:t>update</w:t>
      </w:r>
    </w:p>
  </w:comment>
  <w:comment w:id="182" w:author="Samuel Walker Flake" w:date="2022-05-05T13:40:00Z" w:initials="SWF">
    <w:p w14:paraId="5D8FE59C" w14:textId="3B04707D" w:rsidR="00A51E6F" w:rsidRDefault="00A51E6F" w:rsidP="00DD0970">
      <w:pPr>
        <w:pStyle w:val="CommentText"/>
      </w:pPr>
      <w:r>
        <w:rPr>
          <w:rStyle w:val="CommentReference"/>
        </w:rPr>
        <w:annotationRef/>
      </w:r>
      <w:r>
        <w:t>update</w:t>
      </w:r>
    </w:p>
  </w:comment>
  <w:comment w:id="191" w:author="Samuel Walker Flake" w:date="2022-05-05T22:11:00Z" w:initials="SWF">
    <w:p w14:paraId="6B3913E2" w14:textId="77777777" w:rsidR="003B6C73" w:rsidRDefault="003B6C73" w:rsidP="00295176">
      <w:pPr>
        <w:pStyle w:val="CommentText"/>
      </w:pPr>
      <w:r>
        <w:rPr>
          <w:rStyle w:val="CommentReference"/>
        </w:rPr>
        <w:annotationRef/>
      </w:r>
      <w:r>
        <w:t>Really need a figure to explain this</w:t>
      </w:r>
    </w:p>
  </w:comment>
  <w:comment w:id="196" w:author="Samuel Walker Flake" w:date="2022-05-05T22:11:00Z" w:initials="SWF">
    <w:p w14:paraId="4257939D" w14:textId="77777777" w:rsidR="00702EE7" w:rsidRDefault="00702EE7" w:rsidP="00DA7680">
      <w:pPr>
        <w:pStyle w:val="CommentText"/>
      </w:pPr>
      <w:r>
        <w:rPr>
          <w:rStyle w:val="CommentReference"/>
        </w:rPr>
        <w:annotationRef/>
      </w:r>
      <w:r>
        <w:t>Revise</w:t>
      </w:r>
    </w:p>
  </w:comment>
  <w:comment w:id="211" w:author="Eric Gustafson" w:date="2015-02-25T09:31:00Z" w:initials="EJG">
    <w:p w14:paraId="3608A9EE" w14:textId="34C6CFAB" w:rsidR="008918D9" w:rsidRDefault="008918D9">
      <w:pPr>
        <w:pStyle w:val="CommentText"/>
      </w:pPr>
      <w:r>
        <w:rPr>
          <w:rStyle w:val="CommentReference"/>
        </w:rPr>
        <w:annotationRef/>
      </w:r>
      <w:r>
        <w:t>“Less than” means escaped?????</w:t>
      </w:r>
    </w:p>
  </w:comment>
  <w:comment w:id="239" w:author="Samuel Walker Flake" w:date="2022-05-05T22:05:00Z" w:initials="SWF">
    <w:p w14:paraId="0CDA5BDD" w14:textId="77777777" w:rsidR="00114ACF" w:rsidRDefault="00114ACF" w:rsidP="0049311D">
      <w:pPr>
        <w:pStyle w:val="CommentText"/>
      </w:pPr>
      <w:r>
        <w:rPr>
          <w:rStyle w:val="CommentReference"/>
        </w:rPr>
        <w:annotationRef/>
      </w:r>
      <w:r>
        <w:t>Need to make a figure to illustrate this</w:t>
      </w:r>
    </w:p>
  </w:comment>
  <w:comment w:id="200" w:author="Eric Gustafson" w:date="2015-02-25T09:31:00Z" w:initials="EJG">
    <w:p w14:paraId="056BD599" w14:textId="3002F837" w:rsidR="008918D9" w:rsidRDefault="008918D9">
      <w:pPr>
        <w:pStyle w:val="CommentText"/>
      </w:pPr>
      <w:r>
        <w:rPr>
          <w:rStyle w:val="CommentReference"/>
        </w:rPr>
        <w:annotationRef/>
      </w:r>
      <w:r>
        <w:t>This needs to be revised depending on the description in Section 3.</w:t>
      </w:r>
    </w:p>
  </w:comment>
  <w:comment w:id="253" w:author="Eric Gustafson" w:date="2015-02-25T09:32:00Z" w:initials="EJG">
    <w:p w14:paraId="14EE02A9" w14:textId="77777777" w:rsidR="008918D9" w:rsidRDefault="008918D9">
      <w:pPr>
        <w:pStyle w:val="CommentText"/>
      </w:pPr>
      <w:r>
        <w:rPr>
          <w:rStyle w:val="CommentReference"/>
        </w:rPr>
        <w:annotationRef/>
      </w:r>
      <w:r>
        <w:t>The example file should include examples of each.</w:t>
      </w:r>
    </w:p>
  </w:comment>
  <w:comment w:id="257" w:author="Eric Gustafson" w:date="2015-02-25T09:05:00Z" w:initials="EJG">
    <w:p w14:paraId="09E8CA17" w14:textId="77777777" w:rsidR="008918D9" w:rsidRDefault="008918D9">
      <w:pPr>
        <w:pStyle w:val="CommentText"/>
      </w:pPr>
      <w:r>
        <w:rPr>
          <w:rStyle w:val="CommentReference"/>
        </w:rPr>
        <w:annotationRef/>
      </w:r>
      <w:r>
        <w:t>Are there any map formats that cannot be chosen?  E.g., .gis.</w:t>
      </w:r>
    </w:p>
  </w:comment>
  <w:comment w:id="259" w:author="Eric Gustafson" w:date="2015-02-25T08:52:00Z" w:initials="EJG">
    <w:p w14:paraId="429D8CC7" w14:textId="77777777" w:rsidR="008918D9" w:rsidRDefault="008918D9">
      <w:pPr>
        <w:pStyle w:val="CommentText"/>
      </w:pPr>
      <w:r>
        <w:rPr>
          <w:rStyle w:val="CommentReference"/>
        </w:rPr>
        <w:annotationRef/>
      </w:r>
      <w:r>
        <w:t>I think an example or 2 would be appropriate here.</w:t>
      </w:r>
    </w:p>
  </w:comment>
  <w:comment w:id="267" w:author="Eric Gustafson" w:date="2015-02-25T09:03:00Z" w:initials="EJG">
    <w:p w14:paraId="312E7F84" w14:textId="77777777" w:rsidR="008918D9" w:rsidRDefault="008918D9">
      <w:pPr>
        <w:pStyle w:val="CommentText"/>
      </w:pPr>
      <w:r>
        <w:rPr>
          <w:rStyle w:val="CommentReference"/>
        </w:rPr>
        <w:annotationRef/>
      </w:r>
      <w:r>
        <w:t>Can this be combined with the previous page to reduce redundancy?</w:t>
      </w:r>
    </w:p>
  </w:comment>
  <w:comment w:id="277" w:author="Samuel Walker Flake" w:date="2022-08-03T11:23:00Z" w:initials="SWF">
    <w:p w14:paraId="1969B9BE" w14:textId="77777777" w:rsidR="00E8764B" w:rsidRDefault="00E8764B" w:rsidP="00F93B8C">
      <w:pPr>
        <w:pStyle w:val="CommentText"/>
      </w:pPr>
      <w:r>
        <w:rPr>
          <w:rStyle w:val="CommentReference"/>
        </w:rPr>
        <w:annotationRef/>
      </w:r>
      <w:r>
        <w:t>TODO: update this</w:t>
      </w:r>
    </w:p>
  </w:comment>
  <w:comment w:id="292" w:author="Samuel Walker Flake" w:date="2022-08-03T11:23:00Z" w:initials="SWF">
    <w:p w14:paraId="29AA6A35" w14:textId="77777777" w:rsidR="00E8764B" w:rsidRDefault="00E8764B" w:rsidP="00B44503">
      <w:pPr>
        <w:pStyle w:val="CommentText"/>
      </w:pPr>
      <w:r>
        <w:rPr>
          <w:rStyle w:val="CommentReference"/>
        </w:rPr>
        <w:annotationRef/>
      </w:r>
      <w:r>
        <w:t>TODO: update this</w:t>
      </w:r>
    </w:p>
  </w:comment>
  <w:comment w:id="293" w:author="Eric Gustafson" w:date="2015-02-25T09:09:00Z" w:initials="EJG">
    <w:p w14:paraId="5FDEC0E5" w14:textId="2AE5517D" w:rsidR="008918D9" w:rsidRDefault="008918D9">
      <w:pPr>
        <w:pStyle w:val="CommentText"/>
      </w:pPr>
      <w:r>
        <w:rPr>
          <w:rStyle w:val="CommentReference"/>
        </w:rPr>
        <w:annotationRef/>
      </w:r>
      <w:r>
        <w:t>May need to be revised.</w:t>
      </w:r>
    </w:p>
  </w:comment>
  <w:comment w:id="296" w:author="Eric Gustafson" w:date="2015-02-25T09:32:00Z" w:initials="EJG">
    <w:p w14:paraId="7F9AF824" w14:textId="77777777" w:rsidR="008918D9" w:rsidRDefault="008918D9">
      <w:pPr>
        <w:pStyle w:val="CommentText"/>
      </w:pPr>
      <w:r>
        <w:rPr>
          <w:rStyle w:val="CommentReference"/>
        </w:rPr>
        <w:annotationRef/>
      </w:r>
      <w:r>
        <w:t>I don’t think any of these parameters has been described above.</w:t>
      </w:r>
    </w:p>
  </w:comment>
  <w:comment w:id="297" w:author="Samuel Walker Flake" w:date="2022-08-03T11:24:00Z" w:initials="SWF">
    <w:p w14:paraId="135FB49A" w14:textId="77777777" w:rsidR="00E8764B" w:rsidRDefault="00E8764B" w:rsidP="003F63C1">
      <w:pPr>
        <w:pStyle w:val="CommentText"/>
      </w:pPr>
      <w:r>
        <w:rPr>
          <w:rStyle w:val="CommentReference"/>
        </w:rPr>
        <w:annotationRef/>
      </w:r>
      <w:r>
        <w:t>TODO update this -- now part of main input file</w:t>
      </w:r>
    </w:p>
  </w:comment>
  <w:comment w:id="298" w:author="Eric Gustafson" w:date="2015-02-25T09:11:00Z" w:initials="EJG">
    <w:p w14:paraId="772E6CF1" w14:textId="30D62C34" w:rsidR="008918D9" w:rsidRDefault="008918D9">
      <w:pPr>
        <w:pStyle w:val="CommentText"/>
      </w:pPr>
      <w:r>
        <w:rPr>
          <w:rStyle w:val="CommentReference"/>
        </w:rPr>
        <w:annotationRef/>
      </w:r>
      <w:r>
        <w:t>Has this been described?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02AC09" w15:done="0"/>
  <w15:commentEx w15:paraId="2432C991" w15:done="0"/>
  <w15:commentEx w15:paraId="32DE40F7" w15:done="0"/>
  <w15:commentEx w15:paraId="136F1F5F" w15:done="0"/>
  <w15:commentEx w15:paraId="2913389C" w15:done="0"/>
  <w15:commentEx w15:paraId="616F7BE1" w15:done="0"/>
  <w15:commentEx w15:paraId="73A37E00" w15:done="0"/>
  <w15:commentEx w15:paraId="63A0EC72" w15:done="0"/>
  <w15:commentEx w15:paraId="0CF06452" w15:done="0"/>
  <w15:commentEx w15:paraId="7D4561BF" w15:done="0"/>
  <w15:commentEx w15:paraId="0DA58971" w15:done="0"/>
  <w15:commentEx w15:paraId="69C3D2EC" w15:done="0"/>
  <w15:commentEx w15:paraId="396D98FF" w15:done="0"/>
  <w15:commentEx w15:paraId="187F8F5D" w15:done="1"/>
  <w15:commentEx w15:paraId="4575D732" w15:done="0"/>
  <w15:commentEx w15:paraId="70AB9E47" w15:done="0"/>
  <w15:commentEx w15:paraId="39E7720A" w15:done="0"/>
  <w15:commentEx w15:paraId="02E3EC2E" w15:done="0"/>
  <w15:commentEx w15:paraId="18720ABB" w15:done="0"/>
  <w15:commentEx w15:paraId="7CE840DA" w15:done="0"/>
  <w15:commentEx w15:paraId="68A761B6" w15:done="0"/>
  <w15:commentEx w15:paraId="750CE87A" w15:done="1"/>
  <w15:commentEx w15:paraId="0B3F75DA" w15:done="0"/>
  <w15:commentEx w15:paraId="1C98E478" w15:done="0"/>
  <w15:commentEx w15:paraId="308192E1" w15:done="0"/>
  <w15:commentEx w15:paraId="75EC9FEC" w15:done="0"/>
  <w15:commentEx w15:paraId="11C006F1" w15:done="0"/>
  <w15:commentEx w15:paraId="6572DA77" w15:done="0"/>
  <w15:commentEx w15:paraId="0ED6F5BD" w15:done="0"/>
  <w15:commentEx w15:paraId="679E1140" w15:done="0"/>
  <w15:commentEx w15:paraId="57B0DF05" w15:done="0"/>
  <w15:commentEx w15:paraId="552301AF" w15:done="0"/>
  <w15:commentEx w15:paraId="5D8FE59C" w15:done="0"/>
  <w15:commentEx w15:paraId="6B3913E2" w15:done="1"/>
  <w15:commentEx w15:paraId="4257939D" w15:done="0"/>
  <w15:commentEx w15:paraId="3608A9EE" w15:done="0"/>
  <w15:commentEx w15:paraId="0CDA5BDD" w15:done="0"/>
  <w15:commentEx w15:paraId="056BD599" w15:done="0"/>
  <w15:commentEx w15:paraId="14EE02A9" w15:done="0"/>
  <w15:commentEx w15:paraId="09E8CA17" w15:done="0"/>
  <w15:commentEx w15:paraId="429D8CC7" w15:done="0"/>
  <w15:commentEx w15:paraId="312E7F84" w15:done="0"/>
  <w15:commentEx w15:paraId="1969B9BE" w15:done="0"/>
  <w15:commentEx w15:paraId="29AA6A35" w15:done="0"/>
  <w15:commentEx w15:paraId="5FDEC0E5" w15:done="0"/>
  <w15:commentEx w15:paraId="7F9AF824" w15:done="0"/>
  <w15:commentEx w15:paraId="135FB49A" w15:done="0"/>
  <w15:commentEx w15:paraId="772E6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FF2" w16cex:dateUtc="2022-05-16T16:20:00Z"/>
  <w16cex:commentExtensible w16cex:durableId="262CBE48" w16cex:dateUtc="2022-05-16T16:12:00Z"/>
  <w16cex:commentExtensible w16cex:durableId="257426E2" w16cex:dateUtc="2015-02-25T14:20:00Z"/>
  <w16cex:commentExtensible w16cex:durableId="257426E3" w16cex:dateUtc="2015-02-25T14:21:00Z"/>
  <w16cex:commentExtensible w16cex:durableId="257426E4" w16cex:dateUtc="2015-02-11T14:34:00Z"/>
  <w16cex:commentExtensible w16cex:durableId="257426E5" w16cex:dateUtc="2015-02-19T18:35:00Z"/>
  <w16cex:commentExtensible w16cex:durableId="261E5751" w16cex:dateUtc="2022-05-05T18:01:00Z"/>
  <w16cex:commentExtensible w16cex:durableId="261E6531" w16cex:dateUtc="2022-05-05T19:01:00Z"/>
  <w16cex:commentExtensible w16cex:durableId="257426E6" w16cex:dateUtc="2015-02-25T14:26:00Z"/>
  <w16cex:commentExtensible w16cex:durableId="257426E7" w16cex:dateUtc="2015-02-25T14:27:00Z"/>
  <w16cex:commentExtensible w16cex:durableId="261E63D6" w16cex:dateUtc="2022-05-05T18:55:00Z"/>
  <w16cex:commentExtensible w16cex:durableId="257426E8" w16cex:dateUtc="2015-02-24T14:50:00Z"/>
  <w16cex:commentExtensible w16cex:durableId="261E5733" w16cex:dateUtc="2022-05-05T18:01:00Z"/>
  <w16cex:commentExtensible w16cex:durableId="257426E9" w16cex:dateUtc="2015-02-25T14:28:00Z"/>
  <w16cex:commentExtensible w16cex:durableId="25BF9BCA" w16cex:dateUtc="2022-02-22T22:28:00Z"/>
  <w16cex:commentExtensible w16cex:durableId="257426EA" w16cex:dateUtc="2015-02-25T14:29:00Z"/>
  <w16cex:commentExtensible w16cex:durableId="268E3574" w16cex:dateUtc="2022-07-29T14:31:00Z"/>
  <w16cex:commentExtensible w16cex:durableId="257426EB" w16cex:dateUtc="2015-02-11T14:34:00Z"/>
  <w16cex:commentExtensible w16cex:durableId="268E358E" w16cex:dateUtc="2022-07-29T14:31:00Z"/>
  <w16cex:commentExtensible w16cex:durableId="257426EC" w16cex:dateUtc="2015-02-11T14:34:00Z"/>
  <w16cex:commentExtensible w16cex:durableId="268E35B2" w16cex:dateUtc="2022-07-29T14:32:00Z"/>
  <w16cex:commentExtensible w16cex:durableId="257426ED" w16cex:dateUtc="2015-02-11T14:34:00Z"/>
  <w16cex:commentExtensible w16cex:durableId="257426EE" w16cex:dateUtc="2015-02-11T14:34:00Z"/>
  <w16cex:commentExtensible w16cex:durableId="257426EF" w16cex:dateUtc="2015-02-25T14:30:00Z"/>
  <w16cex:commentExtensible w16cex:durableId="257426F0" w16cex:dateUtc="2015-02-11T14:34:00Z"/>
  <w16cex:commentExtensible w16cex:durableId="257426F1" w16cex:dateUtc="2015-02-11T14:34:00Z"/>
  <w16cex:commentExtensible w16cex:durableId="257426F2" w16cex:dateUtc="2015-02-25T14:30:00Z"/>
  <w16cex:commentExtensible w16cex:durableId="2694DB9A" w16cex:dateUtc="2022-08-03T15:33:00Z"/>
  <w16cex:commentExtensible w16cex:durableId="257426F3" w16cex:dateUtc="2015-02-11T14:34:00Z"/>
  <w16cex:commentExtensible w16cex:durableId="257426F4" w16cex:dateUtc="2015-02-11T14:34:00Z"/>
  <w16cex:commentExtensible w16cex:durableId="268E360B" w16cex:dateUtc="2022-07-29T14:33:00Z"/>
  <w16cex:commentExtensible w16cex:durableId="261E5248" w16cex:dateUtc="2022-05-05T17:40:00Z"/>
  <w16cex:commentExtensible w16cex:durableId="261E5243" w16cex:dateUtc="2022-05-05T17:40:00Z"/>
  <w16cex:commentExtensible w16cex:durableId="261EC9FC" w16cex:dateUtc="2022-05-06T02:11:00Z"/>
  <w16cex:commentExtensible w16cex:durableId="261ECA2B" w16cex:dateUtc="2022-05-06T02:11:00Z"/>
  <w16cex:commentExtensible w16cex:durableId="257426F5" w16cex:dateUtc="2015-02-25T14:31:00Z"/>
  <w16cex:commentExtensible w16cex:durableId="261EC8A1" w16cex:dateUtc="2022-05-06T02:05:00Z"/>
  <w16cex:commentExtensible w16cex:durableId="257426F6" w16cex:dateUtc="2015-02-25T14:31:00Z"/>
  <w16cex:commentExtensible w16cex:durableId="257426F7" w16cex:dateUtc="2015-02-25T14:32:00Z"/>
  <w16cex:commentExtensible w16cex:durableId="257426F8" w16cex:dateUtc="2015-02-25T14:05:00Z"/>
  <w16cex:commentExtensible w16cex:durableId="257426F9" w16cex:dateUtc="2015-02-25T13:52:00Z"/>
  <w16cex:commentExtensible w16cex:durableId="257426FA" w16cex:dateUtc="2015-02-25T14:03:00Z"/>
  <w16cex:commentExtensible w16cex:durableId="2694D92A" w16cex:dateUtc="2022-08-03T15:23:00Z"/>
  <w16cex:commentExtensible w16cex:durableId="2694D934" w16cex:dateUtc="2022-08-03T15:23:00Z"/>
  <w16cex:commentExtensible w16cex:durableId="257426FB" w16cex:dateUtc="2015-02-25T14:09:00Z"/>
  <w16cex:commentExtensible w16cex:durableId="257426FC" w16cex:dateUtc="2015-02-25T14:32:00Z"/>
  <w16cex:commentExtensible w16cex:durableId="2694D957" w16cex:dateUtc="2022-08-03T15:24:00Z"/>
  <w16cex:commentExtensible w16cex:durableId="257426FD" w16cex:dateUtc="2015-02-25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2AC09" w16cid:durableId="262CBFF2"/>
  <w16cid:commentId w16cid:paraId="2432C991" w16cid:durableId="262CBE48"/>
  <w16cid:commentId w16cid:paraId="32DE40F7" w16cid:durableId="257426E2"/>
  <w16cid:commentId w16cid:paraId="136F1F5F" w16cid:durableId="257426E3"/>
  <w16cid:commentId w16cid:paraId="2913389C" w16cid:durableId="257426E4"/>
  <w16cid:commentId w16cid:paraId="616F7BE1" w16cid:durableId="257426E5"/>
  <w16cid:commentId w16cid:paraId="73A37E00" w16cid:durableId="261E5751"/>
  <w16cid:commentId w16cid:paraId="63A0EC72" w16cid:durableId="261E6531"/>
  <w16cid:commentId w16cid:paraId="0CF06452" w16cid:durableId="257426E6"/>
  <w16cid:commentId w16cid:paraId="7D4561BF" w16cid:durableId="257426E7"/>
  <w16cid:commentId w16cid:paraId="0DA58971" w16cid:durableId="261E63D6"/>
  <w16cid:commentId w16cid:paraId="69C3D2EC" w16cid:durableId="257426E8"/>
  <w16cid:commentId w16cid:paraId="396D98FF" w16cid:durableId="261E5733"/>
  <w16cid:commentId w16cid:paraId="187F8F5D" w16cid:durableId="257426E9"/>
  <w16cid:commentId w16cid:paraId="4575D732" w16cid:durableId="25BF9BCA"/>
  <w16cid:commentId w16cid:paraId="70AB9E47" w16cid:durableId="257426EA"/>
  <w16cid:commentId w16cid:paraId="39E7720A" w16cid:durableId="268E3574"/>
  <w16cid:commentId w16cid:paraId="02E3EC2E" w16cid:durableId="257426EB"/>
  <w16cid:commentId w16cid:paraId="18720ABB" w16cid:durableId="268E358E"/>
  <w16cid:commentId w16cid:paraId="7CE840DA" w16cid:durableId="257426EC"/>
  <w16cid:commentId w16cid:paraId="68A761B6" w16cid:durableId="268E35B2"/>
  <w16cid:commentId w16cid:paraId="750CE87A" w16cid:durableId="257426ED"/>
  <w16cid:commentId w16cid:paraId="0B3F75DA" w16cid:durableId="257426EE"/>
  <w16cid:commentId w16cid:paraId="1C98E478" w16cid:durableId="257426EF"/>
  <w16cid:commentId w16cid:paraId="308192E1" w16cid:durableId="257426F0"/>
  <w16cid:commentId w16cid:paraId="75EC9FEC" w16cid:durableId="257426F1"/>
  <w16cid:commentId w16cid:paraId="11C006F1" w16cid:durableId="257426F2"/>
  <w16cid:commentId w16cid:paraId="6572DA77" w16cid:durableId="2694DB9A"/>
  <w16cid:commentId w16cid:paraId="0ED6F5BD" w16cid:durableId="257426F3"/>
  <w16cid:commentId w16cid:paraId="679E1140" w16cid:durableId="257426F4"/>
  <w16cid:commentId w16cid:paraId="57B0DF05" w16cid:durableId="268E360B"/>
  <w16cid:commentId w16cid:paraId="552301AF" w16cid:durableId="261E5248"/>
  <w16cid:commentId w16cid:paraId="5D8FE59C" w16cid:durableId="261E5243"/>
  <w16cid:commentId w16cid:paraId="6B3913E2" w16cid:durableId="261EC9FC"/>
  <w16cid:commentId w16cid:paraId="4257939D" w16cid:durableId="261ECA2B"/>
  <w16cid:commentId w16cid:paraId="3608A9EE" w16cid:durableId="257426F5"/>
  <w16cid:commentId w16cid:paraId="0CDA5BDD" w16cid:durableId="261EC8A1"/>
  <w16cid:commentId w16cid:paraId="056BD599" w16cid:durableId="257426F6"/>
  <w16cid:commentId w16cid:paraId="14EE02A9" w16cid:durableId="257426F7"/>
  <w16cid:commentId w16cid:paraId="09E8CA17" w16cid:durableId="257426F8"/>
  <w16cid:commentId w16cid:paraId="429D8CC7" w16cid:durableId="257426F9"/>
  <w16cid:commentId w16cid:paraId="312E7F84" w16cid:durableId="257426FA"/>
  <w16cid:commentId w16cid:paraId="1969B9BE" w16cid:durableId="2694D92A"/>
  <w16cid:commentId w16cid:paraId="29AA6A35" w16cid:durableId="2694D934"/>
  <w16cid:commentId w16cid:paraId="5FDEC0E5" w16cid:durableId="257426FB"/>
  <w16cid:commentId w16cid:paraId="7F9AF824" w16cid:durableId="257426FC"/>
  <w16cid:commentId w16cid:paraId="135FB49A" w16cid:durableId="2694D957"/>
  <w16cid:commentId w16cid:paraId="772E6CF1" w16cid:durableId="25742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B764" w14:textId="77777777" w:rsidR="00A20F46" w:rsidRDefault="00A20F46" w:rsidP="00974F9F">
      <w:pPr>
        <w:spacing w:after="0"/>
      </w:pPr>
      <w:r>
        <w:separator/>
      </w:r>
    </w:p>
  </w:endnote>
  <w:endnote w:type="continuationSeparator" w:id="0">
    <w:p w14:paraId="6A5D3501" w14:textId="77777777" w:rsidR="00A20F46" w:rsidRDefault="00A20F46"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9BAD" w14:textId="77777777" w:rsidR="00A20F46" w:rsidRDefault="00A20F46" w:rsidP="00974F9F">
      <w:pPr>
        <w:spacing w:after="0"/>
      </w:pPr>
      <w:r>
        <w:separator/>
      </w:r>
    </w:p>
  </w:footnote>
  <w:footnote w:type="continuationSeparator" w:id="0">
    <w:p w14:paraId="552E076E" w14:textId="77777777" w:rsidR="00A20F46" w:rsidRDefault="00A20F46" w:rsidP="00974F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7AEA" w14:textId="77777777" w:rsidR="008918D9" w:rsidRPr="001F7997" w:rsidRDefault="008918D9"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8</w:t>
    </w:r>
    <w:r w:rsidRPr="001F7997">
      <w:rPr>
        <w:rFonts w:ascii="Verdana" w:hAnsi="Verdana" w:cs="Verdana"/>
        <w:sz w:val="20"/>
        <w:szCs w:val="20"/>
      </w:rPr>
      <w:t>– User Guide</w:t>
    </w:r>
    <w:r w:rsidRPr="001F7997">
      <w:rPr>
        <w:rFonts w:ascii="Verdana" w:hAnsi="Verdana" w:cs="Verdana"/>
        <w:sz w:val="20"/>
        <w:szCs w:val="20"/>
      </w:rPr>
      <w:tab/>
      <w:t>LANDIS-II Extension</w:t>
    </w:r>
  </w:p>
  <w:p w14:paraId="462F1CC7" w14:textId="77777777" w:rsidR="008918D9" w:rsidRDefault="0089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6214999"/>
    <w:multiLevelType w:val="hybridMultilevel"/>
    <w:tmpl w:val="48B23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6D0980"/>
    <w:multiLevelType w:val="hybridMultilevel"/>
    <w:tmpl w:val="E3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8"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1DD76BE"/>
    <w:multiLevelType w:val="hybridMultilevel"/>
    <w:tmpl w:val="58120E6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1535658276">
    <w:abstractNumId w:val="0"/>
  </w:num>
  <w:num w:numId="2" w16cid:durableId="765807525">
    <w:abstractNumId w:val="6"/>
  </w:num>
  <w:num w:numId="3" w16cid:durableId="881094634">
    <w:abstractNumId w:val="4"/>
  </w:num>
  <w:num w:numId="4" w16cid:durableId="683172508">
    <w:abstractNumId w:val="5"/>
  </w:num>
  <w:num w:numId="5" w16cid:durableId="1135098043">
    <w:abstractNumId w:val="2"/>
  </w:num>
  <w:num w:numId="6" w16cid:durableId="54596342">
    <w:abstractNumId w:val="7"/>
  </w:num>
  <w:num w:numId="7" w16cid:durableId="113057322">
    <w:abstractNumId w:val="8"/>
  </w:num>
  <w:num w:numId="8" w16cid:durableId="1450473182">
    <w:abstractNumId w:val="0"/>
  </w:num>
  <w:num w:numId="9" w16cid:durableId="1987196998">
    <w:abstractNumId w:val="0"/>
  </w:num>
  <w:num w:numId="10" w16cid:durableId="1788348616">
    <w:abstractNumId w:val="3"/>
  </w:num>
  <w:num w:numId="11" w16cid:durableId="2136093993">
    <w:abstractNumId w:val="3"/>
  </w:num>
  <w:num w:numId="12" w16cid:durableId="195699458">
    <w:abstractNumId w:val="9"/>
  </w:num>
  <w:num w:numId="13" w16cid:durableId="1882250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F57"/>
    <w:rsid w:val="000507FA"/>
    <w:rsid w:val="0006334C"/>
    <w:rsid w:val="0007345A"/>
    <w:rsid w:val="00074288"/>
    <w:rsid w:val="00084905"/>
    <w:rsid w:val="00097A48"/>
    <w:rsid w:val="000A696E"/>
    <w:rsid w:val="000B073F"/>
    <w:rsid w:val="000B6622"/>
    <w:rsid w:val="000C2C75"/>
    <w:rsid w:val="000C36DC"/>
    <w:rsid w:val="000D42FC"/>
    <w:rsid w:val="000E10F1"/>
    <w:rsid w:val="000E422E"/>
    <w:rsid w:val="00114ACF"/>
    <w:rsid w:val="0013407A"/>
    <w:rsid w:val="00136654"/>
    <w:rsid w:val="00141366"/>
    <w:rsid w:val="00153F83"/>
    <w:rsid w:val="00154666"/>
    <w:rsid w:val="00162089"/>
    <w:rsid w:val="00174022"/>
    <w:rsid w:val="0017526C"/>
    <w:rsid w:val="0018667F"/>
    <w:rsid w:val="00187A74"/>
    <w:rsid w:val="001909F5"/>
    <w:rsid w:val="001A5F03"/>
    <w:rsid w:val="001C1E00"/>
    <w:rsid w:val="001D6682"/>
    <w:rsid w:val="001E3348"/>
    <w:rsid w:val="001F7997"/>
    <w:rsid w:val="00203C04"/>
    <w:rsid w:val="00204E51"/>
    <w:rsid w:val="00226A58"/>
    <w:rsid w:val="00236644"/>
    <w:rsid w:val="00276825"/>
    <w:rsid w:val="00282497"/>
    <w:rsid w:val="00285312"/>
    <w:rsid w:val="002866B9"/>
    <w:rsid w:val="00290E13"/>
    <w:rsid w:val="002C7D40"/>
    <w:rsid w:val="002D28AA"/>
    <w:rsid w:val="002E283E"/>
    <w:rsid w:val="003435FE"/>
    <w:rsid w:val="00343867"/>
    <w:rsid w:val="0035287A"/>
    <w:rsid w:val="00362EA7"/>
    <w:rsid w:val="0038079D"/>
    <w:rsid w:val="00397155"/>
    <w:rsid w:val="0039773E"/>
    <w:rsid w:val="003A5C29"/>
    <w:rsid w:val="003B39A7"/>
    <w:rsid w:val="003B57F8"/>
    <w:rsid w:val="003B6C73"/>
    <w:rsid w:val="00400A76"/>
    <w:rsid w:val="004122B9"/>
    <w:rsid w:val="004147A4"/>
    <w:rsid w:val="0042103B"/>
    <w:rsid w:val="00422E59"/>
    <w:rsid w:val="00433885"/>
    <w:rsid w:val="0043676A"/>
    <w:rsid w:val="00440221"/>
    <w:rsid w:val="004662F8"/>
    <w:rsid w:val="004A1E65"/>
    <w:rsid w:val="004B5A08"/>
    <w:rsid w:val="004C1E06"/>
    <w:rsid w:val="004C6C68"/>
    <w:rsid w:val="004D3B59"/>
    <w:rsid w:val="004F56D0"/>
    <w:rsid w:val="0051213F"/>
    <w:rsid w:val="005373D7"/>
    <w:rsid w:val="0054017E"/>
    <w:rsid w:val="0054086A"/>
    <w:rsid w:val="00551F37"/>
    <w:rsid w:val="00563A60"/>
    <w:rsid w:val="005758BC"/>
    <w:rsid w:val="00585017"/>
    <w:rsid w:val="00595AC8"/>
    <w:rsid w:val="005C7C4E"/>
    <w:rsid w:val="005D07E1"/>
    <w:rsid w:val="005D47C5"/>
    <w:rsid w:val="005E66E6"/>
    <w:rsid w:val="005F3393"/>
    <w:rsid w:val="00615647"/>
    <w:rsid w:val="00641789"/>
    <w:rsid w:val="0064246C"/>
    <w:rsid w:val="0066343D"/>
    <w:rsid w:val="00676A62"/>
    <w:rsid w:val="00680789"/>
    <w:rsid w:val="00680BE6"/>
    <w:rsid w:val="006A2176"/>
    <w:rsid w:val="006A2B8A"/>
    <w:rsid w:val="006A7C35"/>
    <w:rsid w:val="006B6BEC"/>
    <w:rsid w:val="006E60B3"/>
    <w:rsid w:val="006F13ED"/>
    <w:rsid w:val="00701C7A"/>
    <w:rsid w:val="00701D01"/>
    <w:rsid w:val="00702EE7"/>
    <w:rsid w:val="00710BD6"/>
    <w:rsid w:val="007131DC"/>
    <w:rsid w:val="00731CC9"/>
    <w:rsid w:val="00735212"/>
    <w:rsid w:val="007464B1"/>
    <w:rsid w:val="00755D96"/>
    <w:rsid w:val="0078200F"/>
    <w:rsid w:val="007D0F25"/>
    <w:rsid w:val="007D5677"/>
    <w:rsid w:val="007E2743"/>
    <w:rsid w:val="007F0C5A"/>
    <w:rsid w:val="00816FD4"/>
    <w:rsid w:val="00825325"/>
    <w:rsid w:val="00831ED4"/>
    <w:rsid w:val="00881252"/>
    <w:rsid w:val="008824FD"/>
    <w:rsid w:val="008918D9"/>
    <w:rsid w:val="00897514"/>
    <w:rsid w:val="008A5466"/>
    <w:rsid w:val="008C03BD"/>
    <w:rsid w:val="008C2180"/>
    <w:rsid w:val="008D37B5"/>
    <w:rsid w:val="008F586A"/>
    <w:rsid w:val="009107E1"/>
    <w:rsid w:val="0091684A"/>
    <w:rsid w:val="00933608"/>
    <w:rsid w:val="009521D8"/>
    <w:rsid w:val="00954ECF"/>
    <w:rsid w:val="00963EEE"/>
    <w:rsid w:val="00974F9F"/>
    <w:rsid w:val="00996807"/>
    <w:rsid w:val="009A3093"/>
    <w:rsid w:val="009B1130"/>
    <w:rsid w:val="009B2B8F"/>
    <w:rsid w:val="009D1EE5"/>
    <w:rsid w:val="009E0D79"/>
    <w:rsid w:val="009F2426"/>
    <w:rsid w:val="00A0374B"/>
    <w:rsid w:val="00A20F46"/>
    <w:rsid w:val="00A51E6F"/>
    <w:rsid w:val="00A60F98"/>
    <w:rsid w:val="00A6439A"/>
    <w:rsid w:val="00A71A8B"/>
    <w:rsid w:val="00A747B2"/>
    <w:rsid w:val="00A95403"/>
    <w:rsid w:val="00AA78D2"/>
    <w:rsid w:val="00AC7A14"/>
    <w:rsid w:val="00AD0DFA"/>
    <w:rsid w:val="00AD786F"/>
    <w:rsid w:val="00B237A1"/>
    <w:rsid w:val="00B4619F"/>
    <w:rsid w:val="00B5425D"/>
    <w:rsid w:val="00B66FB7"/>
    <w:rsid w:val="00B67D4D"/>
    <w:rsid w:val="00B80420"/>
    <w:rsid w:val="00B9064F"/>
    <w:rsid w:val="00B9754C"/>
    <w:rsid w:val="00BA74BD"/>
    <w:rsid w:val="00BB2A87"/>
    <w:rsid w:val="00BD0CEA"/>
    <w:rsid w:val="00BD121A"/>
    <w:rsid w:val="00BF045C"/>
    <w:rsid w:val="00BF3760"/>
    <w:rsid w:val="00C21A7F"/>
    <w:rsid w:val="00C33F9C"/>
    <w:rsid w:val="00C3781E"/>
    <w:rsid w:val="00C44572"/>
    <w:rsid w:val="00C6638A"/>
    <w:rsid w:val="00C80F57"/>
    <w:rsid w:val="00C94A0E"/>
    <w:rsid w:val="00C958E5"/>
    <w:rsid w:val="00CA3D67"/>
    <w:rsid w:val="00CC5013"/>
    <w:rsid w:val="00CC6F24"/>
    <w:rsid w:val="00D54834"/>
    <w:rsid w:val="00D55F44"/>
    <w:rsid w:val="00D60D96"/>
    <w:rsid w:val="00D71422"/>
    <w:rsid w:val="00D86054"/>
    <w:rsid w:val="00D93097"/>
    <w:rsid w:val="00DC40EB"/>
    <w:rsid w:val="00E1161A"/>
    <w:rsid w:val="00E37D8A"/>
    <w:rsid w:val="00E619C1"/>
    <w:rsid w:val="00E8764B"/>
    <w:rsid w:val="00E87DE7"/>
    <w:rsid w:val="00EA40FB"/>
    <w:rsid w:val="00EA6163"/>
    <w:rsid w:val="00EB4D5C"/>
    <w:rsid w:val="00ED7A3B"/>
    <w:rsid w:val="00EF56C8"/>
    <w:rsid w:val="00F20B20"/>
    <w:rsid w:val="00F2324E"/>
    <w:rsid w:val="00F2572B"/>
    <w:rsid w:val="00F709BF"/>
    <w:rsid w:val="00F71C3E"/>
    <w:rsid w:val="00F75A0B"/>
    <w:rsid w:val="00F91602"/>
    <w:rsid w:val="00FB4C9A"/>
    <w:rsid w:val="00FC3D00"/>
    <w:rsid w:val="00FD1629"/>
    <w:rsid w:val="00FE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A9DA"/>
  <w15:docId w15:val="{6FB336A5-12F9-4E3F-86EB-B953554B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73E"/>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370C-00B6-489A-9CFB-C750E7AC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5965</TotalTime>
  <Pages>37</Pages>
  <Words>9158</Words>
  <Characters>52202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61238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Samuel Walker Flake</cp:lastModifiedBy>
  <cp:revision>14</cp:revision>
  <cp:lastPrinted>2014-12-05T18:36:00Z</cp:lastPrinted>
  <dcterms:created xsi:type="dcterms:W3CDTF">2022-05-05T18:01:00Z</dcterms:created>
  <dcterms:modified xsi:type="dcterms:W3CDTF">2022-08-03T15:35:00Z</dcterms:modified>
</cp:coreProperties>
</file>