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F57" w:rsidRPr="007D38E0" w:rsidRDefault="00C80F57" w:rsidP="00C80F57">
      <w:pPr>
        <w:pStyle w:val="Default"/>
        <w:rPr>
          <w:sz w:val="22"/>
          <w:szCs w:val="22"/>
        </w:rPr>
      </w:pPr>
      <w:r w:rsidRPr="007D38E0">
        <w:rPr>
          <w:sz w:val="22"/>
          <w:szCs w:val="22"/>
        </w:rPr>
        <w:t>LANDIS-II Browse Disturbance v</w:t>
      </w:r>
      <w:r w:rsidR="00CC6F24">
        <w:rPr>
          <w:sz w:val="22"/>
          <w:szCs w:val="22"/>
        </w:rPr>
        <w:t>0</w:t>
      </w:r>
      <w:r w:rsidRPr="007D38E0">
        <w:rPr>
          <w:sz w:val="22"/>
          <w:szCs w:val="22"/>
        </w:rPr>
        <w:t>.</w:t>
      </w:r>
      <w:r w:rsidR="00CC6F24">
        <w:rPr>
          <w:sz w:val="22"/>
          <w:szCs w:val="22"/>
        </w:rPr>
        <w:t>2</w:t>
      </w:r>
      <w:r w:rsidRPr="007D38E0">
        <w:rPr>
          <w:sz w:val="22"/>
          <w:szCs w:val="22"/>
        </w:rPr>
        <w:t xml:space="preserve"> </w:t>
      </w:r>
    </w:p>
    <w:p w:rsidR="00C80F57" w:rsidRPr="007D38E0" w:rsidRDefault="00C80F57" w:rsidP="00C80F57">
      <w:pPr>
        <w:pStyle w:val="Default"/>
        <w:rPr>
          <w:sz w:val="22"/>
          <w:szCs w:val="22"/>
        </w:rPr>
      </w:pPr>
      <w:r w:rsidRPr="007D38E0">
        <w:rPr>
          <w:sz w:val="22"/>
          <w:szCs w:val="22"/>
        </w:rPr>
        <w:t xml:space="preserve">Extension User Guide </w:t>
      </w:r>
    </w:p>
    <w:p w:rsidR="00C80F57" w:rsidRPr="007D38E0" w:rsidRDefault="00C80F57" w:rsidP="00C80F57">
      <w:pPr>
        <w:pStyle w:val="Default"/>
        <w:rPr>
          <w:rFonts w:ascii="Times New Roman" w:hAnsi="Times New Roman" w:cs="Times New Roman"/>
          <w:color w:val="FF0000"/>
          <w:sz w:val="22"/>
          <w:szCs w:val="22"/>
        </w:rPr>
      </w:pPr>
      <w:r w:rsidRPr="007D38E0">
        <w:rPr>
          <w:rFonts w:ascii="Times New Roman" w:hAnsi="Times New Roman" w:cs="Times New Roman"/>
          <w:color w:val="FF0000"/>
          <w:sz w:val="22"/>
          <w:szCs w:val="22"/>
        </w:rPr>
        <w:t>Order just implies people involved.</w:t>
      </w:r>
    </w:p>
    <w:p w:rsidR="00C80F57" w:rsidRPr="007D38E0" w:rsidRDefault="00C80F57" w:rsidP="00C80F57">
      <w:pPr>
        <w:pStyle w:val="Default"/>
        <w:rPr>
          <w:rFonts w:ascii="Times New Roman" w:hAnsi="Times New Roman" w:cs="Times New Roman"/>
          <w:sz w:val="22"/>
          <w:szCs w:val="22"/>
        </w:rPr>
      </w:pPr>
      <w:r w:rsidRPr="007D38E0">
        <w:rPr>
          <w:rFonts w:ascii="Times New Roman" w:hAnsi="Times New Roman" w:cs="Times New Roman"/>
          <w:sz w:val="22"/>
          <w:szCs w:val="22"/>
        </w:rPr>
        <w:t xml:space="preserve">Patrick </w:t>
      </w:r>
      <w:proofErr w:type="spellStart"/>
      <w:r w:rsidRPr="007D38E0">
        <w:rPr>
          <w:rFonts w:ascii="Times New Roman" w:hAnsi="Times New Roman" w:cs="Times New Roman"/>
          <w:sz w:val="22"/>
          <w:szCs w:val="22"/>
        </w:rPr>
        <w:t>Drohan</w:t>
      </w:r>
      <w:proofErr w:type="spellEnd"/>
      <w:r w:rsidRPr="007D38E0">
        <w:rPr>
          <w:rFonts w:ascii="Times New Roman" w:hAnsi="Times New Roman" w:cs="Times New Roman"/>
          <w:sz w:val="22"/>
          <w:szCs w:val="22"/>
        </w:rPr>
        <w:t>, Penn State University</w:t>
      </w:r>
    </w:p>
    <w:p w:rsidR="00C80F57" w:rsidRPr="007D38E0" w:rsidRDefault="00C80F57" w:rsidP="00C80F57">
      <w:pPr>
        <w:pStyle w:val="Default"/>
        <w:rPr>
          <w:rFonts w:ascii="Times New Roman" w:hAnsi="Times New Roman" w:cs="Times New Roman"/>
          <w:sz w:val="22"/>
          <w:szCs w:val="22"/>
        </w:rPr>
      </w:pPr>
      <w:r w:rsidRPr="007D38E0">
        <w:rPr>
          <w:rFonts w:ascii="Times New Roman" w:hAnsi="Times New Roman" w:cs="Times New Roman"/>
          <w:sz w:val="22"/>
          <w:szCs w:val="22"/>
        </w:rPr>
        <w:t xml:space="preserve">Susan Stout and Alex </w:t>
      </w:r>
      <w:proofErr w:type="spellStart"/>
      <w:r w:rsidRPr="007D38E0">
        <w:rPr>
          <w:rFonts w:ascii="Times New Roman" w:hAnsi="Times New Roman" w:cs="Times New Roman"/>
          <w:sz w:val="22"/>
          <w:szCs w:val="22"/>
        </w:rPr>
        <w:t>Royo</w:t>
      </w:r>
      <w:proofErr w:type="spellEnd"/>
      <w:r w:rsidRPr="007D38E0">
        <w:rPr>
          <w:rFonts w:ascii="Times New Roman" w:hAnsi="Times New Roman" w:cs="Times New Roman"/>
          <w:sz w:val="22"/>
          <w:szCs w:val="22"/>
        </w:rPr>
        <w:t xml:space="preserve">, Brian Miranda, Brian Sturtevant, Eric Gustafson USFS Northern </w:t>
      </w:r>
    </w:p>
    <w:p w:rsidR="00C80F57" w:rsidRPr="007D38E0" w:rsidRDefault="00C80F57" w:rsidP="00C80F57">
      <w:pPr>
        <w:pStyle w:val="Default"/>
        <w:rPr>
          <w:rFonts w:ascii="Times New Roman" w:hAnsi="Times New Roman" w:cs="Times New Roman"/>
          <w:sz w:val="22"/>
          <w:szCs w:val="22"/>
        </w:rPr>
      </w:pPr>
      <w:r w:rsidRPr="007D38E0">
        <w:rPr>
          <w:rFonts w:ascii="Times New Roman" w:hAnsi="Times New Roman" w:cs="Times New Roman"/>
          <w:sz w:val="22"/>
          <w:szCs w:val="22"/>
        </w:rPr>
        <w:t>Research Station</w:t>
      </w:r>
    </w:p>
    <w:p w:rsidR="00C80F57" w:rsidRDefault="00C80F57" w:rsidP="00C80F57">
      <w:pPr>
        <w:pStyle w:val="Default"/>
        <w:rPr>
          <w:rFonts w:ascii="Times New Roman" w:hAnsi="Times New Roman" w:cs="Times New Roman"/>
          <w:sz w:val="22"/>
          <w:szCs w:val="22"/>
        </w:rPr>
      </w:pPr>
      <w:r w:rsidRPr="007D38E0">
        <w:rPr>
          <w:rFonts w:ascii="Times New Roman" w:hAnsi="Times New Roman" w:cs="Times New Roman"/>
          <w:sz w:val="22"/>
          <w:szCs w:val="22"/>
        </w:rPr>
        <w:t xml:space="preserve">Nathan De </w:t>
      </w:r>
      <w:proofErr w:type="spellStart"/>
      <w:r w:rsidRPr="007D38E0">
        <w:rPr>
          <w:rFonts w:ascii="Times New Roman" w:hAnsi="Times New Roman" w:cs="Times New Roman"/>
          <w:sz w:val="22"/>
          <w:szCs w:val="22"/>
        </w:rPr>
        <w:t>Jager</w:t>
      </w:r>
      <w:proofErr w:type="spellEnd"/>
      <w:r w:rsidRPr="007D38E0">
        <w:rPr>
          <w:rFonts w:ascii="Times New Roman" w:hAnsi="Times New Roman" w:cs="Times New Roman"/>
          <w:sz w:val="22"/>
          <w:szCs w:val="22"/>
        </w:rPr>
        <w:t>, USGS, Upper Midwest Environmental Sciences Center</w:t>
      </w:r>
    </w:p>
    <w:p w:rsidR="00290E13" w:rsidRDefault="00290E13">
      <w:pPr>
        <w:spacing w:after="200" w:line="276" w:lineRule="auto"/>
        <w:ind w:left="0" w:right="0"/>
      </w:pPr>
      <w:r>
        <w:br w:type="page"/>
      </w:r>
    </w:p>
    <w:p w:rsidR="00C80F57" w:rsidRPr="00290E13" w:rsidRDefault="00290E13" w:rsidP="00290E13">
      <w:pPr>
        <w:ind w:left="0"/>
        <w:rPr>
          <w:rFonts w:ascii="Verdana" w:hAnsi="Verdana"/>
          <w:color w:val="000000"/>
          <w:sz w:val="32"/>
        </w:rPr>
      </w:pPr>
      <w:r w:rsidRPr="00290E13">
        <w:rPr>
          <w:rFonts w:ascii="Verdana" w:hAnsi="Verdana"/>
          <w:color w:val="000000"/>
          <w:sz w:val="32"/>
        </w:rPr>
        <w:lastRenderedPageBreak/>
        <w:t>Table of Contents</w:t>
      </w:r>
    </w:p>
    <w:p w:rsidR="00290E13" w:rsidRDefault="00290E13">
      <w:pPr>
        <w:pStyle w:val="TOC1"/>
        <w:tabs>
          <w:tab w:val="left" w:pos="480"/>
          <w:tab w:val="right" w:leader="dot" w:pos="9350"/>
        </w:tabs>
        <w:rPr>
          <w:rFonts w:asciiTheme="minorHAnsi" w:eastAsiaTheme="minorEastAsia" w:hAnsiTheme="minorHAnsi" w:cstheme="minorBidi"/>
          <w:noProof/>
          <w:sz w:val="22"/>
          <w:szCs w:val="22"/>
        </w:rPr>
      </w:pPr>
      <w:r>
        <w:rPr>
          <w:rFonts w:eastAsiaTheme="minorHAnsi" w:cs="Verdana"/>
          <w:bCs/>
          <w:color w:val="000000"/>
          <w:sz w:val="22"/>
          <w:szCs w:val="22"/>
        </w:rPr>
        <w:fldChar w:fldCharType="begin"/>
      </w:r>
      <w:r>
        <w:rPr>
          <w:rFonts w:eastAsiaTheme="minorHAnsi" w:cs="Verdana"/>
          <w:bCs/>
          <w:color w:val="000000"/>
          <w:sz w:val="22"/>
          <w:szCs w:val="22"/>
        </w:rPr>
        <w:instrText xml:space="preserve"> TOC \o "1-4" \h \z \u </w:instrText>
      </w:r>
      <w:r>
        <w:rPr>
          <w:rFonts w:eastAsiaTheme="minorHAnsi" w:cs="Verdana"/>
          <w:bCs/>
          <w:color w:val="000000"/>
          <w:sz w:val="22"/>
          <w:szCs w:val="22"/>
        </w:rPr>
        <w:fldChar w:fldCharType="separate"/>
      </w:r>
      <w:hyperlink w:anchor="_Toc411414953" w:history="1">
        <w:r w:rsidRPr="00C52F9B">
          <w:rPr>
            <w:rStyle w:val="Hyperlink"/>
            <w:noProof/>
          </w:rPr>
          <w:t>1</w:t>
        </w:r>
        <w:r>
          <w:rPr>
            <w:rFonts w:asciiTheme="minorHAnsi" w:eastAsiaTheme="minorEastAsia" w:hAnsiTheme="minorHAnsi" w:cstheme="minorBidi"/>
            <w:noProof/>
            <w:sz w:val="22"/>
            <w:szCs w:val="22"/>
          </w:rPr>
          <w:tab/>
        </w:r>
        <w:r w:rsidRPr="00C52F9B">
          <w:rPr>
            <w:rStyle w:val="Hyperlink"/>
            <w:noProof/>
          </w:rPr>
          <w:t>Introduction</w:t>
        </w:r>
        <w:r>
          <w:rPr>
            <w:noProof/>
            <w:webHidden/>
          </w:rPr>
          <w:tab/>
        </w:r>
        <w:r>
          <w:rPr>
            <w:noProof/>
            <w:webHidden/>
          </w:rPr>
          <w:fldChar w:fldCharType="begin"/>
        </w:r>
        <w:r>
          <w:rPr>
            <w:noProof/>
            <w:webHidden/>
          </w:rPr>
          <w:instrText xml:space="preserve"> PAGEREF _Toc411414953 \h </w:instrText>
        </w:r>
        <w:r>
          <w:rPr>
            <w:noProof/>
            <w:webHidden/>
          </w:rPr>
        </w:r>
        <w:r>
          <w:rPr>
            <w:noProof/>
            <w:webHidden/>
          </w:rPr>
          <w:fldChar w:fldCharType="separate"/>
        </w:r>
        <w:r>
          <w:rPr>
            <w:noProof/>
            <w:webHidden/>
          </w:rPr>
          <w:t>5</w:t>
        </w:r>
        <w:r>
          <w:rPr>
            <w:noProof/>
            <w:webHidden/>
          </w:rPr>
          <w:fldChar w:fldCharType="end"/>
        </w:r>
      </w:hyperlink>
    </w:p>
    <w:p w:rsidR="00290E13" w:rsidRDefault="00290E13">
      <w:pPr>
        <w:pStyle w:val="TOC1"/>
        <w:tabs>
          <w:tab w:val="left" w:pos="480"/>
          <w:tab w:val="right" w:leader="dot" w:pos="9350"/>
        </w:tabs>
        <w:rPr>
          <w:rFonts w:asciiTheme="minorHAnsi" w:eastAsiaTheme="minorEastAsia" w:hAnsiTheme="minorHAnsi" w:cstheme="minorBidi"/>
          <w:noProof/>
          <w:sz w:val="22"/>
          <w:szCs w:val="22"/>
        </w:rPr>
      </w:pPr>
      <w:hyperlink w:anchor="_Toc411414954" w:history="1">
        <w:r w:rsidRPr="00C52F9B">
          <w:rPr>
            <w:rStyle w:val="Hyperlink"/>
            <w:noProof/>
          </w:rPr>
          <w:t>2</w:t>
        </w:r>
        <w:r>
          <w:rPr>
            <w:rFonts w:asciiTheme="minorHAnsi" w:eastAsiaTheme="minorEastAsia" w:hAnsiTheme="minorHAnsi" w:cstheme="minorBidi"/>
            <w:noProof/>
            <w:sz w:val="22"/>
            <w:szCs w:val="22"/>
          </w:rPr>
          <w:tab/>
        </w:r>
        <w:r w:rsidRPr="00C52F9B">
          <w:rPr>
            <w:rStyle w:val="Hyperlink"/>
            <w:noProof/>
          </w:rPr>
          <w:t>Model Description</w:t>
        </w:r>
        <w:r>
          <w:rPr>
            <w:noProof/>
            <w:webHidden/>
          </w:rPr>
          <w:tab/>
        </w:r>
        <w:r>
          <w:rPr>
            <w:noProof/>
            <w:webHidden/>
          </w:rPr>
          <w:fldChar w:fldCharType="begin"/>
        </w:r>
        <w:r>
          <w:rPr>
            <w:noProof/>
            <w:webHidden/>
          </w:rPr>
          <w:instrText xml:space="preserve"> PAGEREF _Toc411414954 \h </w:instrText>
        </w:r>
        <w:r>
          <w:rPr>
            <w:noProof/>
            <w:webHidden/>
          </w:rPr>
        </w:r>
        <w:r>
          <w:rPr>
            <w:noProof/>
            <w:webHidden/>
          </w:rPr>
          <w:fldChar w:fldCharType="separate"/>
        </w:r>
        <w:r>
          <w:rPr>
            <w:noProof/>
            <w:webHidden/>
          </w:rPr>
          <w:t>8</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4955" w:history="1">
        <w:r w:rsidRPr="00C52F9B">
          <w:rPr>
            <w:rStyle w:val="Hyperlink"/>
            <w:noProof/>
          </w:rPr>
          <w:t>2.1</w:t>
        </w:r>
        <w:r>
          <w:rPr>
            <w:rFonts w:asciiTheme="minorHAnsi" w:eastAsiaTheme="minorEastAsia" w:hAnsiTheme="minorHAnsi" w:cstheme="minorBidi"/>
            <w:noProof/>
            <w:sz w:val="22"/>
            <w:szCs w:val="22"/>
          </w:rPr>
          <w:tab/>
        </w:r>
        <w:r w:rsidRPr="00C52F9B">
          <w:rPr>
            <w:rStyle w:val="Hyperlink"/>
            <w:noProof/>
          </w:rPr>
          <w:t>Species Browse Preference Index</w:t>
        </w:r>
        <w:r>
          <w:rPr>
            <w:noProof/>
            <w:webHidden/>
          </w:rPr>
          <w:tab/>
        </w:r>
        <w:r>
          <w:rPr>
            <w:noProof/>
            <w:webHidden/>
          </w:rPr>
          <w:fldChar w:fldCharType="begin"/>
        </w:r>
        <w:r>
          <w:rPr>
            <w:noProof/>
            <w:webHidden/>
          </w:rPr>
          <w:instrText xml:space="preserve"> PAGEREF _Toc411414955 \h </w:instrText>
        </w:r>
        <w:r>
          <w:rPr>
            <w:noProof/>
            <w:webHidden/>
          </w:rPr>
        </w:r>
        <w:r>
          <w:rPr>
            <w:noProof/>
            <w:webHidden/>
          </w:rPr>
          <w:fldChar w:fldCharType="separate"/>
        </w:r>
        <w:r>
          <w:rPr>
            <w:noProof/>
            <w:webHidden/>
          </w:rPr>
          <w:t>8</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4956" w:history="1">
        <w:r w:rsidRPr="00C52F9B">
          <w:rPr>
            <w:rStyle w:val="Hyperlink"/>
            <w:noProof/>
          </w:rPr>
          <w:t>2.2</w:t>
        </w:r>
        <w:r>
          <w:rPr>
            <w:rFonts w:asciiTheme="minorHAnsi" w:eastAsiaTheme="minorEastAsia" w:hAnsiTheme="minorHAnsi" w:cstheme="minorBidi"/>
            <w:noProof/>
            <w:sz w:val="22"/>
            <w:szCs w:val="22"/>
          </w:rPr>
          <w:tab/>
        </w:r>
        <w:r w:rsidRPr="00C52F9B">
          <w:rPr>
            <w:rStyle w:val="Hyperlink"/>
            <w:noProof/>
          </w:rPr>
          <w:t>Forage Availability</w:t>
        </w:r>
        <w:r>
          <w:rPr>
            <w:noProof/>
            <w:webHidden/>
          </w:rPr>
          <w:tab/>
        </w:r>
        <w:r>
          <w:rPr>
            <w:noProof/>
            <w:webHidden/>
          </w:rPr>
          <w:fldChar w:fldCharType="begin"/>
        </w:r>
        <w:r>
          <w:rPr>
            <w:noProof/>
            <w:webHidden/>
          </w:rPr>
          <w:instrText xml:space="preserve"> PAGEREF _Toc411414956 \h </w:instrText>
        </w:r>
        <w:r>
          <w:rPr>
            <w:noProof/>
            <w:webHidden/>
          </w:rPr>
        </w:r>
        <w:r>
          <w:rPr>
            <w:noProof/>
            <w:webHidden/>
          </w:rPr>
          <w:fldChar w:fldCharType="separate"/>
        </w:r>
        <w:r>
          <w:rPr>
            <w:noProof/>
            <w:webHidden/>
          </w:rPr>
          <w:t>8</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57" w:history="1">
        <w:r w:rsidRPr="00C52F9B">
          <w:rPr>
            <w:rStyle w:val="Hyperlink"/>
            <w:noProof/>
          </w:rPr>
          <w:t>2.2.1</w:t>
        </w:r>
        <w:r>
          <w:rPr>
            <w:rFonts w:asciiTheme="minorHAnsi" w:eastAsiaTheme="minorEastAsia" w:hAnsiTheme="minorHAnsi" w:cstheme="minorBidi"/>
            <w:noProof/>
            <w:sz w:val="22"/>
            <w:szCs w:val="22"/>
          </w:rPr>
          <w:tab/>
        </w:r>
        <w:r w:rsidRPr="00C52F9B">
          <w:rPr>
            <w:rStyle w:val="Hyperlink"/>
            <w:noProof/>
          </w:rPr>
          <w:t>Susceptible Cohorts</w:t>
        </w:r>
        <w:r>
          <w:rPr>
            <w:noProof/>
            <w:webHidden/>
          </w:rPr>
          <w:tab/>
        </w:r>
        <w:r>
          <w:rPr>
            <w:noProof/>
            <w:webHidden/>
          </w:rPr>
          <w:fldChar w:fldCharType="begin"/>
        </w:r>
        <w:r>
          <w:rPr>
            <w:noProof/>
            <w:webHidden/>
          </w:rPr>
          <w:instrText xml:space="preserve"> PAGEREF _Toc411414957 \h </w:instrText>
        </w:r>
        <w:r>
          <w:rPr>
            <w:noProof/>
            <w:webHidden/>
          </w:rPr>
        </w:r>
        <w:r>
          <w:rPr>
            <w:noProof/>
            <w:webHidden/>
          </w:rPr>
          <w:fldChar w:fldCharType="separate"/>
        </w:r>
        <w:r>
          <w:rPr>
            <w:noProof/>
            <w:webHidden/>
          </w:rPr>
          <w:t>8</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58" w:history="1">
        <w:r w:rsidRPr="00C52F9B">
          <w:rPr>
            <w:rStyle w:val="Hyperlink"/>
            <w:noProof/>
          </w:rPr>
          <w:t>2.2.2</w:t>
        </w:r>
        <w:r>
          <w:rPr>
            <w:rFonts w:asciiTheme="minorHAnsi" w:eastAsiaTheme="minorEastAsia" w:hAnsiTheme="minorHAnsi" w:cstheme="minorBidi"/>
            <w:noProof/>
            <w:sz w:val="22"/>
            <w:szCs w:val="22"/>
          </w:rPr>
          <w:tab/>
        </w:r>
        <w:r w:rsidRPr="00C52F9B">
          <w:rPr>
            <w:rStyle w:val="Hyperlink"/>
            <w:noProof/>
          </w:rPr>
          <w:t>Available forage biomass</w:t>
        </w:r>
        <w:r>
          <w:rPr>
            <w:noProof/>
            <w:webHidden/>
          </w:rPr>
          <w:tab/>
        </w:r>
        <w:r>
          <w:rPr>
            <w:noProof/>
            <w:webHidden/>
          </w:rPr>
          <w:fldChar w:fldCharType="begin"/>
        </w:r>
        <w:r>
          <w:rPr>
            <w:noProof/>
            <w:webHidden/>
          </w:rPr>
          <w:instrText xml:space="preserve"> PAGEREF _Toc411414958 \h </w:instrText>
        </w:r>
        <w:r>
          <w:rPr>
            <w:noProof/>
            <w:webHidden/>
          </w:rPr>
        </w:r>
        <w:r>
          <w:rPr>
            <w:noProof/>
            <w:webHidden/>
          </w:rPr>
          <w:fldChar w:fldCharType="separate"/>
        </w:r>
        <w:r>
          <w:rPr>
            <w:noProof/>
            <w:webHidden/>
          </w:rPr>
          <w:t>9</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4959" w:history="1">
        <w:r w:rsidRPr="00C52F9B">
          <w:rPr>
            <w:rStyle w:val="Hyperlink"/>
            <w:noProof/>
          </w:rPr>
          <w:t>2.3</w:t>
        </w:r>
        <w:r>
          <w:rPr>
            <w:rFonts w:asciiTheme="minorHAnsi" w:eastAsiaTheme="minorEastAsia" w:hAnsiTheme="minorHAnsi" w:cstheme="minorBidi"/>
            <w:noProof/>
            <w:sz w:val="22"/>
            <w:szCs w:val="22"/>
          </w:rPr>
          <w:tab/>
        </w:r>
        <w:r w:rsidRPr="00C52F9B">
          <w:rPr>
            <w:rStyle w:val="Hyperlink"/>
            <w:noProof/>
          </w:rPr>
          <w:t>Population Zones</w:t>
        </w:r>
        <w:r>
          <w:rPr>
            <w:noProof/>
            <w:webHidden/>
          </w:rPr>
          <w:tab/>
        </w:r>
        <w:r>
          <w:rPr>
            <w:noProof/>
            <w:webHidden/>
          </w:rPr>
          <w:fldChar w:fldCharType="begin"/>
        </w:r>
        <w:r>
          <w:rPr>
            <w:noProof/>
            <w:webHidden/>
          </w:rPr>
          <w:instrText xml:space="preserve"> PAGEREF _Toc411414959 \h </w:instrText>
        </w:r>
        <w:r>
          <w:rPr>
            <w:noProof/>
            <w:webHidden/>
          </w:rPr>
        </w:r>
        <w:r>
          <w:rPr>
            <w:noProof/>
            <w:webHidden/>
          </w:rPr>
          <w:fldChar w:fldCharType="separate"/>
        </w:r>
        <w:r>
          <w:rPr>
            <w:noProof/>
            <w:webHidden/>
          </w:rPr>
          <w:t>9</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4960" w:history="1">
        <w:r w:rsidRPr="00C52F9B">
          <w:rPr>
            <w:rStyle w:val="Hyperlink"/>
            <w:noProof/>
          </w:rPr>
          <w:t>2.4</w:t>
        </w:r>
        <w:r>
          <w:rPr>
            <w:rFonts w:asciiTheme="minorHAnsi" w:eastAsiaTheme="minorEastAsia" w:hAnsiTheme="minorHAnsi" w:cstheme="minorBidi"/>
            <w:noProof/>
            <w:sz w:val="22"/>
            <w:szCs w:val="22"/>
          </w:rPr>
          <w:tab/>
        </w:r>
        <w:r w:rsidRPr="00C52F9B">
          <w:rPr>
            <w:rStyle w:val="Hyperlink"/>
            <w:noProof/>
          </w:rPr>
          <w:t>Site Forage Quantity</w:t>
        </w:r>
        <w:r>
          <w:rPr>
            <w:noProof/>
            <w:webHidden/>
          </w:rPr>
          <w:tab/>
        </w:r>
        <w:r>
          <w:rPr>
            <w:noProof/>
            <w:webHidden/>
          </w:rPr>
          <w:fldChar w:fldCharType="begin"/>
        </w:r>
        <w:r>
          <w:rPr>
            <w:noProof/>
            <w:webHidden/>
          </w:rPr>
          <w:instrText xml:space="preserve"> PAGEREF _Toc411414960 \h </w:instrText>
        </w:r>
        <w:r>
          <w:rPr>
            <w:noProof/>
            <w:webHidden/>
          </w:rPr>
        </w:r>
        <w:r>
          <w:rPr>
            <w:noProof/>
            <w:webHidden/>
          </w:rPr>
          <w:fldChar w:fldCharType="separate"/>
        </w:r>
        <w:r>
          <w:rPr>
            <w:noProof/>
            <w:webHidden/>
          </w:rPr>
          <w:t>9</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61" w:history="1">
        <w:r w:rsidRPr="00C52F9B">
          <w:rPr>
            <w:rStyle w:val="Hyperlink"/>
            <w:noProof/>
          </w:rPr>
          <w:t>2.4.1</w:t>
        </w:r>
        <w:r>
          <w:rPr>
            <w:rFonts w:asciiTheme="minorHAnsi" w:eastAsiaTheme="minorEastAsia" w:hAnsiTheme="minorHAnsi" w:cstheme="minorBidi"/>
            <w:noProof/>
            <w:sz w:val="22"/>
            <w:szCs w:val="22"/>
          </w:rPr>
          <w:tab/>
        </w:r>
        <w:r w:rsidRPr="00C52F9B">
          <w:rPr>
            <w:rStyle w:val="Hyperlink"/>
            <w:noProof/>
          </w:rPr>
          <w:t>Zone Forage Quantity</w:t>
        </w:r>
        <w:r>
          <w:rPr>
            <w:noProof/>
            <w:webHidden/>
          </w:rPr>
          <w:tab/>
        </w:r>
        <w:r>
          <w:rPr>
            <w:noProof/>
            <w:webHidden/>
          </w:rPr>
          <w:fldChar w:fldCharType="begin"/>
        </w:r>
        <w:r>
          <w:rPr>
            <w:noProof/>
            <w:webHidden/>
          </w:rPr>
          <w:instrText xml:space="preserve"> PAGEREF _Toc411414961 \h </w:instrText>
        </w:r>
        <w:r>
          <w:rPr>
            <w:noProof/>
            <w:webHidden/>
          </w:rPr>
        </w:r>
        <w:r>
          <w:rPr>
            <w:noProof/>
            <w:webHidden/>
          </w:rPr>
          <w:fldChar w:fldCharType="separate"/>
        </w:r>
        <w:r>
          <w:rPr>
            <w:noProof/>
            <w:webHidden/>
          </w:rPr>
          <w:t>9</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62" w:history="1">
        <w:r w:rsidRPr="00C52F9B">
          <w:rPr>
            <w:rStyle w:val="Hyperlink"/>
            <w:noProof/>
          </w:rPr>
          <w:t>2.4.2</w:t>
        </w:r>
        <w:r>
          <w:rPr>
            <w:rFonts w:asciiTheme="minorHAnsi" w:eastAsiaTheme="minorEastAsia" w:hAnsiTheme="minorHAnsi" w:cstheme="minorBidi"/>
            <w:noProof/>
            <w:sz w:val="22"/>
            <w:szCs w:val="22"/>
          </w:rPr>
          <w:tab/>
        </w:r>
        <w:r w:rsidRPr="00C52F9B">
          <w:rPr>
            <w:rStyle w:val="Hyperlink"/>
            <w:noProof/>
          </w:rPr>
          <w:t>Rescaled Forage Quantity</w:t>
        </w:r>
        <w:r>
          <w:rPr>
            <w:noProof/>
            <w:webHidden/>
          </w:rPr>
          <w:tab/>
        </w:r>
        <w:r>
          <w:rPr>
            <w:noProof/>
            <w:webHidden/>
          </w:rPr>
          <w:fldChar w:fldCharType="begin"/>
        </w:r>
        <w:r>
          <w:rPr>
            <w:noProof/>
            <w:webHidden/>
          </w:rPr>
          <w:instrText xml:space="preserve"> PAGEREF _Toc411414962 \h </w:instrText>
        </w:r>
        <w:r>
          <w:rPr>
            <w:noProof/>
            <w:webHidden/>
          </w:rPr>
        </w:r>
        <w:r>
          <w:rPr>
            <w:noProof/>
            <w:webHidden/>
          </w:rPr>
          <w:fldChar w:fldCharType="separate"/>
        </w:r>
        <w:r>
          <w:rPr>
            <w:noProof/>
            <w:webHidden/>
          </w:rPr>
          <w:t>9</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4963" w:history="1">
        <w:r w:rsidRPr="00C52F9B">
          <w:rPr>
            <w:rStyle w:val="Hyperlink"/>
            <w:noProof/>
          </w:rPr>
          <w:t>2.5</w:t>
        </w:r>
        <w:r>
          <w:rPr>
            <w:rFonts w:asciiTheme="minorHAnsi" w:eastAsiaTheme="minorEastAsia" w:hAnsiTheme="minorHAnsi" w:cstheme="minorBidi"/>
            <w:noProof/>
            <w:sz w:val="22"/>
            <w:szCs w:val="22"/>
          </w:rPr>
          <w:tab/>
        </w:r>
        <w:r w:rsidRPr="00C52F9B">
          <w:rPr>
            <w:rStyle w:val="Hyperlink"/>
            <w:noProof/>
          </w:rPr>
          <w:t>Site Preference</w:t>
        </w:r>
        <w:r>
          <w:rPr>
            <w:noProof/>
            <w:webHidden/>
          </w:rPr>
          <w:tab/>
        </w:r>
        <w:r>
          <w:rPr>
            <w:noProof/>
            <w:webHidden/>
          </w:rPr>
          <w:fldChar w:fldCharType="begin"/>
        </w:r>
        <w:r>
          <w:rPr>
            <w:noProof/>
            <w:webHidden/>
          </w:rPr>
          <w:instrText xml:space="preserve"> PAGEREF _Toc411414963 \h </w:instrText>
        </w:r>
        <w:r>
          <w:rPr>
            <w:noProof/>
            <w:webHidden/>
          </w:rPr>
        </w:r>
        <w:r>
          <w:rPr>
            <w:noProof/>
            <w:webHidden/>
          </w:rPr>
          <w:fldChar w:fldCharType="separate"/>
        </w:r>
        <w:r>
          <w:rPr>
            <w:noProof/>
            <w:webHidden/>
          </w:rPr>
          <w:t>10</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4964" w:history="1">
        <w:r w:rsidRPr="00C52F9B">
          <w:rPr>
            <w:rStyle w:val="Hyperlink"/>
            <w:noProof/>
          </w:rPr>
          <w:t>2.6</w:t>
        </w:r>
        <w:r>
          <w:rPr>
            <w:rFonts w:asciiTheme="minorHAnsi" w:eastAsiaTheme="minorEastAsia" w:hAnsiTheme="minorHAnsi" w:cstheme="minorBidi"/>
            <w:noProof/>
            <w:sz w:val="22"/>
            <w:szCs w:val="22"/>
          </w:rPr>
          <w:tab/>
        </w:r>
        <w:r w:rsidRPr="00C52F9B">
          <w:rPr>
            <w:rStyle w:val="Hyperlink"/>
            <w:noProof/>
          </w:rPr>
          <w:t>Habitat Suitability Index</w:t>
        </w:r>
        <w:r>
          <w:rPr>
            <w:noProof/>
            <w:webHidden/>
          </w:rPr>
          <w:tab/>
        </w:r>
        <w:r>
          <w:rPr>
            <w:noProof/>
            <w:webHidden/>
          </w:rPr>
          <w:fldChar w:fldCharType="begin"/>
        </w:r>
        <w:r>
          <w:rPr>
            <w:noProof/>
            <w:webHidden/>
          </w:rPr>
          <w:instrText xml:space="preserve"> PAGEREF _Toc411414964 \h </w:instrText>
        </w:r>
        <w:r>
          <w:rPr>
            <w:noProof/>
            <w:webHidden/>
          </w:rPr>
        </w:r>
        <w:r>
          <w:rPr>
            <w:noProof/>
            <w:webHidden/>
          </w:rPr>
          <w:fldChar w:fldCharType="separate"/>
        </w:r>
        <w:r>
          <w:rPr>
            <w:noProof/>
            <w:webHidden/>
          </w:rPr>
          <w:t>10</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4965" w:history="1">
        <w:r w:rsidRPr="00C52F9B">
          <w:rPr>
            <w:rStyle w:val="Hyperlink"/>
            <w:noProof/>
          </w:rPr>
          <w:t>2.7</w:t>
        </w:r>
        <w:r>
          <w:rPr>
            <w:rFonts w:asciiTheme="minorHAnsi" w:eastAsiaTheme="minorEastAsia" w:hAnsiTheme="minorHAnsi" w:cstheme="minorBidi"/>
            <w:noProof/>
            <w:sz w:val="22"/>
            <w:szCs w:val="22"/>
          </w:rPr>
          <w:tab/>
        </w:r>
        <w:r w:rsidRPr="00C52F9B">
          <w:rPr>
            <w:rStyle w:val="Hyperlink"/>
            <w:noProof/>
          </w:rPr>
          <w:t>Browser Population Density</w:t>
        </w:r>
        <w:r>
          <w:rPr>
            <w:noProof/>
            <w:webHidden/>
          </w:rPr>
          <w:tab/>
        </w:r>
        <w:r>
          <w:rPr>
            <w:noProof/>
            <w:webHidden/>
          </w:rPr>
          <w:fldChar w:fldCharType="begin"/>
        </w:r>
        <w:r>
          <w:rPr>
            <w:noProof/>
            <w:webHidden/>
          </w:rPr>
          <w:instrText xml:space="preserve"> PAGEREF _Toc411414965 \h </w:instrText>
        </w:r>
        <w:r>
          <w:rPr>
            <w:noProof/>
            <w:webHidden/>
          </w:rPr>
        </w:r>
        <w:r>
          <w:rPr>
            <w:noProof/>
            <w:webHidden/>
          </w:rPr>
          <w:fldChar w:fldCharType="separate"/>
        </w:r>
        <w:r>
          <w:rPr>
            <w:noProof/>
            <w:webHidden/>
          </w:rPr>
          <w:t>10</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66" w:history="1">
        <w:r w:rsidRPr="00C52F9B">
          <w:rPr>
            <w:rStyle w:val="Hyperlink"/>
            <w:noProof/>
          </w:rPr>
          <w:t>2.7.1</w:t>
        </w:r>
        <w:r>
          <w:rPr>
            <w:rFonts w:asciiTheme="minorHAnsi" w:eastAsiaTheme="minorEastAsia" w:hAnsiTheme="minorHAnsi" w:cstheme="minorBidi"/>
            <w:noProof/>
            <w:sz w:val="22"/>
            <w:szCs w:val="22"/>
          </w:rPr>
          <w:tab/>
        </w:r>
        <w:r w:rsidRPr="00C52F9B">
          <w:rPr>
            <w:rStyle w:val="Hyperlink"/>
            <w:noProof/>
          </w:rPr>
          <w:t>Density Option 1: Browser Density Index (BDI)</w:t>
        </w:r>
        <w:r>
          <w:rPr>
            <w:noProof/>
            <w:webHidden/>
          </w:rPr>
          <w:tab/>
        </w:r>
        <w:r>
          <w:rPr>
            <w:noProof/>
            <w:webHidden/>
          </w:rPr>
          <w:fldChar w:fldCharType="begin"/>
        </w:r>
        <w:r>
          <w:rPr>
            <w:noProof/>
            <w:webHidden/>
          </w:rPr>
          <w:instrText xml:space="preserve"> PAGEREF _Toc411414966 \h </w:instrText>
        </w:r>
        <w:r>
          <w:rPr>
            <w:noProof/>
            <w:webHidden/>
          </w:rPr>
        </w:r>
        <w:r>
          <w:rPr>
            <w:noProof/>
            <w:webHidden/>
          </w:rPr>
          <w:fldChar w:fldCharType="separate"/>
        </w:r>
        <w:r>
          <w:rPr>
            <w:noProof/>
            <w:webHidden/>
          </w:rPr>
          <w:t>10</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4967" w:history="1">
        <w:r w:rsidRPr="00C52F9B">
          <w:rPr>
            <w:rStyle w:val="Hyperlink"/>
            <w:noProof/>
          </w:rPr>
          <w:t>2.7.1.1</w:t>
        </w:r>
        <w:r>
          <w:rPr>
            <w:rFonts w:asciiTheme="minorHAnsi" w:eastAsiaTheme="minorEastAsia" w:hAnsiTheme="minorHAnsi" w:cstheme="minorBidi"/>
            <w:noProof/>
            <w:sz w:val="22"/>
            <w:szCs w:val="22"/>
          </w:rPr>
          <w:tab/>
        </w:r>
        <w:r w:rsidRPr="00C52F9B">
          <w:rPr>
            <w:rStyle w:val="Hyperlink"/>
            <w:noProof/>
          </w:rPr>
          <w:t>Site Browse Impact (SBI)</w:t>
        </w:r>
        <w:r>
          <w:rPr>
            <w:noProof/>
            <w:webHidden/>
          </w:rPr>
          <w:tab/>
        </w:r>
        <w:r>
          <w:rPr>
            <w:noProof/>
            <w:webHidden/>
          </w:rPr>
          <w:fldChar w:fldCharType="begin"/>
        </w:r>
        <w:r>
          <w:rPr>
            <w:noProof/>
            <w:webHidden/>
          </w:rPr>
          <w:instrText xml:space="preserve"> PAGEREF _Toc411414967 \h </w:instrText>
        </w:r>
        <w:r>
          <w:rPr>
            <w:noProof/>
            <w:webHidden/>
          </w:rPr>
        </w:r>
        <w:r>
          <w:rPr>
            <w:noProof/>
            <w:webHidden/>
          </w:rPr>
          <w:fldChar w:fldCharType="separate"/>
        </w:r>
        <w:r>
          <w:rPr>
            <w:noProof/>
            <w:webHidden/>
          </w:rPr>
          <w:t>11</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68" w:history="1">
        <w:r w:rsidRPr="00C52F9B">
          <w:rPr>
            <w:rStyle w:val="Hyperlink"/>
            <w:noProof/>
          </w:rPr>
          <w:t>2.7.2</w:t>
        </w:r>
        <w:r>
          <w:rPr>
            <w:rFonts w:asciiTheme="minorHAnsi" w:eastAsiaTheme="minorEastAsia" w:hAnsiTheme="minorHAnsi" w:cstheme="minorBidi"/>
            <w:noProof/>
            <w:sz w:val="22"/>
            <w:szCs w:val="22"/>
          </w:rPr>
          <w:tab/>
        </w:r>
        <w:r w:rsidRPr="00C52F9B">
          <w:rPr>
            <w:rStyle w:val="Hyperlink"/>
            <w:noProof/>
          </w:rPr>
          <w:t>Density Option 2: Dynamic Browser Population (DBP)</w:t>
        </w:r>
        <w:r>
          <w:rPr>
            <w:noProof/>
            <w:webHidden/>
          </w:rPr>
          <w:tab/>
        </w:r>
        <w:r>
          <w:rPr>
            <w:noProof/>
            <w:webHidden/>
          </w:rPr>
          <w:fldChar w:fldCharType="begin"/>
        </w:r>
        <w:r>
          <w:rPr>
            <w:noProof/>
            <w:webHidden/>
          </w:rPr>
          <w:instrText xml:space="preserve"> PAGEREF _Toc411414968 \h </w:instrText>
        </w:r>
        <w:r>
          <w:rPr>
            <w:noProof/>
            <w:webHidden/>
          </w:rPr>
        </w:r>
        <w:r>
          <w:rPr>
            <w:noProof/>
            <w:webHidden/>
          </w:rPr>
          <w:fldChar w:fldCharType="separate"/>
        </w:r>
        <w:r>
          <w:rPr>
            <w:noProof/>
            <w:webHidden/>
          </w:rPr>
          <w:t>11</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4969" w:history="1">
        <w:r w:rsidRPr="00C52F9B">
          <w:rPr>
            <w:rStyle w:val="Hyperlink"/>
            <w:noProof/>
          </w:rPr>
          <w:t>2.7.2.1</w:t>
        </w:r>
        <w:r>
          <w:rPr>
            <w:rFonts w:asciiTheme="minorHAnsi" w:eastAsiaTheme="minorEastAsia" w:hAnsiTheme="minorHAnsi" w:cstheme="minorBidi"/>
            <w:noProof/>
            <w:sz w:val="22"/>
            <w:szCs w:val="22"/>
          </w:rPr>
          <w:tab/>
        </w:r>
        <w:r w:rsidRPr="00C52F9B">
          <w:rPr>
            <w:rStyle w:val="Hyperlink"/>
            <w:noProof/>
          </w:rPr>
          <w:t>Calculate Zone Carrying Capacity</w:t>
        </w:r>
        <w:r>
          <w:rPr>
            <w:noProof/>
            <w:webHidden/>
          </w:rPr>
          <w:tab/>
        </w:r>
        <w:r>
          <w:rPr>
            <w:noProof/>
            <w:webHidden/>
          </w:rPr>
          <w:fldChar w:fldCharType="begin"/>
        </w:r>
        <w:r>
          <w:rPr>
            <w:noProof/>
            <w:webHidden/>
          </w:rPr>
          <w:instrText xml:space="preserve"> PAGEREF _Toc411414969 \h </w:instrText>
        </w:r>
        <w:r>
          <w:rPr>
            <w:noProof/>
            <w:webHidden/>
          </w:rPr>
        </w:r>
        <w:r>
          <w:rPr>
            <w:noProof/>
            <w:webHidden/>
          </w:rPr>
          <w:fldChar w:fldCharType="separate"/>
        </w:r>
        <w:r>
          <w:rPr>
            <w:noProof/>
            <w:webHidden/>
          </w:rPr>
          <w:t>11</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4970" w:history="1">
        <w:r w:rsidRPr="00C52F9B">
          <w:rPr>
            <w:rStyle w:val="Hyperlink"/>
            <w:noProof/>
          </w:rPr>
          <w:t>2.7.2.2</w:t>
        </w:r>
        <w:r>
          <w:rPr>
            <w:rFonts w:asciiTheme="minorHAnsi" w:eastAsiaTheme="minorEastAsia" w:hAnsiTheme="minorHAnsi" w:cstheme="minorBidi"/>
            <w:noProof/>
            <w:sz w:val="22"/>
            <w:szCs w:val="22"/>
          </w:rPr>
          <w:tab/>
        </w:r>
        <w:r w:rsidRPr="00C52F9B">
          <w:rPr>
            <w:rStyle w:val="Hyperlink"/>
            <w:noProof/>
          </w:rPr>
          <w:t>Calculate Browser Population</w:t>
        </w:r>
        <w:r>
          <w:rPr>
            <w:noProof/>
            <w:webHidden/>
          </w:rPr>
          <w:tab/>
        </w:r>
        <w:r>
          <w:rPr>
            <w:noProof/>
            <w:webHidden/>
          </w:rPr>
          <w:fldChar w:fldCharType="begin"/>
        </w:r>
        <w:r>
          <w:rPr>
            <w:noProof/>
            <w:webHidden/>
          </w:rPr>
          <w:instrText xml:space="preserve"> PAGEREF _Toc411414970 \h </w:instrText>
        </w:r>
        <w:r>
          <w:rPr>
            <w:noProof/>
            <w:webHidden/>
          </w:rPr>
        </w:r>
        <w:r>
          <w:rPr>
            <w:noProof/>
            <w:webHidden/>
          </w:rPr>
          <w:fldChar w:fldCharType="separate"/>
        </w:r>
        <w:r>
          <w:rPr>
            <w:noProof/>
            <w:webHidden/>
          </w:rPr>
          <w:t>12</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4971" w:history="1">
        <w:r w:rsidRPr="00C52F9B">
          <w:rPr>
            <w:rStyle w:val="Hyperlink"/>
            <w:noProof/>
          </w:rPr>
          <w:t>2.7.2.3</w:t>
        </w:r>
        <w:r>
          <w:rPr>
            <w:rFonts w:asciiTheme="minorHAnsi" w:eastAsiaTheme="minorEastAsia" w:hAnsiTheme="minorHAnsi" w:cstheme="minorBidi"/>
            <w:noProof/>
            <w:sz w:val="22"/>
            <w:szCs w:val="22"/>
          </w:rPr>
          <w:tab/>
        </w:r>
        <w:r w:rsidRPr="00C52F9B">
          <w:rPr>
            <w:rStyle w:val="Hyperlink"/>
            <w:noProof/>
          </w:rPr>
          <w:t>Calculate Site Population Index</w:t>
        </w:r>
        <w:r>
          <w:rPr>
            <w:noProof/>
            <w:webHidden/>
          </w:rPr>
          <w:tab/>
        </w:r>
        <w:r>
          <w:rPr>
            <w:noProof/>
            <w:webHidden/>
          </w:rPr>
          <w:fldChar w:fldCharType="begin"/>
        </w:r>
        <w:r>
          <w:rPr>
            <w:noProof/>
            <w:webHidden/>
          </w:rPr>
          <w:instrText xml:space="preserve"> PAGEREF _Toc411414971 \h </w:instrText>
        </w:r>
        <w:r>
          <w:rPr>
            <w:noProof/>
            <w:webHidden/>
          </w:rPr>
        </w:r>
        <w:r>
          <w:rPr>
            <w:noProof/>
            <w:webHidden/>
          </w:rPr>
          <w:fldChar w:fldCharType="separate"/>
        </w:r>
        <w:r>
          <w:rPr>
            <w:noProof/>
            <w:webHidden/>
          </w:rPr>
          <w:t>12</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4972" w:history="1">
        <w:r w:rsidRPr="00C52F9B">
          <w:rPr>
            <w:rStyle w:val="Hyperlink"/>
            <w:noProof/>
          </w:rPr>
          <w:t>2.8</w:t>
        </w:r>
        <w:r>
          <w:rPr>
            <w:rFonts w:asciiTheme="minorHAnsi" w:eastAsiaTheme="minorEastAsia" w:hAnsiTheme="minorHAnsi" w:cstheme="minorBidi"/>
            <w:noProof/>
            <w:sz w:val="22"/>
            <w:szCs w:val="22"/>
          </w:rPr>
          <w:tab/>
        </w:r>
        <w:r w:rsidRPr="00C52F9B">
          <w:rPr>
            <w:rStyle w:val="Hyperlink"/>
            <w:noProof/>
          </w:rPr>
          <w:t>Site Browse Consumption</w:t>
        </w:r>
        <w:r>
          <w:rPr>
            <w:noProof/>
            <w:webHidden/>
          </w:rPr>
          <w:tab/>
        </w:r>
        <w:r>
          <w:rPr>
            <w:noProof/>
            <w:webHidden/>
          </w:rPr>
          <w:fldChar w:fldCharType="begin"/>
        </w:r>
        <w:r>
          <w:rPr>
            <w:noProof/>
            <w:webHidden/>
          </w:rPr>
          <w:instrText xml:space="preserve"> PAGEREF _Toc411414972 \h </w:instrText>
        </w:r>
        <w:r>
          <w:rPr>
            <w:noProof/>
            <w:webHidden/>
          </w:rPr>
        </w:r>
        <w:r>
          <w:rPr>
            <w:noProof/>
            <w:webHidden/>
          </w:rPr>
          <w:fldChar w:fldCharType="separate"/>
        </w:r>
        <w:r>
          <w:rPr>
            <w:noProof/>
            <w:webHidden/>
          </w:rPr>
          <w:t>12</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4973" w:history="1">
        <w:r w:rsidRPr="00C52F9B">
          <w:rPr>
            <w:rStyle w:val="Hyperlink"/>
            <w:noProof/>
          </w:rPr>
          <w:t>2.9</w:t>
        </w:r>
        <w:r>
          <w:rPr>
            <w:rFonts w:asciiTheme="minorHAnsi" w:eastAsiaTheme="minorEastAsia" w:hAnsiTheme="minorHAnsi" w:cstheme="minorBidi"/>
            <w:noProof/>
            <w:sz w:val="22"/>
            <w:szCs w:val="22"/>
          </w:rPr>
          <w:tab/>
        </w:r>
        <w:r w:rsidRPr="00C52F9B">
          <w:rPr>
            <w:rStyle w:val="Hyperlink"/>
            <w:noProof/>
          </w:rPr>
          <w:t>Cohort Damage</w:t>
        </w:r>
        <w:r>
          <w:rPr>
            <w:noProof/>
            <w:webHidden/>
          </w:rPr>
          <w:tab/>
        </w:r>
        <w:r>
          <w:rPr>
            <w:noProof/>
            <w:webHidden/>
          </w:rPr>
          <w:fldChar w:fldCharType="begin"/>
        </w:r>
        <w:r>
          <w:rPr>
            <w:noProof/>
            <w:webHidden/>
          </w:rPr>
          <w:instrText xml:space="preserve"> PAGEREF _Toc411414973 \h </w:instrText>
        </w:r>
        <w:r>
          <w:rPr>
            <w:noProof/>
            <w:webHidden/>
          </w:rPr>
        </w:r>
        <w:r>
          <w:rPr>
            <w:noProof/>
            <w:webHidden/>
          </w:rPr>
          <w:fldChar w:fldCharType="separate"/>
        </w:r>
        <w:r>
          <w:rPr>
            <w:noProof/>
            <w:webHidden/>
          </w:rPr>
          <w:t>12</w:t>
        </w:r>
        <w:r>
          <w:rPr>
            <w:noProof/>
            <w:webHidden/>
          </w:rPr>
          <w:fldChar w:fldCharType="end"/>
        </w:r>
      </w:hyperlink>
    </w:p>
    <w:p w:rsidR="00290E13" w:rsidRDefault="00290E13">
      <w:pPr>
        <w:pStyle w:val="TOC2"/>
        <w:tabs>
          <w:tab w:val="left" w:pos="1100"/>
          <w:tab w:val="right" w:leader="dot" w:pos="9350"/>
        </w:tabs>
        <w:rPr>
          <w:rFonts w:asciiTheme="minorHAnsi" w:eastAsiaTheme="minorEastAsia" w:hAnsiTheme="minorHAnsi" w:cstheme="minorBidi"/>
          <w:noProof/>
          <w:sz w:val="22"/>
          <w:szCs w:val="22"/>
        </w:rPr>
      </w:pPr>
      <w:hyperlink w:anchor="_Toc411414974" w:history="1">
        <w:r w:rsidRPr="00C52F9B">
          <w:rPr>
            <w:rStyle w:val="Hyperlink"/>
            <w:noProof/>
          </w:rPr>
          <w:t>2.10</w:t>
        </w:r>
        <w:r>
          <w:rPr>
            <w:rFonts w:asciiTheme="minorHAnsi" w:eastAsiaTheme="minorEastAsia" w:hAnsiTheme="minorHAnsi" w:cstheme="minorBidi"/>
            <w:noProof/>
            <w:sz w:val="22"/>
            <w:szCs w:val="22"/>
          </w:rPr>
          <w:tab/>
        </w:r>
        <w:r w:rsidRPr="00C52F9B">
          <w:rPr>
            <w:rStyle w:val="Hyperlink"/>
            <w:noProof/>
          </w:rPr>
          <w:t>Browse Effect on Cohort Growth and Mortality</w:t>
        </w:r>
        <w:r>
          <w:rPr>
            <w:noProof/>
            <w:webHidden/>
          </w:rPr>
          <w:tab/>
        </w:r>
        <w:r>
          <w:rPr>
            <w:noProof/>
            <w:webHidden/>
          </w:rPr>
          <w:fldChar w:fldCharType="begin"/>
        </w:r>
        <w:r>
          <w:rPr>
            <w:noProof/>
            <w:webHidden/>
          </w:rPr>
          <w:instrText xml:space="preserve"> PAGEREF _Toc411414974 \h </w:instrText>
        </w:r>
        <w:r>
          <w:rPr>
            <w:noProof/>
            <w:webHidden/>
          </w:rPr>
        </w:r>
        <w:r>
          <w:rPr>
            <w:noProof/>
            <w:webHidden/>
          </w:rPr>
          <w:fldChar w:fldCharType="separate"/>
        </w:r>
        <w:r>
          <w:rPr>
            <w:noProof/>
            <w:webHidden/>
          </w:rPr>
          <w:t>13</w:t>
        </w:r>
        <w:r>
          <w:rPr>
            <w:noProof/>
            <w:webHidden/>
          </w:rPr>
          <w:fldChar w:fldCharType="end"/>
        </w:r>
      </w:hyperlink>
    </w:p>
    <w:p w:rsidR="00290E13" w:rsidRDefault="00290E13">
      <w:pPr>
        <w:pStyle w:val="TOC2"/>
        <w:tabs>
          <w:tab w:val="left" w:pos="1100"/>
          <w:tab w:val="right" w:leader="dot" w:pos="9350"/>
        </w:tabs>
        <w:rPr>
          <w:rFonts w:asciiTheme="minorHAnsi" w:eastAsiaTheme="minorEastAsia" w:hAnsiTheme="minorHAnsi" w:cstheme="minorBidi"/>
          <w:noProof/>
          <w:sz w:val="22"/>
          <w:szCs w:val="22"/>
        </w:rPr>
      </w:pPr>
      <w:hyperlink w:anchor="_Toc411414975" w:history="1">
        <w:r w:rsidRPr="00C52F9B">
          <w:rPr>
            <w:rStyle w:val="Hyperlink"/>
            <w:noProof/>
          </w:rPr>
          <w:t>2.11</w:t>
        </w:r>
        <w:r>
          <w:rPr>
            <w:rFonts w:asciiTheme="minorHAnsi" w:eastAsiaTheme="minorEastAsia" w:hAnsiTheme="minorHAnsi" w:cstheme="minorBidi"/>
            <w:noProof/>
            <w:sz w:val="22"/>
            <w:szCs w:val="22"/>
          </w:rPr>
          <w:tab/>
        </w:r>
        <w:r w:rsidRPr="00C52F9B">
          <w:rPr>
            <w:rStyle w:val="Hyperlink"/>
            <w:noProof/>
          </w:rPr>
          <w:t>Acknowledgments</w:t>
        </w:r>
        <w:r>
          <w:rPr>
            <w:noProof/>
            <w:webHidden/>
          </w:rPr>
          <w:tab/>
        </w:r>
        <w:r>
          <w:rPr>
            <w:noProof/>
            <w:webHidden/>
          </w:rPr>
          <w:fldChar w:fldCharType="begin"/>
        </w:r>
        <w:r>
          <w:rPr>
            <w:noProof/>
            <w:webHidden/>
          </w:rPr>
          <w:instrText xml:space="preserve"> PAGEREF _Toc411414975 \h </w:instrText>
        </w:r>
        <w:r>
          <w:rPr>
            <w:noProof/>
            <w:webHidden/>
          </w:rPr>
        </w:r>
        <w:r>
          <w:rPr>
            <w:noProof/>
            <w:webHidden/>
          </w:rPr>
          <w:fldChar w:fldCharType="separate"/>
        </w:r>
        <w:r>
          <w:rPr>
            <w:noProof/>
            <w:webHidden/>
          </w:rPr>
          <w:t>14</w:t>
        </w:r>
        <w:r>
          <w:rPr>
            <w:noProof/>
            <w:webHidden/>
          </w:rPr>
          <w:fldChar w:fldCharType="end"/>
        </w:r>
      </w:hyperlink>
    </w:p>
    <w:p w:rsidR="00290E13" w:rsidRDefault="00290E13">
      <w:pPr>
        <w:pStyle w:val="TOC2"/>
        <w:tabs>
          <w:tab w:val="left" w:pos="1100"/>
          <w:tab w:val="right" w:leader="dot" w:pos="9350"/>
        </w:tabs>
        <w:rPr>
          <w:rFonts w:asciiTheme="minorHAnsi" w:eastAsiaTheme="minorEastAsia" w:hAnsiTheme="minorHAnsi" w:cstheme="minorBidi"/>
          <w:noProof/>
          <w:sz w:val="22"/>
          <w:szCs w:val="22"/>
        </w:rPr>
      </w:pPr>
      <w:hyperlink w:anchor="_Toc411414976" w:history="1">
        <w:r w:rsidRPr="00C52F9B">
          <w:rPr>
            <w:rStyle w:val="Hyperlink"/>
            <w:noProof/>
          </w:rPr>
          <w:t>2.12</w:t>
        </w:r>
        <w:r>
          <w:rPr>
            <w:rFonts w:asciiTheme="minorHAnsi" w:eastAsiaTheme="minorEastAsia" w:hAnsiTheme="minorHAnsi" w:cstheme="minorBidi"/>
            <w:noProof/>
            <w:sz w:val="22"/>
            <w:szCs w:val="22"/>
          </w:rPr>
          <w:tab/>
        </w:r>
        <w:r w:rsidRPr="00C52F9B">
          <w:rPr>
            <w:rStyle w:val="Hyperlink"/>
            <w:noProof/>
          </w:rPr>
          <w:t>Literature Cited</w:t>
        </w:r>
        <w:r>
          <w:rPr>
            <w:noProof/>
            <w:webHidden/>
          </w:rPr>
          <w:tab/>
        </w:r>
        <w:r>
          <w:rPr>
            <w:noProof/>
            <w:webHidden/>
          </w:rPr>
          <w:fldChar w:fldCharType="begin"/>
        </w:r>
        <w:r>
          <w:rPr>
            <w:noProof/>
            <w:webHidden/>
          </w:rPr>
          <w:instrText xml:space="preserve"> PAGEREF _Toc411414976 \h </w:instrText>
        </w:r>
        <w:r>
          <w:rPr>
            <w:noProof/>
            <w:webHidden/>
          </w:rPr>
        </w:r>
        <w:r>
          <w:rPr>
            <w:noProof/>
            <w:webHidden/>
          </w:rPr>
          <w:fldChar w:fldCharType="separate"/>
        </w:r>
        <w:r>
          <w:rPr>
            <w:noProof/>
            <w:webHidden/>
          </w:rPr>
          <w:t>14</w:t>
        </w:r>
        <w:r>
          <w:rPr>
            <w:noProof/>
            <w:webHidden/>
          </w:rPr>
          <w:fldChar w:fldCharType="end"/>
        </w:r>
      </w:hyperlink>
    </w:p>
    <w:p w:rsidR="00290E13" w:rsidRDefault="00290E13">
      <w:pPr>
        <w:pStyle w:val="TOC1"/>
        <w:tabs>
          <w:tab w:val="left" w:pos="480"/>
          <w:tab w:val="right" w:leader="dot" w:pos="9350"/>
        </w:tabs>
        <w:rPr>
          <w:rFonts w:asciiTheme="minorHAnsi" w:eastAsiaTheme="minorEastAsia" w:hAnsiTheme="minorHAnsi" w:cstheme="minorBidi"/>
          <w:noProof/>
          <w:sz w:val="22"/>
          <w:szCs w:val="22"/>
        </w:rPr>
      </w:pPr>
      <w:hyperlink w:anchor="_Toc411414977" w:history="1">
        <w:r w:rsidRPr="00C52F9B">
          <w:rPr>
            <w:rStyle w:val="Hyperlink"/>
            <w:noProof/>
          </w:rPr>
          <w:t>3</w:t>
        </w:r>
        <w:r>
          <w:rPr>
            <w:rFonts w:asciiTheme="minorHAnsi" w:eastAsiaTheme="minorEastAsia" w:hAnsiTheme="minorHAnsi" w:cstheme="minorBidi"/>
            <w:noProof/>
            <w:sz w:val="22"/>
            <w:szCs w:val="22"/>
          </w:rPr>
          <w:tab/>
        </w:r>
        <w:r w:rsidRPr="00C52F9B">
          <w:rPr>
            <w:rStyle w:val="Hyperlink"/>
            <w:noProof/>
          </w:rPr>
          <w:t>Input Files</w:t>
        </w:r>
        <w:r>
          <w:rPr>
            <w:noProof/>
            <w:webHidden/>
          </w:rPr>
          <w:tab/>
        </w:r>
        <w:r>
          <w:rPr>
            <w:noProof/>
            <w:webHidden/>
          </w:rPr>
          <w:fldChar w:fldCharType="begin"/>
        </w:r>
        <w:r>
          <w:rPr>
            <w:noProof/>
            <w:webHidden/>
          </w:rPr>
          <w:instrText xml:space="preserve"> PAGEREF _Toc411414977 \h </w:instrText>
        </w:r>
        <w:r>
          <w:rPr>
            <w:noProof/>
            <w:webHidden/>
          </w:rPr>
        </w:r>
        <w:r>
          <w:rPr>
            <w:noProof/>
            <w:webHidden/>
          </w:rPr>
          <w:fldChar w:fldCharType="separate"/>
        </w:r>
        <w:r>
          <w:rPr>
            <w:noProof/>
            <w:webHidden/>
          </w:rPr>
          <w:t>16</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4978" w:history="1">
        <w:r w:rsidRPr="00C52F9B">
          <w:rPr>
            <w:rStyle w:val="Hyperlink"/>
            <w:noProof/>
          </w:rPr>
          <w:t>3.1</w:t>
        </w:r>
        <w:r>
          <w:rPr>
            <w:rFonts w:asciiTheme="minorHAnsi" w:eastAsiaTheme="minorEastAsia" w:hAnsiTheme="minorHAnsi" w:cstheme="minorBidi"/>
            <w:noProof/>
            <w:sz w:val="22"/>
            <w:szCs w:val="22"/>
          </w:rPr>
          <w:tab/>
        </w:r>
        <w:r w:rsidRPr="00C52F9B">
          <w:rPr>
            <w:rStyle w:val="Hyperlink"/>
            <w:noProof/>
          </w:rPr>
          <w:t>Input File Rules</w:t>
        </w:r>
        <w:r>
          <w:rPr>
            <w:noProof/>
            <w:webHidden/>
          </w:rPr>
          <w:tab/>
        </w:r>
        <w:r>
          <w:rPr>
            <w:noProof/>
            <w:webHidden/>
          </w:rPr>
          <w:fldChar w:fldCharType="begin"/>
        </w:r>
        <w:r>
          <w:rPr>
            <w:noProof/>
            <w:webHidden/>
          </w:rPr>
          <w:instrText xml:space="preserve"> PAGEREF _Toc411414978 \h </w:instrText>
        </w:r>
        <w:r>
          <w:rPr>
            <w:noProof/>
            <w:webHidden/>
          </w:rPr>
        </w:r>
        <w:r>
          <w:rPr>
            <w:noProof/>
            <w:webHidden/>
          </w:rPr>
          <w:fldChar w:fldCharType="separate"/>
        </w:r>
        <w:r>
          <w:rPr>
            <w:noProof/>
            <w:webHidden/>
          </w:rPr>
          <w:t>16</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4979" w:history="1">
        <w:r w:rsidRPr="00C52F9B">
          <w:rPr>
            <w:rStyle w:val="Hyperlink"/>
            <w:noProof/>
          </w:rPr>
          <w:t>3.2</w:t>
        </w:r>
        <w:r>
          <w:rPr>
            <w:rFonts w:asciiTheme="minorHAnsi" w:eastAsiaTheme="minorEastAsia" w:hAnsiTheme="minorHAnsi" w:cstheme="minorBidi"/>
            <w:noProof/>
            <w:sz w:val="22"/>
            <w:szCs w:val="22"/>
          </w:rPr>
          <w:tab/>
        </w:r>
        <w:r w:rsidRPr="00C52F9B">
          <w:rPr>
            <w:rStyle w:val="Hyperlink"/>
            <w:noProof/>
          </w:rPr>
          <w:t>Input File Parameters</w:t>
        </w:r>
        <w:r>
          <w:rPr>
            <w:noProof/>
            <w:webHidden/>
          </w:rPr>
          <w:tab/>
        </w:r>
        <w:r>
          <w:rPr>
            <w:noProof/>
            <w:webHidden/>
          </w:rPr>
          <w:fldChar w:fldCharType="begin"/>
        </w:r>
        <w:r>
          <w:rPr>
            <w:noProof/>
            <w:webHidden/>
          </w:rPr>
          <w:instrText xml:space="preserve"> PAGEREF _Toc411414979 \h </w:instrText>
        </w:r>
        <w:r>
          <w:rPr>
            <w:noProof/>
            <w:webHidden/>
          </w:rPr>
        </w:r>
        <w:r>
          <w:rPr>
            <w:noProof/>
            <w:webHidden/>
          </w:rPr>
          <w:fldChar w:fldCharType="separate"/>
        </w:r>
        <w:r>
          <w:rPr>
            <w:noProof/>
            <w:webHidden/>
          </w:rPr>
          <w:t>16</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80" w:history="1">
        <w:r w:rsidRPr="00C52F9B">
          <w:rPr>
            <w:rStyle w:val="Hyperlink"/>
            <w:noProof/>
          </w:rPr>
          <w:t>3.2.1</w:t>
        </w:r>
        <w:r>
          <w:rPr>
            <w:rFonts w:asciiTheme="minorHAnsi" w:eastAsiaTheme="minorEastAsia" w:hAnsiTheme="minorHAnsi" w:cstheme="minorBidi"/>
            <w:noProof/>
            <w:sz w:val="22"/>
            <w:szCs w:val="22"/>
          </w:rPr>
          <w:tab/>
        </w:r>
        <w:r w:rsidRPr="00C52F9B">
          <w:rPr>
            <w:rStyle w:val="Hyperlink"/>
            <w:noProof/>
          </w:rPr>
          <w:t>Extension title, time step</w:t>
        </w:r>
        <w:r>
          <w:rPr>
            <w:noProof/>
            <w:webHidden/>
          </w:rPr>
          <w:tab/>
        </w:r>
        <w:r>
          <w:rPr>
            <w:noProof/>
            <w:webHidden/>
          </w:rPr>
          <w:fldChar w:fldCharType="begin"/>
        </w:r>
        <w:r>
          <w:rPr>
            <w:noProof/>
            <w:webHidden/>
          </w:rPr>
          <w:instrText xml:space="preserve"> PAGEREF _Toc411414980 \h </w:instrText>
        </w:r>
        <w:r>
          <w:rPr>
            <w:noProof/>
            <w:webHidden/>
          </w:rPr>
        </w:r>
        <w:r>
          <w:rPr>
            <w:noProof/>
            <w:webHidden/>
          </w:rPr>
          <w:fldChar w:fldCharType="separate"/>
        </w:r>
        <w:r>
          <w:rPr>
            <w:noProof/>
            <w:webHidden/>
          </w:rPr>
          <w:t>16</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81" w:history="1">
        <w:r w:rsidRPr="00C52F9B">
          <w:rPr>
            <w:rStyle w:val="Hyperlink"/>
            <w:noProof/>
          </w:rPr>
          <w:t>3.2.2</w:t>
        </w:r>
        <w:r>
          <w:rPr>
            <w:rFonts w:asciiTheme="minorHAnsi" w:eastAsiaTheme="minorEastAsia" w:hAnsiTheme="minorHAnsi" w:cstheme="minorBidi"/>
            <w:noProof/>
            <w:sz w:val="22"/>
            <w:szCs w:val="22"/>
          </w:rPr>
          <w:tab/>
        </w:r>
        <w:r w:rsidRPr="00C52F9B">
          <w:rPr>
            <w:rStyle w:val="Hyperlink"/>
            <w:noProof/>
          </w:rPr>
          <w:t>Species Inputs</w:t>
        </w:r>
        <w:r>
          <w:rPr>
            <w:noProof/>
            <w:webHidden/>
          </w:rPr>
          <w:tab/>
        </w:r>
        <w:r>
          <w:rPr>
            <w:noProof/>
            <w:webHidden/>
          </w:rPr>
          <w:fldChar w:fldCharType="begin"/>
        </w:r>
        <w:r>
          <w:rPr>
            <w:noProof/>
            <w:webHidden/>
          </w:rPr>
          <w:instrText xml:space="preserve"> PAGEREF _Toc411414981 \h </w:instrText>
        </w:r>
        <w:r>
          <w:rPr>
            <w:noProof/>
            <w:webHidden/>
          </w:rPr>
        </w:r>
        <w:r>
          <w:rPr>
            <w:noProof/>
            <w:webHidden/>
          </w:rPr>
          <w:fldChar w:fldCharType="separate"/>
        </w:r>
        <w:r>
          <w:rPr>
            <w:noProof/>
            <w:webHidden/>
          </w:rPr>
          <w:t>16</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4982" w:history="1">
        <w:r w:rsidRPr="00C52F9B">
          <w:rPr>
            <w:rStyle w:val="Hyperlink"/>
            <w:noProof/>
          </w:rPr>
          <w:t>3.2.2.1</w:t>
        </w:r>
        <w:r>
          <w:rPr>
            <w:rFonts w:asciiTheme="minorHAnsi" w:eastAsiaTheme="minorEastAsia" w:hAnsiTheme="minorHAnsi" w:cstheme="minorBidi"/>
            <w:noProof/>
            <w:sz w:val="22"/>
            <w:szCs w:val="22"/>
          </w:rPr>
          <w:tab/>
        </w:r>
        <w:r w:rsidRPr="00C52F9B">
          <w:rPr>
            <w:rStyle w:val="Hyperlink"/>
            <w:noProof/>
          </w:rPr>
          <w:t>Species Name</w:t>
        </w:r>
        <w:r>
          <w:rPr>
            <w:noProof/>
            <w:webHidden/>
          </w:rPr>
          <w:tab/>
        </w:r>
        <w:r>
          <w:rPr>
            <w:noProof/>
            <w:webHidden/>
          </w:rPr>
          <w:fldChar w:fldCharType="begin"/>
        </w:r>
        <w:r>
          <w:rPr>
            <w:noProof/>
            <w:webHidden/>
          </w:rPr>
          <w:instrText xml:space="preserve"> PAGEREF _Toc411414982 \h </w:instrText>
        </w:r>
        <w:r>
          <w:rPr>
            <w:noProof/>
            <w:webHidden/>
          </w:rPr>
        </w:r>
        <w:r>
          <w:rPr>
            <w:noProof/>
            <w:webHidden/>
          </w:rPr>
          <w:fldChar w:fldCharType="separate"/>
        </w:r>
        <w:r>
          <w:rPr>
            <w:noProof/>
            <w:webHidden/>
          </w:rPr>
          <w:t>16</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4983" w:history="1">
        <w:r w:rsidRPr="00C52F9B">
          <w:rPr>
            <w:rStyle w:val="Hyperlink"/>
            <w:noProof/>
          </w:rPr>
          <w:t>3.2.2.2</w:t>
        </w:r>
        <w:r>
          <w:rPr>
            <w:rFonts w:asciiTheme="minorHAnsi" w:eastAsiaTheme="minorEastAsia" w:hAnsiTheme="minorHAnsi" w:cstheme="minorBidi"/>
            <w:noProof/>
            <w:sz w:val="22"/>
            <w:szCs w:val="22"/>
          </w:rPr>
          <w:tab/>
        </w:r>
        <w:r w:rsidRPr="00C52F9B">
          <w:rPr>
            <w:rStyle w:val="Hyperlink"/>
            <w:noProof/>
          </w:rPr>
          <w:t>Preference</w:t>
        </w:r>
        <w:r>
          <w:rPr>
            <w:noProof/>
            <w:webHidden/>
          </w:rPr>
          <w:tab/>
        </w:r>
        <w:r>
          <w:rPr>
            <w:noProof/>
            <w:webHidden/>
          </w:rPr>
          <w:fldChar w:fldCharType="begin"/>
        </w:r>
        <w:r>
          <w:rPr>
            <w:noProof/>
            <w:webHidden/>
          </w:rPr>
          <w:instrText xml:space="preserve"> PAGEREF _Toc411414983 \h </w:instrText>
        </w:r>
        <w:r>
          <w:rPr>
            <w:noProof/>
            <w:webHidden/>
          </w:rPr>
        </w:r>
        <w:r>
          <w:rPr>
            <w:noProof/>
            <w:webHidden/>
          </w:rPr>
          <w:fldChar w:fldCharType="separate"/>
        </w:r>
        <w:r>
          <w:rPr>
            <w:noProof/>
            <w:webHidden/>
          </w:rPr>
          <w:t>16</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4984" w:history="1">
        <w:r w:rsidRPr="00C52F9B">
          <w:rPr>
            <w:rStyle w:val="Hyperlink"/>
            <w:noProof/>
          </w:rPr>
          <w:t>3.2.2.3</w:t>
        </w:r>
        <w:r>
          <w:rPr>
            <w:rFonts w:asciiTheme="minorHAnsi" w:eastAsiaTheme="minorEastAsia" w:hAnsiTheme="minorHAnsi" w:cstheme="minorBidi"/>
            <w:noProof/>
            <w:sz w:val="22"/>
            <w:szCs w:val="22"/>
          </w:rPr>
          <w:tab/>
        </w:r>
        <w:r w:rsidRPr="00C52F9B">
          <w:rPr>
            <w:rStyle w:val="Hyperlink"/>
            <w:noProof/>
          </w:rPr>
          <w:t>Growth Reduction Threshold</w:t>
        </w:r>
        <w:r>
          <w:rPr>
            <w:noProof/>
            <w:webHidden/>
          </w:rPr>
          <w:tab/>
        </w:r>
        <w:r>
          <w:rPr>
            <w:noProof/>
            <w:webHidden/>
          </w:rPr>
          <w:fldChar w:fldCharType="begin"/>
        </w:r>
        <w:r>
          <w:rPr>
            <w:noProof/>
            <w:webHidden/>
          </w:rPr>
          <w:instrText xml:space="preserve"> PAGEREF _Toc411414984 \h </w:instrText>
        </w:r>
        <w:r>
          <w:rPr>
            <w:noProof/>
            <w:webHidden/>
          </w:rPr>
        </w:r>
        <w:r>
          <w:rPr>
            <w:noProof/>
            <w:webHidden/>
          </w:rPr>
          <w:fldChar w:fldCharType="separate"/>
        </w:r>
        <w:r>
          <w:rPr>
            <w:noProof/>
            <w:webHidden/>
          </w:rPr>
          <w:t>16</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4985" w:history="1">
        <w:r w:rsidRPr="00C52F9B">
          <w:rPr>
            <w:rStyle w:val="Hyperlink"/>
            <w:noProof/>
          </w:rPr>
          <w:t>3.2.2.4</w:t>
        </w:r>
        <w:r>
          <w:rPr>
            <w:rFonts w:asciiTheme="minorHAnsi" w:eastAsiaTheme="minorEastAsia" w:hAnsiTheme="minorHAnsi" w:cstheme="minorBidi"/>
            <w:noProof/>
            <w:sz w:val="22"/>
            <w:szCs w:val="22"/>
          </w:rPr>
          <w:tab/>
        </w:r>
        <w:r w:rsidRPr="00C52F9B">
          <w:rPr>
            <w:rStyle w:val="Hyperlink"/>
            <w:noProof/>
          </w:rPr>
          <w:t>Growth Reduction Maximum</w:t>
        </w:r>
        <w:r>
          <w:rPr>
            <w:noProof/>
            <w:webHidden/>
          </w:rPr>
          <w:tab/>
        </w:r>
        <w:r>
          <w:rPr>
            <w:noProof/>
            <w:webHidden/>
          </w:rPr>
          <w:fldChar w:fldCharType="begin"/>
        </w:r>
        <w:r>
          <w:rPr>
            <w:noProof/>
            <w:webHidden/>
          </w:rPr>
          <w:instrText xml:space="preserve"> PAGEREF _Toc411414985 \h </w:instrText>
        </w:r>
        <w:r>
          <w:rPr>
            <w:noProof/>
            <w:webHidden/>
          </w:rPr>
        </w:r>
        <w:r>
          <w:rPr>
            <w:noProof/>
            <w:webHidden/>
          </w:rPr>
          <w:fldChar w:fldCharType="separate"/>
        </w:r>
        <w:r>
          <w:rPr>
            <w:noProof/>
            <w:webHidden/>
          </w:rPr>
          <w:t>17</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4986" w:history="1">
        <w:r w:rsidRPr="00C52F9B">
          <w:rPr>
            <w:rStyle w:val="Hyperlink"/>
            <w:noProof/>
          </w:rPr>
          <w:t>3.2.2.5</w:t>
        </w:r>
        <w:r>
          <w:rPr>
            <w:rFonts w:asciiTheme="minorHAnsi" w:eastAsiaTheme="minorEastAsia" w:hAnsiTheme="minorHAnsi" w:cstheme="minorBidi"/>
            <w:noProof/>
            <w:sz w:val="22"/>
            <w:szCs w:val="22"/>
          </w:rPr>
          <w:tab/>
        </w:r>
        <w:r w:rsidRPr="00C52F9B">
          <w:rPr>
            <w:rStyle w:val="Hyperlink"/>
            <w:noProof/>
          </w:rPr>
          <w:t>Mortality Threshold</w:t>
        </w:r>
        <w:r>
          <w:rPr>
            <w:noProof/>
            <w:webHidden/>
          </w:rPr>
          <w:tab/>
        </w:r>
        <w:r>
          <w:rPr>
            <w:noProof/>
            <w:webHidden/>
          </w:rPr>
          <w:fldChar w:fldCharType="begin"/>
        </w:r>
        <w:r>
          <w:rPr>
            <w:noProof/>
            <w:webHidden/>
          </w:rPr>
          <w:instrText xml:space="preserve"> PAGEREF _Toc411414986 \h </w:instrText>
        </w:r>
        <w:r>
          <w:rPr>
            <w:noProof/>
            <w:webHidden/>
          </w:rPr>
        </w:r>
        <w:r>
          <w:rPr>
            <w:noProof/>
            <w:webHidden/>
          </w:rPr>
          <w:fldChar w:fldCharType="separate"/>
        </w:r>
        <w:r>
          <w:rPr>
            <w:noProof/>
            <w:webHidden/>
          </w:rPr>
          <w:t>17</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4987" w:history="1">
        <w:r w:rsidRPr="00C52F9B">
          <w:rPr>
            <w:rStyle w:val="Hyperlink"/>
            <w:noProof/>
          </w:rPr>
          <w:t>3.2.2.6</w:t>
        </w:r>
        <w:r>
          <w:rPr>
            <w:rFonts w:asciiTheme="minorHAnsi" w:eastAsiaTheme="minorEastAsia" w:hAnsiTheme="minorHAnsi" w:cstheme="minorBidi"/>
            <w:noProof/>
            <w:sz w:val="22"/>
            <w:szCs w:val="22"/>
          </w:rPr>
          <w:tab/>
        </w:r>
        <w:r w:rsidRPr="00C52F9B">
          <w:rPr>
            <w:rStyle w:val="Hyperlink"/>
            <w:noProof/>
          </w:rPr>
          <w:t>Mortality Maximum</w:t>
        </w:r>
        <w:r>
          <w:rPr>
            <w:noProof/>
            <w:webHidden/>
          </w:rPr>
          <w:tab/>
        </w:r>
        <w:r>
          <w:rPr>
            <w:noProof/>
            <w:webHidden/>
          </w:rPr>
          <w:fldChar w:fldCharType="begin"/>
        </w:r>
        <w:r>
          <w:rPr>
            <w:noProof/>
            <w:webHidden/>
          </w:rPr>
          <w:instrText xml:space="preserve"> PAGEREF _Toc411414987 \h </w:instrText>
        </w:r>
        <w:r>
          <w:rPr>
            <w:noProof/>
            <w:webHidden/>
          </w:rPr>
        </w:r>
        <w:r>
          <w:rPr>
            <w:noProof/>
            <w:webHidden/>
          </w:rPr>
          <w:fldChar w:fldCharType="separate"/>
        </w:r>
        <w:r>
          <w:rPr>
            <w:noProof/>
            <w:webHidden/>
          </w:rPr>
          <w:t>17</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88" w:history="1">
        <w:r w:rsidRPr="00C52F9B">
          <w:rPr>
            <w:rStyle w:val="Hyperlink"/>
            <w:noProof/>
          </w:rPr>
          <w:t>3.2.3</w:t>
        </w:r>
        <w:r>
          <w:rPr>
            <w:rFonts w:asciiTheme="minorHAnsi" w:eastAsiaTheme="minorEastAsia" w:hAnsiTheme="minorHAnsi" w:cstheme="minorBidi"/>
            <w:noProof/>
            <w:sz w:val="22"/>
            <w:szCs w:val="22"/>
          </w:rPr>
          <w:tab/>
        </w:r>
        <w:r w:rsidRPr="00C52F9B">
          <w:rPr>
            <w:rStyle w:val="Hyperlink"/>
            <w:noProof/>
          </w:rPr>
          <w:t>Zone Map</w:t>
        </w:r>
        <w:r>
          <w:rPr>
            <w:noProof/>
            <w:webHidden/>
          </w:rPr>
          <w:tab/>
        </w:r>
        <w:r>
          <w:rPr>
            <w:noProof/>
            <w:webHidden/>
          </w:rPr>
          <w:fldChar w:fldCharType="begin"/>
        </w:r>
        <w:r>
          <w:rPr>
            <w:noProof/>
            <w:webHidden/>
          </w:rPr>
          <w:instrText xml:space="preserve"> PAGEREF _Toc411414988 \h </w:instrText>
        </w:r>
        <w:r>
          <w:rPr>
            <w:noProof/>
            <w:webHidden/>
          </w:rPr>
        </w:r>
        <w:r>
          <w:rPr>
            <w:noProof/>
            <w:webHidden/>
          </w:rPr>
          <w:fldChar w:fldCharType="separate"/>
        </w:r>
        <w:r>
          <w:rPr>
            <w:noProof/>
            <w:webHidden/>
          </w:rPr>
          <w:t>17</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89" w:history="1">
        <w:r w:rsidRPr="00C52F9B">
          <w:rPr>
            <w:rStyle w:val="Hyperlink"/>
            <w:noProof/>
          </w:rPr>
          <w:t>3.2.4</w:t>
        </w:r>
        <w:r>
          <w:rPr>
            <w:rFonts w:asciiTheme="minorHAnsi" w:eastAsiaTheme="minorEastAsia" w:hAnsiTheme="minorHAnsi" w:cstheme="minorBidi"/>
            <w:noProof/>
            <w:sz w:val="22"/>
            <w:szCs w:val="22"/>
          </w:rPr>
          <w:tab/>
        </w:r>
        <w:r w:rsidRPr="00C52F9B">
          <w:rPr>
            <w:rStyle w:val="Hyperlink"/>
            <w:noProof/>
          </w:rPr>
          <w:t>Population File</w:t>
        </w:r>
        <w:r>
          <w:rPr>
            <w:noProof/>
            <w:webHidden/>
          </w:rPr>
          <w:tab/>
        </w:r>
        <w:r>
          <w:rPr>
            <w:noProof/>
            <w:webHidden/>
          </w:rPr>
          <w:fldChar w:fldCharType="begin"/>
        </w:r>
        <w:r>
          <w:rPr>
            <w:noProof/>
            <w:webHidden/>
          </w:rPr>
          <w:instrText xml:space="preserve"> PAGEREF _Toc411414989 \h </w:instrText>
        </w:r>
        <w:r>
          <w:rPr>
            <w:noProof/>
            <w:webHidden/>
          </w:rPr>
        </w:r>
        <w:r>
          <w:rPr>
            <w:noProof/>
            <w:webHidden/>
          </w:rPr>
          <w:fldChar w:fldCharType="separate"/>
        </w:r>
        <w:r>
          <w:rPr>
            <w:noProof/>
            <w:webHidden/>
          </w:rPr>
          <w:t>17</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90" w:history="1">
        <w:r w:rsidRPr="00C52F9B">
          <w:rPr>
            <w:rStyle w:val="Hyperlink"/>
            <w:noProof/>
          </w:rPr>
          <w:t>3.2.5</w:t>
        </w:r>
        <w:r>
          <w:rPr>
            <w:rFonts w:asciiTheme="minorHAnsi" w:eastAsiaTheme="minorEastAsia" w:hAnsiTheme="minorHAnsi" w:cstheme="minorBidi"/>
            <w:noProof/>
            <w:sz w:val="22"/>
            <w:szCs w:val="22"/>
          </w:rPr>
          <w:tab/>
        </w:r>
        <w:r w:rsidRPr="00C52F9B">
          <w:rPr>
            <w:rStyle w:val="Hyperlink"/>
            <w:noProof/>
          </w:rPr>
          <w:t>Dynamic Population File (Optional)</w:t>
        </w:r>
        <w:r>
          <w:rPr>
            <w:noProof/>
            <w:webHidden/>
          </w:rPr>
          <w:tab/>
        </w:r>
        <w:r>
          <w:rPr>
            <w:noProof/>
            <w:webHidden/>
          </w:rPr>
          <w:fldChar w:fldCharType="begin"/>
        </w:r>
        <w:r>
          <w:rPr>
            <w:noProof/>
            <w:webHidden/>
          </w:rPr>
          <w:instrText xml:space="preserve"> PAGEREF _Toc411414990 \h </w:instrText>
        </w:r>
        <w:r>
          <w:rPr>
            <w:noProof/>
            <w:webHidden/>
          </w:rPr>
        </w:r>
        <w:r>
          <w:rPr>
            <w:noProof/>
            <w:webHidden/>
          </w:rPr>
          <w:fldChar w:fldCharType="separate"/>
        </w:r>
        <w:r>
          <w:rPr>
            <w:noProof/>
            <w:webHidden/>
          </w:rPr>
          <w:t>17</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91" w:history="1">
        <w:r w:rsidRPr="00C52F9B">
          <w:rPr>
            <w:rStyle w:val="Hyperlink"/>
            <w:noProof/>
          </w:rPr>
          <w:t>3.2.6</w:t>
        </w:r>
        <w:r>
          <w:rPr>
            <w:rFonts w:asciiTheme="minorHAnsi" w:eastAsiaTheme="minorEastAsia" w:hAnsiTheme="minorHAnsi" w:cstheme="minorBidi"/>
            <w:noProof/>
            <w:sz w:val="22"/>
            <w:szCs w:val="22"/>
          </w:rPr>
          <w:tab/>
        </w:r>
        <w:r w:rsidRPr="00C52F9B">
          <w:rPr>
            <w:rStyle w:val="Hyperlink"/>
            <w:noProof/>
          </w:rPr>
          <w:t>Consumption Rate</w:t>
        </w:r>
        <w:r>
          <w:rPr>
            <w:noProof/>
            <w:webHidden/>
          </w:rPr>
          <w:tab/>
        </w:r>
        <w:r>
          <w:rPr>
            <w:noProof/>
            <w:webHidden/>
          </w:rPr>
          <w:fldChar w:fldCharType="begin"/>
        </w:r>
        <w:r>
          <w:rPr>
            <w:noProof/>
            <w:webHidden/>
          </w:rPr>
          <w:instrText xml:space="preserve"> PAGEREF _Toc411414991 \h </w:instrText>
        </w:r>
        <w:r>
          <w:rPr>
            <w:noProof/>
            <w:webHidden/>
          </w:rPr>
        </w:r>
        <w:r>
          <w:rPr>
            <w:noProof/>
            <w:webHidden/>
          </w:rPr>
          <w:fldChar w:fldCharType="separate"/>
        </w:r>
        <w:r>
          <w:rPr>
            <w:noProof/>
            <w:webHidden/>
          </w:rPr>
          <w:t>17</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92" w:history="1">
        <w:r w:rsidRPr="00C52F9B">
          <w:rPr>
            <w:rStyle w:val="Hyperlink"/>
            <w:noProof/>
          </w:rPr>
          <w:t>3.2.7</w:t>
        </w:r>
        <w:r>
          <w:rPr>
            <w:rFonts w:asciiTheme="minorHAnsi" w:eastAsiaTheme="minorEastAsia" w:hAnsiTheme="minorHAnsi" w:cstheme="minorBidi"/>
            <w:noProof/>
            <w:sz w:val="22"/>
            <w:szCs w:val="22"/>
          </w:rPr>
          <w:tab/>
        </w:r>
        <w:r w:rsidRPr="00C52F9B">
          <w:rPr>
            <w:rStyle w:val="Hyperlink"/>
            <w:noProof/>
          </w:rPr>
          <w:t>ANPP Forage Proportion</w:t>
        </w:r>
        <w:r>
          <w:rPr>
            <w:noProof/>
            <w:webHidden/>
          </w:rPr>
          <w:tab/>
        </w:r>
        <w:r>
          <w:rPr>
            <w:noProof/>
            <w:webHidden/>
          </w:rPr>
          <w:fldChar w:fldCharType="begin"/>
        </w:r>
        <w:r>
          <w:rPr>
            <w:noProof/>
            <w:webHidden/>
          </w:rPr>
          <w:instrText xml:space="preserve"> PAGEREF _Toc411414992 \h </w:instrText>
        </w:r>
        <w:r>
          <w:rPr>
            <w:noProof/>
            <w:webHidden/>
          </w:rPr>
        </w:r>
        <w:r>
          <w:rPr>
            <w:noProof/>
            <w:webHidden/>
          </w:rPr>
          <w:fldChar w:fldCharType="separate"/>
        </w:r>
        <w:r>
          <w:rPr>
            <w:noProof/>
            <w:webHidden/>
          </w:rPr>
          <w:t>18</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93" w:history="1">
        <w:r w:rsidRPr="00C52F9B">
          <w:rPr>
            <w:rStyle w:val="Hyperlink"/>
            <w:noProof/>
          </w:rPr>
          <w:t>3.2.8</w:t>
        </w:r>
        <w:r>
          <w:rPr>
            <w:rFonts w:asciiTheme="minorHAnsi" w:eastAsiaTheme="minorEastAsia" w:hAnsiTheme="minorHAnsi" w:cstheme="minorBidi"/>
            <w:noProof/>
            <w:sz w:val="22"/>
            <w:szCs w:val="22"/>
          </w:rPr>
          <w:tab/>
        </w:r>
        <w:r w:rsidRPr="00C52F9B">
          <w:rPr>
            <w:rStyle w:val="Hyperlink"/>
            <w:noProof/>
          </w:rPr>
          <w:t>Minimum Browse in Reach Proportion</w:t>
        </w:r>
        <w:r>
          <w:rPr>
            <w:noProof/>
            <w:webHidden/>
          </w:rPr>
          <w:tab/>
        </w:r>
        <w:r>
          <w:rPr>
            <w:noProof/>
            <w:webHidden/>
          </w:rPr>
          <w:fldChar w:fldCharType="begin"/>
        </w:r>
        <w:r>
          <w:rPr>
            <w:noProof/>
            <w:webHidden/>
          </w:rPr>
          <w:instrText xml:space="preserve"> PAGEREF _Toc411414993 \h </w:instrText>
        </w:r>
        <w:r>
          <w:rPr>
            <w:noProof/>
            <w:webHidden/>
          </w:rPr>
        </w:r>
        <w:r>
          <w:rPr>
            <w:noProof/>
            <w:webHidden/>
          </w:rPr>
          <w:fldChar w:fldCharType="separate"/>
        </w:r>
        <w:r>
          <w:rPr>
            <w:noProof/>
            <w:webHidden/>
          </w:rPr>
          <w:t>18</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94" w:history="1">
        <w:r w:rsidRPr="00C52F9B">
          <w:rPr>
            <w:rStyle w:val="Hyperlink"/>
            <w:noProof/>
          </w:rPr>
          <w:t>3.2.9</w:t>
        </w:r>
        <w:r>
          <w:rPr>
            <w:rFonts w:asciiTheme="minorHAnsi" w:eastAsiaTheme="minorEastAsia" w:hAnsiTheme="minorHAnsi" w:cstheme="minorBidi"/>
            <w:noProof/>
            <w:sz w:val="22"/>
            <w:szCs w:val="22"/>
          </w:rPr>
          <w:tab/>
        </w:r>
        <w:r w:rsidRPr="00C52F9B">
          <w:rPr>
            <w:rStyle w:val="Hyperlink"/>
            <w:noProof/>
          </w:rPr>
          <w:t>Browse Biomass Threshold</w:t>
        </w:r>
        <w:r>
          <w:rPr>
            <w:noProof/>
            <w:webHidden/>
          </w:rPr>
          <w:tab/>
        </w:r>
        <w:r>
          <w:rPr>
            <w:noProof/>
            <w:webHidden/>
          </w:rPr>
          <w:fldChar w:fldCharType="begin"/>
        </w:r>
        <w:r>
          <w:rPr>
            <w:noProof/>
            <w:webHidden/>
          </w:rPr>
          <w:instrText xml:space="preserve"> PAGEREF _Toc411414994 \h </w:instrText>
        </w:r>
        <w:r>
          <w:rPr>
            <w:noProof/>
            <w:webHidden/>
          </w:rPr>
        </w:r>
        <w:r>
          <w:rPr>
            <w:noProof/>
            <w:webHidden/>
          </w:rPr>
          <w:fldChar w:fldCharType="separate"/>
        </w:r>
        <w:r>
          <w:rPr>
            <w:noProof/>
            <w:webHidden/>
          </w:rPr>
          <w:t>18</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95" w:history="1">
        <w:r w:rsidRPr="00C52F9B">
          <w:rPr>
            <w:rStyle w:val="Hyperlink"/>
            <w:noProof/>
          </w:rPr>
          <w:t>3.2.10</w:t>
        </w:r>
        <w:r>
          <w:rPr>
            <w:rFonts w:asciiTheme="minorHAnsi" w:eastAsiaTheme="minorEastAsia" w:hAnsiTheme="minorHAnsi" w:cstheme="minorBidi"/>
            <w:noProof/>
            <w:sz w:val="22"/>
            <w:szCs w:val="22"/>
          </w:rPr>
          <w:tab/>
        </w:r>
        <w:r w:rsidRPr="00C52F9B">
          <w:rPr>
            <w:rStyle w:val="Hyperlink"/>
            <w:noProof/>
          </w:rPr>
          <w:t>Proportion of Longevity to Escape Browse</w:t>
        </w:r>
        <w:r>
          <w:rPr>
            <w:noProof/>
            <w:webHidden/>
          </w:rPr>
          <w:tab/>
        </w:r>
        <w:r>
          <w:rPr>
            <w:noProof/>
            <w:webHidden/>
          </w:rPr>
          <w:fldChar w:fldCharType="begin"/>
        </w:r>
        <w:r>
          <w:rPr>
            <w:noProof/>
            <w:webHidden/>
          </w:rPr>
          <w:instrText xml:space="preserve"> PAGEREF _Toc411414995 \h </w:instrText>
        </w:r>
        <w:r>
          <w:rPr>
            <w:noProof/>
            <w:webHidden/>
          </w:rPr>
        </w:r>
        <w:r>
          <w:rPr>
            <w:noProof/>
            <w:webHidden/>
          </w:rPr>
          <w:fldChar w:fldCharType="separate"/>
        </w:r>
        <w:r>
          <w:rPr>
            <w:noProof/>
            <w:webHidden/>
          </w:rPr>
          <w:t>18</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96" w:history="1">
        <w:r w:rsidRPr="00C52F9B">
          <w:rPr>
            <w:rStyle w:val="Hyperlink"/>
            <w:noProof/>
          </w:rPr>
          <w:t>3.2.11</w:t>
        </w:r>
        <w:r>
          <w:rPr>
            <w:rFonts w:asciiTheme="minorHAnsi" w:eastAsiaTheme="minorEastAsia" w:hAnsiTheme="minorHAnsi" w:cstheme="minorBidi"/>
            <w:noProof/>
            <w:sz w:val="22"/>
            <w:szCs w:val="22"/>
          </w:rPr>
          <w:tab/>
        </w:r>
        <w:r w:rsidRPr="00C52F9B">
          <w:rPr>
            <w:rStyle w:val="Hyperlink"/>
            <w:noProof/>
          </w:rPr>
          <w:t>Growth Reduction Option (Optional)</w:t>
        </w:r>
        <w:r>
          <w:rPr>
            <w:noProof/>
            <w:webHidden/>
          </w:rPr>
          <w:tab/>
        </w:r>
        <w:r>
          <w:rPr>
            <w:noProof/>
            <w:webHidden/>
          </w:rPr>
          <w:fldChar w:fldCharType="begin"/>
        </w:r>
        <w:r>
          <w:rPr>
            <w:noProof/>
            <w:webHidden/>
          </w:rPr>
          <w:instrText xml:space="preserve"> PAGEREF _Toc411414996 \h </w:instrText>
        </w:r>
        <w:r>
          <w:rPr>
            <w:noProof/>
            <w:webHidden/>
          </w:rPr>
        </w:r>
        <w:r>
          <w:rPr>
            <w:noProof/>
            <w:webHidden/>
          </w:rPr>
          <w:fldChar w:fldCharType="separate"/>
        </w:r>
        <w:r>
          <w:rPr>
            <w:noProof/>
            <w:webHidden/>
          </w:rPr>
          <w:t>18</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97" w:history="1">
        <w:r w:rsidRPr="00C52F9B">
          <w:rPr>
            <w:rStyle w:val="Hyperlink"/>
            <w:noProof/>
          </w:rPr>
          <w:t>3.2.12</w:t>
        </w:r>
        <w:r>
          <w:rPr>
            <w:rFonts w:asciiTheme="minorHAnsi" w:eastAsiaTheme="minorEastAsia" w:hAnsiTheme="minorHAnsi" w:cstheme="minorBidi"/>
            <w:noProof/>
            <w:sz w:val="22"/>
            <w:szCs w:val="22"/>
          </w:rPr>
          <w:tab/>
        </w:r>
        <w:r w:rsidRPr="00C52F9B">
          <w:rPr>
            <w:rStyle w:val="Hyperlink"/>
            <w:noProof/>
          </w:rPr>
          <w:t>Mortality Option (Optional)</w:t>
        </w:r>
        <w:r>
          <w:rPr>
            <w:noProof/>
            <w:webHidden/>
          </w:rPr>
          <w:tab/>
        </w:r>
        <w:r>
          <w:rPr>
            <w:noProof/>
            <w:webHidden/>
          </w:rPr>
          <w:fldChar w:fldCharType="begin"/>
        </w:r>
        <w:r>
          <w:rPr>
            <w:noProof/>
            <w:webHidden/>
          </w:rPr>
          <w:instrText xml:space="preserve"> PAGEREF _Toc411414997 \h </w:instrText>
        </w:r>
        <w:r>
          <w:rPr>
            <w:noProof/>
            <w:webHidden/>
          </w:rPr>
        </w:r>
        <w:r>
          <w:rPr>
            <w:noProof/>
            <w:webHidden/>
          </w:rPr>
          <w:fldChar w:fldCharType="separate"/>
        </w:r>
        <w:r>
          <w:rPr>
            <w:noProof/>
            <w:webHidden/>
          </w:rPr>
          <w:t>18</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98" w:history="1">
        <w:r w:rsidRPr="00C52F9B">
          <w:rPr>
            <w:rStyle w:val="Hyperlink"/>
            <w:noProof/>
          </w:rPr>
          <w:t>3.2.13</w:t>
        </w:r>
        <w:r>
          <w:rPr>
            <w:rFonts w:asciiTheme="minorHAnsi" w:eastAsiaTheme="minorEastAsia" w:hAnsiTheme="minorHAnsi" w:cstheme="minorBidi"/>
            <w:noProof/>
            <w:sz w:val="22"/>
            <w:szCs w:val="22"/>
          </w:rPr>
          <w:tab/>
        </w:r>
        <w:r w:rsidRPr="00C52F9B">
          <w:rPr>
            <w:rStyle w:val="Hyperlink"/>
            <w:noProof/>
          </w:rPr>
          <w:t>Count Non-Forage in Site Preference Option (Optional)</w:t>
        </w:r>
        <w:r>
          <w:rPr>
            <w:noProof/>
            <w:webHidden/>
          </w:rPr>
          <w:tab/>
        </w:r>
        <w:r>
          <w:rPr>
            <w:noProof/>
            <w:webHidden/>
          </w:rPr>
          <w:fldChar w:fldCharType="begin"/>
        </w:r>
        <w:r>
          <w:rPr>
            <w:noProof/>
            <w:webHidden/>
          </w:rPr>
          <w:instrText xml:space="preserve"> PAGEREF _Toc411414998 \h </w:instrText>
        </w:r>
        <w:r>
          <w:rPr>
            <w:noProof/>
            <w:webHidden/>
          </w:rPr>
        </w:r>
        <w:r>
          <w:rPr>
            <w:noProof/>
            <w:webHidden/>
          </w:rPr>
          <w:fldChar w:fldCharType="separate"/>
        </w:r>
        <w:r>
          <w:rPr>
            <w:noProof/>
            <w:webHidden/>
          </w:rPr>
          <w:t>19</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4999" w:history="1">
        <w:r w:rsidRPr="00C52F9B">
          <w:rPr>
            <w:rStyle w:val="Hyperlink"/>
            <w:noProof/>
          </w:rPr>
          <w:t>3.2.14</w:t>
        </w:r>
        <w:r>
          <w:rPr>
            <w:rFonts w:asciiTheme="minorHAnsi" w:eastAsiaTheme="minorEastAsia" w:hAnsiTheme="minorHAnsi" w:cstheme="minorBidi"/>
            <w:noProof/>
            <w:sz w:val="22"/>
            <w:szCs w:val="22"/>
          </w:rPr>
          <w:tab/>
        </w:r>
        <w:r w:rsidRPr="00C52F9B">
          <w:rPr>
            <w:rStyle w:val="Hyperlink"/>
            <w:noProof/>
          </w:rPr>
          <w:t>Use Initial Biomass as Forage Option (Optional)</w:t>
        </w:r>
        <w:r>
          <w:rPr>
            <w:noProof/>
            <w:webHidden/>
          </w:rPr>
          <w:tab/>
        </w:r>
        <w:r>
          <w:rPr>
            <w:noProof/>
            <w:webHidden/>
          </w:rPr>
          <w:fldChar w:fldCharType="begin"/>
        </w:r>
        <w:r>
          <w:rPr>
            <w:noProof/>
            <w:webHidden/>
          </w:rPr>
          <w:instrText xml:space="preserve"> PAGEREF _Toc411414999 \h </w:instrText>
        </w:r>
        <w:r>
          <w:rPr>
            <w:noProof/>
            <w:webHidden/>
          </w:rPr>
        </w:r>
        <w:r>
          <w:rPr>
            <w:noProof/>
            <w:webHidden/>
          </w:rPr>
          <w:fldChar w:fldCharType="separate"/>
        </w:r>
        <w:r>
          <w:rPr>
            <w:noProof/>
            <w:webHidden/>
          </w:rPr>
          <w:t>19</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5000" w:history="1">
        <w:r w:rsidRPr="00C52F9B">
          <w:rPr>
            <w:rStyle w:val="Hyperlink"/>
            <w:noProof/>
          </w:rPr>
          <w:t>3.2.15</w:t>
        </w:r>
        <w:r>
          <w:rPr>
            <w:rFonts w:asciiTheme="minorHAnsi" w:eastAsiaTheme="minorEastAsia" w:hAnsiTheme="minorHAnsi" w:cstheme="minorBidi"/>
            <w:noProof/>
            <w:sz w:val="22"/>
            <w:szCs w:val="22"/>
          </w:rPr>
          <w:tab/>
        </w:r>
        <w:r w:rsidRPr="00C52F9B">
          <w:rPr>
            <w:rStyle w:val="Hyperlink"/>
            <w:noProof/>
          </w:rPr>
          <w:t>HSI Inputs</w:t>
        </w:r>
        <w:r>
          <w:rPr>
            <w:noProof/>
            <w:webHidden/>
          </w:rPr>
          <w:tab/>
        </w:r>
        <w:r>
          <w:rPr>
            <w:noProof/>
            <w:webHidden/>
          </w:rPr>
          <w:fldChar w:fldCharType="begin"/>
        </w:r>
        <w:r>
          <w:rPr>
            <w:noProof/>
            <w:webHidden/>
          </w:rPr>
          <w:instrText xml:space="preserve"> PAGEREF _Toc411415000 \h </w:instrText>
        </w:r>
        <w:r>
          <w:rPr>
            <w:noProof/>
            <w:webHidden/>
          </w:rPr>
        </w:r>
        <w:r>
          <w:rPr>
            <w:noProof/>
            <w:webHidden/>
          </w:rPr>
          <w:fldChar w:fldCharType="separate"/>
        </w:r>
        <w:r>
          <w:rPr>
            <w:noProof/>
            <w:webHidden/>
          </w:rPr>
          <w:t>19</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5001" w:history="1">
        <w:r w:rsidRPr="00C52F9B">
          <w:rPr>
            <w:rStyle w:val="Hyperlink"/>
            <w:noProof/>
          </w:rPr>
          <w:t>3.2.15.1</w:t>
        </w:r>
        <w:r>
          <w:rPr>
            <w:rFonts w:asciiTheme="minorHAnsi" w:eastAsiaTheme="minorEastAsia" w:hAnsiTheme="minorHAnsi" w:cstheme="minorBidi"/>
            <w:noProof/>
            <w:sz w:val="22"/>
            <w:szCs w:val="22"/>
          </w:rPr>
          <w:tab/>
        </w:r>
        <w:r w:rsidRPr="00C52F9B">
          <w:rPr>
            <w:rStyle w:val="Hyperlink"/>
            <w:noProof/>
          </w:rPr>
          <w:t>Forage Quantity (Optional)</w:t>
        </w:r>
        <w:r>
          <w:rPr>
            <w:noProof/>
            <w:webHidden/>
          </w:rPr>
          <w:tab/>
        </w:r>
        <w:r>
          <w:rPr>
            <w:noProof/>
            <w:webHidden/>
          </w:rPr>
          <w:fldChar w:fldCharType="begin"/>
        </w:r>
        <w:r>
          <w:rPr>
            <w:noProof/>
            <w:webHidden/>
          </w:rPr>
          <w:instrText xml:space="preserve"> PAGEREF _Toc411415001 \h </w:instrText>
        </w:r>
        <w:r>
          <w:rPr>
            <w:noProof/>
            <w:webHidden/>
          </w:rPr>
        </w:r>
        <w:r>
          <w:rPr>
            <w:noProof/>
            <w:webHidden/>
          </w:rPr>
          <w:fldChar w:fldCharType="separate"/>
        </w:r>
        <w:r>
          <w:rPr>
            <w:noProof/>
            <w:webHidden/>
          </w:rPr>
          <w:t>19</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5002" w:history="1">
        <w:r w:rsidRPr="00C52F9B">
          <w:rPr>
            <w:rStyle w:val="Hyperlink"/>
            <w:noProof/>
          </w:rPr>
          <w:t>3.2.15.2</w:t>
        </w:r>
        <w:r>
          <w:rPr>
            <w:rFonts w:asciiTheme="minorHAnsi" w:eastAsiaTheme="minorEastAsia" w:hAnsiTheme="minorHAnsi" w:cstheme="minorBidi"/>
            <w:noProof/>
            <w:sz w:val="22"/>
            <w:szCs w:val="22"/>
          </w:rPr>
          <w:tab/>
        </w:r>
        <w:r w:rsidRPr="00C52F9B">
          <w:rPr>
            <w:rStyle w:val="Hyperlink"/>
            <w:noProof/>
          </w:rPr>
          <w:t>Site Preference (Optional)</w:t>
        </w:r>
        <w:r>
          <w:rPr>
            <w:noProof/>
            <w:webHidden/>
          </w:rPr>
          <w:tab/>
        </w:r>
        <w:r>
          <w:rPr>
            <w:noProof/>
            <w:webHidden/>
          </w:rPr>
          <w:fldChar w:fldCharType="begin"/>
        </w:r>
        <w:r>
          <w:rPr>
            <w:noProof/>
            <w:webHidden/>
          </w:rPr>
          <w:instrText xml:space="preserve"> PAGEREF _Toc411415002 \h </w:instrText>
        </w:r>
        <w:r>
          <w:rPr>
            <w:noProof/>
            <w:webHidden/>
          </w:rPr>
        </w:r>
        <w:r>
          <w:rPr>
            <w:noProof/>
            <w:webHidden/>
          </w:rPr>
          <w:fldChar w:fldCharType="separate"/>
        </w:r>
        <w:r>
          <w:rPr>
            <w:noProof/>
            <w:webHidden/>
          </w:rPr>
          <w:t>19</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5003" w:history="1">
        <w:r w:rsidRPr="00C52F9B">
          <w:rPr>
            <w:rStyle w:val="Hyperlink"/>
            <w:noProof/>
          </w:rPr>
          <w:t>3.2.16</w:t>
        </w:r>
        <w:r>
          <w:rPr>
            <w:rFonts w:asciiTheme="minorHAnsi" w:eastAsiaTheme="minorEastAsia" w:hAnsiTheme="minorHAnsi" w:cstheme="minorBidi"/>
            <w:noProof/>
            <w:sz w:val="22"/>
            <w:szCs w:val="22"/>
          </w:rPr>
          <w:tab/>
        </w:r>
        <w:r w:rsidRPr="00C52F9B">
          <w:rPr>
            <w:rStyle w:val="Hyperlink"/>
            <w:noProof/>
          </w:rPr>
          <w:t>Output Maps (Optional)</w:t>
        </w:r>
        <w:r>
          <w:rPr>
            <w:noProof/>
            <w:webHidden/>
          </w:rPr>
          <w:tab/>
        </w:r>
        <w:r>
          <w:rPr>
            <w:noProof/>
            <w:webHidden/>
          </w:rPr>
          <w:fldChar w:fldCharType="begin"/>
        </w:r>
        <w:r>
          <w:rPr>
            <w:noProof/>
            <w:webHidden/>
          </w:rPr>
          <w:instrText xml:space="preserve"> PAGEREF _Toc411415003 \h </w:instrText>
        </w:r>
        <w:r>
          <w:rPr>
            <w:noProof/>
            <w:webHidden/>
          </w:rPr>
        </w:r>
        <w:r>
          <w:rPr>
            <w:noProof/>
            <w:webHidden/>
          </w:rPr>
          <w:fldChar w:fldCharType="separate"/>
        </w:r>
        <w:r>
          <w:rPr>
            <w:noProof/>
            <w:webHidden/>
          </w:rPr>
          <w:t>19</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5004" w:history="1">
        <w:r w:rsidRPr="00C52F9B">
          <w:rPr>
            <w:rStyle w:val="Hyperlink"/>
            <w:noProof/>
          </w:rPr>
          <w:t>3.2.16.1</w:t>
        </w:r>
        <w:r>
          <w:rPr>
            <w:rFonts w:asciiTheme="minorHAnsi" w:eastAsiaTheme="minorEastAsia" w:hAnsiTheme="minorHAnsi" w:cstheme="minorBidi"/>
            <w:noProof/>
            <w:sz w:val="22"/>
            <w:szCs w:val="22"/>
          </w:rPr>
          <w:tab/>
        </w:r>
        <w:r w:rsidRPr="00C52F9B">
          <w:rPr>
            <w:rStyle w:val="Hyperlink"/>
            <w:noProof/>
          </w:rPr>
          <w:t>Site Preference Output Maps (Optional)</w:t>
        </w:r>
        <w:r>
          <w:rPr>
            <w:noProof/>
            <w:webHidden/>
          </w:rPr>
          <w:tab/>
        </w:r>
        <w:r>
          <w:rPr>
            <w:noProof/>
            <w:webHidden/>
          </w:rPr>
          <w:fldChar w:fldCharType="begin"/>
        </w:r>
        <w:r>
          <w:rPr>
            <w:noProof/>
            <w:webHidden/>
          </w:rPr>
          <w:instrText xml:space="preserve"> PAGEREF _Toc411415004 \h </w:instrText>
        </w:r>
        <w:r>
          <w:rPr>
            <w:noProof/>
            <w:webHidden/>
          </w:rPr>
        </w:r>
        <w:r>
          <w:rPr>
            <w:noProof/>
            <w:webHidden/>
          </w:rPr>
          <w:fldChar w:fldCharType="separate"/>
        </w:r>
        <w:r>
          <w:rPr>
            <w:noProof/>
            <w:webHidden/>
          </w:rPr>
          <w:t>20</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5005" w:history="1">
        <w:r w:rsidRPr="00C52F9B">
          <w:rPr>
            <w:rStyle w:val="Hyperlink"/>
            <w:noProof/>
          </w:rPr>
          <w:t>3.2.16.2</w:t>
        </w:r>
        <w:r>
          <w:rPr>
            <w:rFonts w:asciiTheme="minorHAnsi" w:eastAsiaTheme="minorEastAsia" w:hAnsiTheme="minorHAnsi" w:cstheme="minorBidi"/>
            <w:noProof/>
            <w:sz w:val="22"/>
            <w:szCs w:val="22"/>
          </w:rPr>
          <w:tab/>
        </w:r>
        <w:r w:rsidRPr="00C52F9B">
          <w:rPr>
            <w:rStyle w:val="Hyperlink"/>
            <w:noProof/>
          </w:rPr>
          <w:t>Site Forage Output Maps (Optional)</w:t>
        </w:r>
        <w:r>
          <w:rPr>
            <w:noProof/>
            <w:webHidden/>
          </w:rPr>
          <w:tab/>
        </w:r>
        <w:r>
          <w:rPr>
            <w:noProof/>
            <w:webHidden/>
          </w:rPr>
          <w:fldChar w:fldCharType="begin"/>
        </w:r>
        <w:r>
          <w:rPr>
            <w:noProof/>
            <w:webHidden/>
          </w:rPr>
          <w:instrText xml:space="preserve"> PAGEREF _Toc411415005 \h </w:instrText>
        </w:r>
        <w:r>
          <w:rPr>
            <w:noProof/>
            <w:webHidden/>
          </w:rPr>
        </w:r>
        <w:r>
          <w:rPr>
            <w:noProof/>
            <w:webHidden/>
          </w:rPr>
          <w:fldChar w:fldCharType="separate"/>
        </w:r>
        <w:r>
          <w:rPr>
            <w:noProof/>
            <w:webHidden/>
          </w:rPr>
          <w:t>20</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5006" w:history="1">
        <w:r w:rsidRPr="00C52F9B">
          <w:rPr>
            <w:rStyle w:val="Hyperlink"/>
            <w:noProof/>
          </w:rPr>
          <w:t>3.2.16.3</w:t>
        </w:r>
        <w:r>
          <w:rPr>
            <w:rFonts w:asciiTheme="minorHAnsi" w:eastAsiaTheme="minorEastAsia" w:hAnsiTheme="minorHAnsi" w:cstheme="minorBidi"/>
            <w:noProof/>
            <w:sz w:val="22"/>
            <w:szCs w:val="22"/>
          </w:rPr>
          <w:tab/>
        </w:r>
        <w:r w:rsidRPr="00C52F9B">
          <w:rPr>
            <w:rStyle w:val="Hyperlink"/>
            <w:noProof/>
          </w:rPr>
          <w:t>Site HSI Output Maps (Optional)</w:t>
        </w:r>
        <w:r>
          <w:rPr>
            <w:noProof/>
            <w:webHidden/>
          </w:rPr>
          <w:tab/>
        </w:r>
        <w:r>
          <w:rPr>
            <w:noProof/>
            <w:webHidden/>
          </w:rPr>
          <w:fldChar w:fldCharType="begin"/>
        </w:r>
        <w:r>
          <w:rPr>
            <w:noProof/>
            <w:webHidden/>
          </w:rPr>
          <w:instrText xml:space="preserve"> PAGEREF _Toc411415006 \h </w:instrText>
        </w:r>
        <w:r>
          <w:rPr>
            <w:noProof/>
            <w:webHidden/>
          </w:rPr>
        </w:r>
        <w:r>
          <w:rPr>
            <w:noProof/>
            <w:webHidden/>
          </w:rPr>
          <w:fldChar w:fldCharType="separate"/>
        </w:r>
        <w:r>
          <w:rPr>
            <w:noProof/>
            <w:webHidden/>
          </w:rPr>
          <w:t>20</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5007" w:history="1">
        <w:r w:rsidRPr="00C52F9B">
          <w:rPr>
            <w:rStyle w:val="Hyperlink"/>
            <w:noProof/>
          </w:rPr>
          <w:t>3.2.16.4</w:t>
        </w:r>
        <w:r>
          <w:rPr>
            <w:rFonts w:asciiTheme="minorHAnsi" w:eastAsiaTheme="minorEastAsia" w:hAnsiTheme="minorHAnsi" w:cstheme="minorBidi"/>
            <w:noProof/>
            <w:sz w:val="22"/>
            <w:szCs w:val="22"/>
          </w:rPr>
          <w:tab/>
        </w:r>
        <w:r w:rsidRPr="00C52F9B">
          <w:rPr>
            <w:rStyle w:val="Hyperlink"/>
            <w:noProof/>
          </w:rPr>
          <w:t>Site Population Output Maps (Optional)</w:t>
        </w:r>
        <w:r>
          <w:rPr>
            <w:noProof/>
            <w:webHidden/>
          </w:rPr>
          <w:tab/>
        </w:r>
        <w:r>
          <w:rPr>
            <w:noProof/>
            <w:webHidden/>
          </w:rPr>
          <w:fldChar w:fldCharType="begin"/>
        </w:r>
        <w:r>
          <w:rPr>
            <w:noProof/>
            <w:webHidden/>
          </w:rPr>
          <w:instrText xml:space="preserve"> PAGEREF _Toc411415007 \h </w:instrText>
        </w:r>
        <w:r>
          <w:rPr>
            <w:noProof/>
            <w:webHidden/>
          </w:rPr>
        </w:r>
        <w:r>
          <w:rPr>
            <w:noProof/>
            <w:webHidden/>
          </w:rPr>
          <w:fldChar w:fldCharType="separate"/>
        </w:r>
        <w:r>
          <w:rPr>
            <w:noProof/>
            <w:webHidden/>
          </w:rPr>
          <w:t>20</w:t>
        </w:r>
        <w:r>
          <w:rPr>
            <w:noProof/>
            <w:webHidden/>
          </w:rPr>
          <w:fldChar w:fldCharType="end"/>
        </w:r>
      </w:hyperlink>
    </w:p>
    <w:p w:rsidR="00290E13" w:rsidRDefault="00290E13">
      <w:pPr>
        <w:pStyle w:val="TOC4"/>
        <w:tabs>
          <w:tab w:val="left" w:pos="1760"/>
          <w:tab w:val="right" w:leader="dot" w:pos="9350"/>
        </w:tabs>
        <w:rPr>
          <w:rFonts w:asciiTheme="minorHAnsi" w:eastAsiaTheme="minorEastAsia" w:hAnsiTheme="minorHAnsi" w:cstheme="minorBidi"/>
          <w:noProof/>
          <w:sz w:val="22"/>
          <w:szCs w:val="22"/>
        </w:rPr>
      </w:pPr>
      <w:hyperlink w:anchor="_Toc411415008" w:history="1">
        <w:r w:rsidRPr="00C52F9B">
          <w:rPr>
            <w:rStyle w:val="Hyperlink"/>
            <w:noProof/>
          </w:rPr>
          <w:t>3.2.16.5</w:t>
        </w:r>
        <w:r>
          <w:rPr>
            <w:rFonts w:asciiTheme="minorHAnsi" w:eastAsiaTheme="minorEastAsia" w:hAnsiTheme="minorHAnsi" w:cstheme="minorBidi"/>
            <w:noProof/>
            <w:sz w:val="22"/>
            <w:szCs w:val="22"/>
          </w:rPr>
          <w:tab/>
        </w:r>
        <w:r w:rsidRPr="00C52F9B">
          <w:rPr>
            <w:rStyle w:val="Hyperlink"/>
            <w:noProof/>
          </w:rPr>
          <w:t>Biomass Removed Output Maps (Optional)</w:t>
        </w:r>
        <w:r>
          <w:rPr>
            <w:noProof/>
            <w:webHidden/>
          </w:rPr>
          <w:tab/>
        </w:r>
        <w:r>
          <w:rPr>
            <w:noProof/>
            <w:webHidden/>
          </w:rPr>
          <w:fldChar w:fldCharType="begin"/>
        </w:r>
        <w:r>
          <w:rPr>
            <w:noProof/>
            <w:webHidden/>
          </w:rPr>
          <w:instrText xml:space="preserve"> PAGEREF _Toc411415008 \h </w:instrText>
        </w:r>
        <w:r>
          <w:rPr>
            <w:noProof/>
            <w:webHidden/>
          </w:rPr>
        </w:r>
        <w:r>
          <w:rPr>
            <w:noProof/>
            <w:webHidden/>
          </w:rPr>
          <w:fldChar w:fldCharType="separate"/>
        </w:r>
        <w:r>
          <w:rPr>
            <w:noProof/>
            <w:webHidden/>
          </w:rPr>
          <w:t>20</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5009" w:history="1">
        <w:r w:rsidRPr="00C52F9B">
          <w:rPr>
            <w:rStyle w:val="Hyperlink"/>
            <w:noProof/>
          </w:rPr>
          <w:t>3.2.17</w:t>
        </w:r>
        <w:r>
          <w:rPr>
            <w:rFonts w:asciiTheme="minorHAnsi" w:eastAsiaTheme="minorEastAsia" w:hAnsiTheme="minorHAnsi" w:cstheme="minorBidi"/>
            <w:noProof/>
            <w:sz w:val="22"/>
            <w:szCs w:val="22"/>
          </w:rPr>
          <w:tab/>
        </w:r>
        <w:r w:rsidRPr="00C52F9B">
          <w:rPr>
            <w:rStyle w:val="Hyperlink"/>
            <w:noProof/>
          </w:rPr>
          <w:t>Output Log</w:t>
        </w:r>
        <w:r>
          <w:rPr>
            <w:noProof/>
            <w:webHidden/>
          </w:rPr>
          <w:tab/>
        </w:r>
        <w:r>
          <w:rPr>
            <w:noProof/>
            <w:webHidden/>
          </w:rPr>
          <w:fldChar w:fldCharType="begin"/>
        </w:r>
        <w:r>
          <w:rPr>
            <w:noProof/>
            <w:webHidden/>
          </w:rPr>
          <w:instrText xml:space="preserve"> PAGEREF _Toc411415009 \h </w:instrText>
        </w:r>
        <w:r>
          <w:rPr>
            <w:noProof/>
            <w:webHidden/>
          </w:rPr>
        </w:r>
        <w:r>
          <w:rPr>
            <w:noProof/>
            <w:webHidden/>
          </w:rPr>
          <w:fldChar w:fldCharType="separate"/>
        </w:r>
        <w:r>
          <w:rPr>
            <w:noProof/>
            <w:webHidden/>
          </w:rPr>
          <w:t>20</w:t>
        </w:r>
        <w:r>
          <w:rPr>
            <w:noProof/>
            <w:webHidden/>
          </w:rPr>
          <w:fldChar w:fldCharType="end"/>
        </w:r>
      </w:hyperlink>
    </w:p>
    <w:p w:rsidR="00290E13" w:rsidRDefault="00290E13">
      <w:pPr>
        <w:pStyle w:val="TOC1"/>
        <w:tabs>
          <w:tab w:val="left" w:pos="480"/>
          <w:tab w:val="right" w:leader="dot" w:pos="9350"/>
        </w:tabs>
        <w:rPr>
          <w:rFonts w:asciiTheme="minorHAnsi" w:eastAsiaTheme="minorEastAsia" w:hAnsiTheme="minorHAnsi" w:cstheme="minorBidi"/>
          <w:noProof/>
          <w:sz w:val="22"/>
          <w:szCs w:val="22"/>
        </w:rPr>
      </w:pPr>
      <w:hyperlink w:anchor="_Toc411415010" w:history="1">
        <w:r w:rsidRPr="00C52F9B">
          <w:rPr>
            <w:rStyle w:val="Hyperlink"/>
            <w:noProof/>
          </w:rPr>
          <w:t>4</w:t>
        </w:r>
        <w:r>
          <w:rPr>
            <w:rFonts w:asciiTheme="minorHAnsi" w:eastAsiaTheme="minorEastAsia" w:hAnsiTheme="minorHAnsi" w:cstheme="minorBidi"/>
            <w:noProof/>
            <w:sz w:val="22"/>
            <w:szCs w:val="22"/>
          </w:rPr>
          <w:tab/>
        </w:r>
        <w:r w:rsidRPr="00C52F9B">
          <w:rPr>
            <w:rStyle w:val="Hyperlink"/>
            <w:noProof/>
          </w:rPr>
          <w:t>Output Files</w:t>
        </w:r>
        <w:r>
          <w:rPr>
            <w:noProof/>
            <w:webHidden/>
          </w:rPr>
          <w:tab/>
        </w:r>
        <w:r>
          <w:rPr>
            <w:noProof/>
            <w:webHidden/>
          </w:rPr>
          <w:fldChar w:fldCharType="begin"/>
        </w:r>
        <w:r>
          <w:rPr>
            <w:noProof/>
            <w:webHidden/>
          </w:rPr>
          <w:instrText xml:space="preserve"> PAGEREF _Toc411415010 \h </w:instrText>
        </w:r>
        <w:r>
          <w:rPr>
            <w:noProof/>
            <w:webHidden/>
          </w:rPr>
        </w:r>
        <w:r>
          <w:rPr>
            <w:noProof/>
            <w:webHidden/>
          </w:rPr>
          <w:fldChar w:fldCharType="separate"/>
        </w:r>
        <w:r>
          <w:rPr>
            <w:noProof/>
            <w:webHidden/>
          </w:rPr>
          <w:t>21</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5011" w:history="1">
        <w:r w:rsidRPr="00C52F9B">
          <w:rPr>
            <w:rStyle w:val="Hyperlink"/>
            <w:noProof/>
          </w:rPr>
          <w:t>4.1</w:t>
        </w:r>
        <w:r>
          <w:rPr>
            <w:rFonts w:asciiTheme="minorHAnsi" w:eastAsiaTheme="minorEastAsia" w:hAnsiTheme="minorHAnsi" w:cstheme="minorBidi"/>
            <w:noProof/>
            <w:sz w:val="22"/>
            <w:szCs w:val="22"/>
          </w:rPr>
          <w:tab/>
        </w:r>
        <w:r w:rsidRPr="00C52F9B">
          <w:rPr>
            <w:rStyle w:val="Hyperlink"/>
            <w:noProof/>
          </w:rPr>
          <w:t>Site Preference Output Maps (Optional)</w:t>
        </w:r>
        <w:r>
          <w:rPr>
            <w:noProof/>
            <w:webHidden/>
          </w:rPr>
          <w:tab/>
        </w:r>
        <w:r>
          <w:rPr>
            <w:noProof/>
            <w:webHidden/>
          </w:rPr>
          <w:fldChar w:fldCharType="begin"/>
        </w:r>
        <w:r>
          <w:rPr>
            <w:noProof/>
            <w:webHidden/>
          </w:rPr>
          <w:instrText xml:space="preserve"> PAGEREF _Toc411415011 \h </w:instrText>
        </w:r>
        <w:r>
          <w:rPr>
            <w:noProof/>
            <w:webHidden/>
          </w:rPr>
        </w:r>
        <w:r>
          <w:rPr>
            <w:noProof/>
            <w:webHidden/>
          </w:rPr>
          <w:fldChar w:fldCharType="separate"/>
        </w:r>
        <w:r>
          <w:rPr>
            <w:noProof/>
            <w:webHidden/>
          </w:rPr>
          <w:t>21</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5012" w:history="1">
        <w:r w:rsidRPr="00C52F9B">
          <w:rPr>
            <w:rStyle w:val="Hyperlink"/>
            <w:noProof/>
          </w:rPr>
          <w:t>4.2</w:t>
        </w:r>
        <w:r>
          <w:rPr>
            <w:rFonts w:asciiTheme="minorHAnsi" w:eastAsiaTheme="minorEastAsia" w:hAnsiTheme="minorHAnsi" w:cstheme="minorBidi"/>
            <w:noProof/>
            <w:sz w:val="22"/>
            <w:szCs w:val="22"/>
          </w:rPr>
          <w:tab/>
        </w:r>
        <w:r w:rsidRPr="00C52F9B">
          <w:rPr>
            <w:rStyle w:val="Hyperlink"/>
            <w:noProof/>
          </w:rPr>
          <w:t>Site Forage Output Maps (Optional)</w:t>
        </w:r>
        <w:r>
          <w:rPr>
            <w:noProof/>
            <w:webHidden/>
          </w:rPr>
          <w:tab/>
        </w:r>
        <w:r>
          <w:rPr>
            <w:noProof/>
            <w:webHidden/>
          </w:rPr>
          <w:fldChar w:fldCharType="begin"/>
        </w:r>
        <w:r>
          <w:rPr>
            <w:noProof/>
            <w:webHidden/>
          </w:rPr>
          <w:instrText xml:space="preserve"> PAGEREF _Toc411415012 \h </w:instrText>
        </w:r>
        <w:r>
          <w:rPr>
            <w:noProof/>
            <w:webHidden/>
          </w:rPr>
        </w:r>
        <w:r>
          <w:rPr>
            <w:noProof/>
            <w:webHidden/>
          </w:rPr>
          <w:fldChar w:fldCharType="separate"/>
        </w:r>
        <w:r>
          <w:rPr>
            <w:noProof/>
            <w:webHidden/>
          </w:rPr>
          <w:t>21</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5013" w:history="1">
        <w:r w:rsidRPr="00C52F9B">
          <w:rPr>
            <w:rStyle w:val="Hyperlink"/>
            <w:noProof/>
          </w:rPr>
          <w:t>4.3</w:t>
        </w:r>
        <w:r>
          <w:rPr>
            <w:rFonts w:asciiTheme="minorHAnsi" w:eastAsiaTheme="minorEastAsia" w:hAnsiTheme="minorHAnsi" w:cstheme="minorBidi"/>
            <w:noProof/>
            <w:sz w:val="22"/>
            <w:szCs w:val="22"/>
          </w:rPr>
          <w:tab/>
        </w:r>
        <w:r w:rsidRPr="00C52F9B">
          <w:rPr>
            <w:rStyle w:val="Hyperlink"/>
            <w:noProof/>
          </w:rPr>
          <w:t>Site HSI Output Maps (Optional)</w:t>
        </w:r>
        <w:r>
          <w:rPr>
            <w:noProof/>
            <w:webHidden/>
          </w:rPr>
          <w:tab/>
        </w:r>
        <w:r>
          <w:rPr>
            <w:noProof/>
            <w:webHidden/>
          </w:rPr>
          <w:fldChar w:fldCharType="begin"/>
        </w:r>
        <w:r>
          <w:rPr>
            <w:noProof/>
            <w:webHidden/>
          </w:rPr>
          <w:instrText xml:space="preserve"> PAGEREF _Toc411415013 \h </w:instrText>
        </w:r>
        <w:r>
          <w:rPr>
            <w:noProof/>
            <w:webHidden/>
          </w:rPr>
        </w:r>
        <w:r>
          <w:rPr>
            <w:noProof/>
            <w:webHidden/>
          </w:rPr>
          <w:fldChar w:fldCharType="separate"/>
        </w:r>
        <w:r>
          <w:rPr>
            <w:noProof/>
            <w:webHidden/>
          </w:rPr>
          <w:t>21</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5014" w:history="1">
        <w:r w:rsidRPr="00C52F9B">
          <w:rPr>
            <w:rStyle w:val="Hyperlink"/>
            <w:noProof/>
          </w:rPr>
          <w:t>4.4</w:t>
        </w:r>
        <w:r>
          <w:rPr>
            <w:rFonts w:asciiTheme="minorHAnsi" w:eastAsiaTheme="minorEastAsia" w:hAnsiTheme="minorHAnsi" w:cstheme="minorBidi"/>
            <w:noProof/>
            <w:sz w:val="22"/>
            <w:szCs w:val="22"/>
          </w:rPr>
          <w:tab/>
        </w:r>
        <w:r w:rsidRPr="00C52F9B">
          <w:rPr>
            <w:rStyle w:val="Hyperlink"/>
            <w:noProof/>
          </w:rPr>
          <w:t>Site Population Output Maps (Optional)</w:t>
        </w:r>
        <w:r>
          <w:rPr>
            <w:noProof/>
            <w:webHidden/>
          </w:rPr>
          <w:tab/>
        </w:r>
        <w:r>
          <w:rPr>
            <w:noProof/>
            <w:webHidden/>
          </w:rPr>
          <w:fldChar w:fldCharType="begin"/>
        </w:r>
        <w:r>
          <w:rPr>
            <w:noProof/>
            <w:webHidden/>
          </w:rPr>
          <w:instrText xml:space="preserve"> PAGEREF _Toc411415014 \h </w:instrText>
        </w:r>
        <w:r>
          <w:rPr>
            <w:noProof/>
            <w:webHidden/>
          </w:rPr>
        </w:r>
        <w:r>
          <w:rPr>
            <w:noProof/>
            <w:webHidden/>
          </w:rPr>
          <w:fldChar w:fldCharType="separate"/>
        </w:r>
        <w:r>
          <w:rPr>
            <w:noProof/>
            <w:webHidden/>
          </w:rPr>
          <w:t>21</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5015" w:history="1">
        <w:r w:rsidRPr="00C52F9B">
          <w:rPr>
            <w:rStyle w:val="Hyperlink"/>
            <w:noProof/>
          </w:rPr>
          <w:t>4.5</w:t>
        </w:r>
        <w:r>
          <w:rPr>
            <w:rFonts w:asciiTheme="minorHAnsi" w:eastAsiaTheme="minorEastAsia" w:hAnsiTheme="minorHAnsi" w:cstheme="minorBidi"/>
            <w:noProof/>
            <w:sz w:val="22"/>
            <w:szCs w:val="22"/>
          </w:rPr>
          <w:tab/>
        </w:r>
        <w:r w:rsidRPr="00C52F9B">
          <w:rPr>
            <w:rStyle w:val="Hyperlink"/>
            <w:noProof/>
          </w:rPr>
          <w:t>Biomass Removed Output Maps (Optional)</w:t>
        </w:r>
        <w:r>
          <w:rPr>
            <w:noProof/>
            <w:webHidden/>
          </w:rPr>
          <w:tab/>
        </w:r>
        <w:r>
          <w:rPr>
            <w:noProof/>
            <w:webHidden/>
          </w:rPr>
          <w:fldChar w:fldCharType="begin"/>
        </w:r>
        <w:r>
          <w:rPr>
            <w:noProof/>
            <w:webHidden/>
          </w:rPr>
          <w:instrText xml:space="preserve"> PAGEREF _Toc411415015 \h </w:instrText>
        </w:r>
        <w:r>
          <w:rPr>
            <w:noProof/>
            <w:webHidden/>
          </w:rPr>
        </w:r>
        <w:r>
          <w:rPr>
            <w:noProof/>
            <w:webHidden/>
          </w:rPr>
          <w:fldChar w:fldCharType="separate"/>
        </w:r>
        <w:r>
          <w:rPr>
            <w:noProof/>
            <w:webHidden/>
          </w:rPr>
          <w:t>21</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5016" w:history="1">
        <w:r w:rsidRPr="00C52F9B">
          <w:rPr>
            <w:rStyle w:val="Hyperlink"/>
            <w:noProof/>
          </w:rPr>
          <w:t>4.6</w:t>
        </w:r>
        <w:r>
          <w:rPr>
            <w:rFonts w:asciiTheme="minorHAnsi" w:eastAsiaTheme="minorEastAsia" w:hAnsiTheme="minorHAnsi" w:cstheme="minorBidi"/>
            <w:noProof/>
            <w:sz w:val="22"/>
            <w:szCs w:val="22"/>
          </w:rPr>
          <w:tab/>
        </w:r>
        <w:r w:rsidRPr="00C52F9B">
          <w:rPr>
            <w:rStyle w:val="Hyperlink"/>
            <w:noProof/>
          </w:rPr>
          <w:t>Output Log</w:t>
        </w:r>
        <w:r>
          <w:rPr>
            <w:noProof/>
            <w:webHidden/>
          </w:rPr>
          <w:tab/>
        </w:r>
        <w:r>
          <w:rPr>
            <w:noProof/>
            <w:webHidden/>
          </w:rPr>
          <w:fldChar w:fldCharType="begin"/>
        </w:r>
        <w:r>
          <w:rPr>
            <w:noProof/>
            <w:webHidden/>
          </w:rPr>
          <w:instrText xml:space="preserve"> PAGEREF _Toc411415016 \h </w:instrText>
        </w:r>
        <w:r>
          <w:rPr>
            <w:noProof/>
            <w:webHidden/>
          </w:rPr>
        </w:r>
        <w:r>
          <w:rPr>
            <w:noProof/>
            <w:webHidden/>
          </w:rPr>
          <w:fldChar w:fldCharType="separate"/>
        </w:r>
        <w:r>
          <w:rPr>
            <w:noProof/>
            <w:webHidden/>
          </w:rPr>
          <w:t>21</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5017" w:history="1">
        <w:r w:rsidRPr="00C52F9B">
          <w:rPr>
            <w:rStyle w:val="Hyperlink"/>
            <w:noProof/>
          </w:rPr>
          <w:t>4.6.1</w:t>
        </w:r>
        <w:r>
          <w:rPr>
            <w:rFonts w:asciiTheme="minorHAnsi" w:eastAsiaTheme="minorEastAsia" w:hAnsiTheme="minorHAnsi" w:cstheme="minorBidi"/>
            <w:noProof/>
            <w:sz w:val="22"/>
            <w:szCs w:val="22"/>
          </w:rPr>
          <w:tab/>
        </w:r>
        <w:r w:rsidRPr="00C52F9B">
          <w:rPr>
            <w:rStyle w:val="Hyperlink"/>
            <w:noProof/>
          </w:rPr>
          <w:t>Timestep</w:t>
        </w:r>
        <w:r>
          <w:rPr>
            <w:noProof/>
            <w:webHidden/>
          </w:rPr>
          <w:tab/>
        </w:r>
        <w:r>
          <w:rPr>
            <w:noProof/>
            <w:webHidden/>
          </w:rPr>
          <w:fldChar w:fldCharType="begin"/>
        </w:r>
        <w:r>
          <w:rPr>
            <w:noProof/>
            <w:webHidden/>
          </w:rPr>
          <w:instrText xml:space="preserve"> PAGEREF _Toc411415017 \h </w:instrText>
        </w:r>
        <w:r>
          <w:rPr>
            <w:noProof/>
            <w:webHidden/>
          </w:rPr>
        </w:r>
        <w:r>
          <w:rPr>
            <w:noProof/>
            <w:webHidden/>
          </w:rPr>
          <w:fldChar w:fldCharType="separate"/>
        </w:r>
        <w:r>
          <w:rPr>
            <w:noProof/>
            <w:webHidden/>
          </w:rPr>
          <w:t>21</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5018" w:history="1">
        <w:r w:rsidRPr="00C52F9B">
          <w:rPr>
            <w:rStyle w:val="Hyperlink"/>
            <w:noProof/>
          </w:rPr>
          <w:t>4.6.2</w:t>
        </w:r>
        <w:r>
          <w:rPr>
            <w:rFonts w:asciiTheme="minorHAnsi" w:eastAsiaTheme="minorEastAsia" w:hAnsiTheme="minorHAnsi" w:cstheme="minorBidi"/>
            <w:noProof/>
            <w:sz w:val="22"/>
            <w:szCs w:val="22"/>
          </w:rPr>
          <w:tab/>
        </w:r>
        <w:r w:rsidRPr="00C52F9B">
          <w:rPr>
            <w:rStyle w:val="Hyperlink"/>
            <w:noProof/>
          </w:rPr>
          <w:t>Zone</w:t>
        </w:r>
        <w:r>
          <w:rPr>
            <w:noProof/>
            <w:webHidden/>
          </w:rPr>
          <w:tab/>
        </w:r>
        <w:r>
          <w:rPr>
            <w:noProof/>
            <w:webHidden/>
          </w:rPr>
          <w:fldChar w:fldCharType="begin"/>
        </w:r>
        <w:r>
          <w:rPr>
            <w:noProof/>
            <w:webHidden/>
          </w:rPr>
          <w:instrText xml:space="preserve"> PAGEREF _Toc411415018 \h </w:instrText>
        </w:r>
        <w:r>
          <w:rPr>
            <w:noProof/>
            <w:webHidden/>
          </w:rPr>
        </w:r>
        <w:r>
          <w:rPr>
            <w:noProof/>
            <w:webHidden/>
          </w:rPr>
          <w:fldChar w:fldCharType="separate"/>
        </w:r>
        <w:r>
          <w:rPr>
            <w:noProof/>
            <w:webHidden/>
          </w:rPr>
          <w:t>22</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5019" w:history="1">
        <w:r w:rsidRPr="00C52F9B">
          <w:rPr>
            <w:rStyle w:val="Hyperlink"/>
            <w:noProof/>
          </w:rPr>
          <w:t>4.6.3</w:t>
        </w:r>
        <w:r>
          <w:rPr>
            <w:rFonts w:asciiTheme="minorHAnsi" w:eastAsiaTheme="minorEastAsia" w:hAnsiTheme="minorHAnsi" w:cstheme="minorBidi"/>
            <w:noProof/>
            <w:sz w:val="22"/>
            <w:szCs w:val="22"/>
          </w:rPr>
          <w:tab/>
        </w:r>
        <w:r w:rsidRPr="00C52F9B">
          <w:rPr>
            <w:rStyle w:val="Hyperlink"/>
            <w:noProof/>
          </w:rPr>
          <w:t>Population</w:t>
        </w:r>
        <w:r>
          <w:rPr>
            <w:noProof/>
            <w:webHidden/>
          </w:rPr>
          <w:tab/>
        </w:r>
        <w:r>
          <w:rPr>
            <w:noProof/>
            <w:webHidden/>
          </w:rPr>
          <w:fldChar w:fldCharType="begin"/>
        </w:r>
        <w:r>
          <w:rPr>
            <w:noProof/>
            <w:webHidden/>
          </w:rPr>
          <w:instrText xml:space="preserve"> PAGEREF _Toc411415019 \h </w:instrText>
        </w:r>
        <w:r>
          <w:rPr>
            <w:noProof/>
            <w:webHidden/>
          </w:rPr>
        </w:r>
        <w:r>
          <w:rPr>
            <w:noProof/>
            <w:webHidden/>
          </w:rPr>
          <w:fldChar w:fldCharType="separate"/>
        </w:r>
        <w:r>
          <w:rPr>
            <w:noProof/>
            <w:webHidden/>
          </w:rPr>
          <w:t>22</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5020" w:history="1">
        <w:r w:rsidRPr="00C52F9B">
          <w:rPr>
            <w:rStyle w:val="Hyperlink"/>
            <w:noProof/>
          </w:rPr>
          <w:t>4.6.4</w:t>
        </w:r>
        <w:r>
          <w:rPr>
            <w:rFonts w:asciiTheme="minorHAnsi" w:eastAsiaTheme="minorEastAsia" w:hAnsiTheme="minorHAnsi" w:cstheme="minorBidi"/>
            <w:noProof/>
            <w:sz w:val="22"/>
            <w:szCs w:val="22"/>
          </w:rPr>
          <w:tab/>
        </w:r>
        <w:r w:rsidRPr="00C52F9B">
          <w:rPr>
            <w:rStyle w:val="Hyperlink"/>
            <w:noProof/>
          </w:rPr>
          <w:t>Damaged Sites</w:t>
        </w:r>
        <w:r>
          <w:rPr>
            <w:noProof/>
            <w:webHidden/>
          </w:rPr>
          <w:tab/>
        </w:r>
        <w:r>
          <w:rPr>
            <w:noProof/>
            <w:webHidden/>
          </w:rPr>
          <w:fldChar w:fldCharType="begin"/>
        </w:r>
        <w:r>
          <w:rPr>
            <w:noProof/>
            <w:webHidden/>
          </w:rPr>
          <w:instrText xml:space="preserve"> PAGEREF _Toc411415020 \h </w:instrText>
        </w:r>
        <w:r>
          <w:rPr>
            <w:noProof/>
            <w:webHidden/>
          </w:rPr>
        </w:r>
        <w:r>
          <w:rPr>
            <w:noProof/>
            <w:webHidden/>
          </w:rPr>
          <w:fldChar w:fldCharType="separate"/>
        </w:r>
        <w:r>
          <w:rPr>
            <w:noProof/>
            <w:webHidden/>
          </w:rPr>
          <w:t>22</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5021" w:history="1">
        <w:r w:rsidRPr="00C52F9B">
          <w:rPr>
            <w:rStyle w:val="Hyperlink"/>
            <w:noProof/>
          </w:rPr>
          <w:t>4.6.5</w:t>
        </w:r>
        <w:r>
          <w:rPr>
            <w:rFonts w:asciiTheme="minorHAnsi" w:eastAsiaTheme="minorEastAsia" w:hAnsiTheme="minorHAnsi" w:cstheme="minorBidi"/>
            <w:noProof/>
            <w:sz w:val="22"/>
            <w:szCs w:val="22"/>
          </w:rPr>
          <w:tab/>
        </w:r>
        <w:r w:rsidRPr="00C52F9B">
          <w:rPr>
            <w:rStyle w:val="Hyperlink"/>
            <w:noProof/>
          </w:rPr>
          <w:t>Biomass Removed</w:t>
        </w:r>
        <w:r>
          <w:rPr>
            <w:noProof/>
            <w:webHidden/>
          </w:rPr>
          <w:tab/>
        </w:r>
        <w:r>
          <w:rPr>
            <w:noProof/>
            <w:webHidden/>
          </w:rPr>
          <w:fldChar w:fldCharType="begin"/>
        </w:r>
        <w:r>
          <w:rPr>
            <w:noProof/>
            <w:webHidden/>
          </w:rPr>
          <w:instrText xml:space="preserve"> PAGEREF _Toc411415021 \h </w:instrText>
        </w:r>
        <w:r>
          <w:rPr>
            <w:noProof/>
            <w:webHidden/>
          </w:rPr>
        </w:r>
        <w:r>
          <w:rPr>
            <w:noProof/>
            <w:webHidden/>
          </w:rPr>
          <w:fldChar w:fldCharType="separate"/>
        </w:r>
        <w:r>
          <w:rPr>
            <w:noProof/>
            <w:webHidden/>
          </w:rPr>
          <w:t>22</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5022" w:history="1">
        <w:r w:rsidRPr="00C52F9B">
          <w:rPr>
            <w:rStyle w:val="Hyperlink"/>
            <w:noProof/>
          </w:rPr>
          <w:t>4.6.6</w:t>
        </w:r>
        <w:r>
          <w:rPr>
            <w:rFonts w:asciiTheme="minorHAnsi" w:eastAsiaTheme="minorEastAsia" w:hAnsiTheme="minorHAnsi" w:cstheme="minorBidi"/>
            <w:noProof/>
            <w:sz w:val="22"/>
            <w:szCs w:val="22"/>
          </w:rPr>
          <w:tab/>
        </w:r>
        <w:r w:rsidRPr="00C52F9B">
          <w:rPr>
            <w:rStyle w:val="Hyperlink"/>
            <w:noProof/>
          </w:rPr>
          <w:t>Cohorts Killed</w:t>
        </w:r>
        <w:r>
          <w:rPr>
            <w:noProof/>
            <w:webHidden/>
          </w:rPr>
          <w:tab/>
        </w:r>
        <w:r>
          <w:rPr>
            <w:noProof/>
            <w:webHidden/>
          </w:rPr>
          <w:fldChar w:fldCharType="begin"/>
        </w:r>
        <w:r>
          <w:rPr>
            <w:noProof/>
            <w:webHidden/>
          </w:rPr>
          <w:instrText xml:space="preserve"> PAGEREF _Toc411415022 \h </w:instrText>
        </w:r>
        <w:r>
          <w:rPr>
            <w:noProof/>
            <w:webHidden/>
          </w:rPr>
        </w:r>
        <w:r>
          <w:rPr>
            <w:noProof/>
            <w:webHidden/>
          </w:rPr>
          <w:fldChar w:fldCharType="separate"/>
        </w:r>
        <w:r>
          <w:rPr>
            <w:noProof/>
            <w:webHidden/>
          </w:rPr>
          <w:t>22</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5023" w:history="1">
        <w:r w:rsidRPr="00C52F9B">
          <w:rPr>
            <w:rStyle w:val="Hyperlink"/>
            <w:noProof/>
          </w:rPr>
          <w:t>4.6.7</w:t>
        </w:r>
        <w:r>
          <w:rPr>
            <w:rFonts w:asciiTheme="minorHAnsi" w:eastAsiaTheme="minorEastAsia" w:hAnsiTheme="minorHAnsi" w:cstheme="minorBidi"/>
            <w:noProof/>
            <w:sz w:val="22"/>
            <w:szCs w:val="22"/>
          </w:rPr>
          <w:tab/>
        </w:r>
        <w:r w:rsidRPr="00C52F9B">
          <w:rPr>
            <w:rStyle w:val="Hyperlink"/>
            <w:noProof/>
          </w:rPr>
          <w:t>Biomass Removed by species</w:t>
        </w:r>
        <w:r>
          <w:rPr>
            <w:noProof/>
            <w:webHidden/>
          </w:rPr>
          <w:tab/>
        </w:r>
        <w:r>
          <w:rPr>
            <w:noProof/>
            <w:webHidden/>
          </w:rPr>
          <w:fldChar w:fldCharType="begin"/>
        </w:r>
        <w:r>
          <w:rPr>
            <w:noProof/>
            <w:webHidden/>
          </w:rPr>
          <w:instrText xml:space="preserve"> PAGEREF _Toc411415023 \h </w:instrText>
        </w:r>
        <w:r>
          <w:rPr>
            <w:noProof/>
            <w:webHidden/>
          </w:rPr>
        </w:r>
        <w:r>
          <w:rPr>
            <w:noProof/>
            <w:webHidden/>
          </w:rPr>
          <w:fldChar w:fldCharType="separate"/>
        </w:r>
        <w:r>
          <w:rPr>
            <w:noProof/>
            <w:webHidden/>
          </w:rPr>
          <w:t>22</w:t>
        </w:r>
        <w:r>
          <w:rPr>
            <w:noProof/>
            <w:webHidden/>
          </w:rPr>
          <w:fldChar w:fldCharType="end"/>
        </w:r>
      </w:hyperlink>
    </w:p>
    <w:p w:rsidR="00290E13" w:rsidRDefault="00290E13">
      <w:pPr>
        <w:pStyle w:val="TOC3"/>
        <w:tabs>
          <w:tab w:val="left" w:pos="1320"/>
          <w:tab w:val="right" w:leader="dot" w:pos="9350"/>
        </w:tabs>
        <w:rPr>
          <w:rFonts w:asciiTheme="minorHAnsi" w:eastAsiaTheme="minorEastAsia" w:hAnsiTheme="minorHAnsi" w:cstheme="minorBidi"/>
          <w:noProof/>
          <w:sz w:val="22"/>
          <w:szCs w:val="22"/>
        </w:rPr>
      </w:pPr>
      <w:hyperlink w:anchor="_Toc411415024" w:history="1">
        <w:r w:rsidRPr="00C52F9B">
          <w:rPr>
            <w:rStyle w:val="Hyperlink"/>
            <w:noProof/>
          </w:rPr>
          <w:t>4.6.8</w:t>
        </w:r>
        <w:r>
          <w:rPr>
            <w:rFonts w:asciiTheme="minorHAnsi" w:eastAsiaTheme="minorEastAsia" w:hAnsiTheme="minorHAnsi" w:cstheme="minorBidi"/>
            <w:noProof/>
            <w:sz w:val="22"/>
            <w:szCs w:val="22"/>
          </w:rPr>
          <w:tab/>
        </w:r>
        <w:r w:rsidRPr="00C52F9B">
          <w:rPr>
            <w:rStyle w:val="Hyperlink"/>
            <w:noProof/>
          </w:rPr>
          <w:t>Cohorts Killed by species</w:t>
        </w:r>
        <w:r>
          <w:rPr>
            <w:noProof/>
            <w:webHidden/>
          </w:rPr>
          <w:tab/>
        </w:r>
        <w:r>
          <w:rPr>
            <w:noProof/>
            <w:webHidden/>
          </w:rPr>
          <w:fldChar w:fldCharType="begin"/>
        </w:r>
        <w:r>
          <w:rPr>
            <w:noProof/>
            <w:webHidden/>
          </w:rPr>
          <w:instrText xml:space="preserve"> PAGEREF _Toc411415024 \h </w:instrText>
        </w:r>
        <w:r>
          <w:rPr>
            <w:noProof/>
            <w:webHidden/>
          </w:rPr>
        </w:r>
        <w:r>
          <w:rPr>
            <w:noProof/>
            <w:webHidden/>
          </w:rPr>
          <w:fldChar w:fldCharType="separate"/>
        </w:r>
        <w:r>
          <w:rPr>
            <w:noProof/>
            <w:webHidden/>
          </w:rPr>
          <w:t>22</w:t>
        </w:r>
        <w:r>
          <w:rPr>
            <w:noProof/>
            <w:webHidden/>
          </w:rPr>
          <w:fldChar w:fldCharType="end"/>
        </w:r>
      </w:hyperlink>
    </w:p>
    <w:p w:rsidR="00290E13" w:rsidRDefault="00290E13">
      <w:pPr>
        <w:pStyle w:val="TOC1"/>
        <w:tabs>
          <w:tab w:val="left" w:pos="480"/>
          <w:tab w:val="right" w:leader="dot" w:pos="9350"/>
        </w:tabs>
        <w:rPr>
          <w:rFonts w:asciiTheme="minorHAnsi" w:eastAsiaTheme="minorEastAsia" w:hAnsiTheme="minorHAnsi" w:cstheme="minorBidi"/>
          <w:noProof/>
          <w:sz w:val="22"/>
          <w:szCs w:val="22"/>
        </w:rPr>
      </w:pPr>
      <w:hyperlink w:anchor="_Toc411415025" w:history="1">
        <w:r w:rsidRPr="00C52F9B">
          <w:rPr>
            <w:rStyle w:val="Hyperlink"/>
            <w:noProof/>
          </w:rPr>
          <w:t>5</w:t>
        </w:r>
        <w:r>
          <w:rPr>
            <w:rFonts w:asciiTheme="minorHAnsi" w:eastAsiaTheme="minorEastAsia" w:hAnsiTheme="minorHAnsi" w:cstheme="minorBidi"/>
            <w:noProof/>
            <w:sz w:val="22"/>
            <w:szCs w:val="22"/>
          </w:rPr>
          <w:tab/>
        </w:r>
        <w:r w:rsidRPr="00C52F9B">
          <w:rPr>
            <w:rStyle w:val="Hyperlink"/>
            <w:noProof/>
          </w:rPr>
          <w:t>Example Input Files</w:t>
        </w:r>
        <w:r>
          <w:rPr>
            <w:noProof/>
            <w:webHidden/>
          </w:rPr>
          <w:tab/>
        </w:r>
        <w:r>
          <w:rPr>
            <w:noProof/>
            <w:webHidden/>
          </w:rPr>
          <w:fldChar w:fldCharType="begin"/>
        </w:r>
        <w:r>
          <w:rPr>
            <w:noProof/>
            <w:webHidden/>
          </w:rPr>
          <w:instrText xml:space="preserve"> PAGEREF _Toc411415025 \h </w:instrText>
        </w:r>
        <w:r>
          <w:rPr>
            <w:noProof/>
            <w:webHidden/>
          </w:rPr>
        </w:r>
        <w:r>
          <w:rPr>
            <w:noProof/>
            <w:webHidden/>
          </w:rPr>
          <w:fldChar w:fldCharType="separate"/>
        </w:r>
        <w:r>
          <w:rPr>
            <w:noProof/>
            <w:webHidden/>
          </w:rPr>
          <w:t>23</w:t>
        </w:r>
        <w:r>
          <w:rPr>
            <w:noProof/>
            <w:webHidden/>
          </w:rPr>
          <w:fldChar w:fldCharType="end"/>
        </w:r>
      </w:hyperlink>
    </w:p>
    <w:p w:rsidR="00290E13" w:rsidRDefault="00290E13">
      <w:pPr>
        <w:pStyle w:val="TOC2"/>
        <w:tabs>
          <w:tab w:val="left" w:pos="880"/>
          <w:tab w:val="right" w:leader="dot" w:pos="9350"/>
        </w:tabs>
        <w:rPr>
          <w:rFonts w:asciiTheme="minorHAnsi" w:eastAsiaTheme="minorEastAsia" w:hAnsiTheme="minorHAnsi" w:cstheme="minorBidi"/>
          <w:noProof/>
          <w:sz w:val="22"/>
          <w:szCs w:val="22"/>
        </w:rPr>
      </w:pPr>
      <w:hyperlink w:anchor="_Toc411415026" w:history="1">
        <w:r w:rsidRPr="00C52F9B">
          <w:rPr>
            <w:rStyle w:val="Hyperlink"/>
            <w:noProof/>
          </w:rPr>
          <w:t>5.1</w:t>
        </w:r>
        <w:r>
          <w:rPr>
            <w:rFonts w:asciiTheme="minorHAnsi" w:eastAsiaTheme="minorEastAsia" w:hAnsiTheme="minorHAnsi" w:cstheme="minorBidi"/>
            <w:noProof/>
            <w:sz w:val="22"/>
            <w:szCs w:val="22"/>
          </w:rPr>
          <w:tab/>
        </w:r>
        <w:r w:rsidRPr="00C52F9B">
          <w:rPr>
            <w:rStyle w:val="Hyperlink"/>
            <w:noProof/>
          </w:rPr>
          <w:t>Dynamic Ungulate Browse</w:t>
        </w:r>
        <w:r>
          <w:rPr>
            <w:noProof/>
            <w:webHidden/>
          </w:rPr>
          <w:tab/>
        </w:r>
        <w:r>
          <w:rPr>
            <w:noProof/>
            <w:webHidden/>
          </w:rPr>
          <w:fldChar w:fldCharType="begin"/>
        </w:r>
        <w:r>
          <w:rPr>
            <w:noProof/>
            <w:webHidden/>
          </w:rPr>
          <w:instrText xml:space="preserve"> PAGEREF _Toc411415026 \h </w:instrText>
        </w:r>
        <w:r>
          <w:rPr>
            <w:noProof/>
            <w:webHidden/>
          </w:rPr>
        </w:r>
        <w:r>
          <w:rPr>
            <w:noProof/>
            <w:webHidden/>
          </w:rPr>
          <w:fldChar w:fldCharType="separate"/>
        </w:r>
        <w:r>
          <w:rPr>
            <w:noProof/>
            <w:webHidden/>
          </w:rPr>
          <w:t>23</w:t>
        </w:r>
        <w:r>
          <w:rPr>
            <w:noProof/>
            <w:webHidden/>
          </w:rPr>
          <w:fldChar w:fldCharType="end"/>
        </w:r>
      </w:hyperlink>
    </w:p>
    <w:p w:rsidR="00290E13" w:rsidRDefault="00290E13">
      <w:pPr>
        <w:pStyle w:val="TOC1"/>
        <w:tabs>
          <w:tab w:val="left" w:pos="480"/>
          <w:tab w:val="right" w:leader="dot" w:pos="9350"/>
        </w:tabs>
        <w:rPr>
          <w:rFonts w:asciiTheme="minorHAnsi" w:eastAsiaTheme="minorEastAsia" w:hAnsiTheme="minorHAnsi" w:cstheme="minorBidi"/>
          <w:noProof/>
          <w:sz w:val="22"/>
          <w:szCs w:val="22"/>
        </w:rPr>
      </w:pPr>
      <w:hyperlink w:anchor="_Toc411415027" w:history="1">
        <w:r w:rsidRPr="00C52F9B">
          <w:rPr>
            <w:rStyle w:val="Hyperlink"/>
            <w:noProof/>
          </w:rPr>
          <w:t>6</w:t>
        </w:r>
        <w:r>
          <w:rPr>
            <w:rFonts w:asciiTheme="minorHAnsi" w:eastAsiaTheme="minorEastAsia" w:hAnsiTheme="minorHAnsi" w:cstheme="minorBidi"/>
            <w:noProof/>
            <w:sz w:val="22"/>
            <w:szCs w:val="22"/>
          </w:rPr>
          <w:tab/>
        </w:r>
        <w:r w:rsidRPr="00C52F9B">
          <w:rPr>
            <w:rStyle w:val="Hyperlink"/>
            <w:noProof/>
          </w:rPr>
          <w:t>Addendum 1</w:t>
        </w:r>
        <w:r>
          <w:rPr>
            <w:noProof/>
            <w:webHidden/>
          </w:rPr>
          <w:tab/>
        </w:r>
        <w:r>
          <w:rPr>
            <w:noProof/>
            <w:webHidden/>
          </w:rPr>
          <w:fldChar w:fldCharType="begin"/>
        </w:r>
        <w:r>
          <w:rPr>
            <w:noProof/>
            <w:webHidden/>
          </w:rPr>
          <w:instrText xml:space="preserve"> PAGEREF _Toc411415027 \h </w:instrText>
        </w:r>
        <w:r>
          <w:rPr>
            <w:noProof/>
            <w:webHidden/>
          </w:rPr>
        </w:r>
        <w:r>
          <w:rPr>
            <w:noProof/>
            <w:webHidden/>
          </w:rPr>
          <w:fldChar w:fldCharType="separate"/>
        </w:r>
        <w:r>
          <w:rPr>
            <w:noProof/>
            <w:webHidden/>
          </w:rPr>
          <w:t>25</w:t>
        </w:r>
        <w:r>
          <w:rPr>
            <w:noProof/>
            <w:webHidden/>
          </w:rPr>
          <w:fldChar w:fldCharType="end"/>
        </w:r>
      </w:hyperlink>
    </w:p>
    <w:p w:rsidR="00C80F57" w:rsidRDefault="00290E13" w:rsidP="001909F5">
      <w:pPr>
        <w:pStyle w:val="Heading1"/>
        <w:rPr>
          <w:b/>
        </w:rPr>
      </w:pPr>
      <w:r>
        <w:rPr>
          <w:rFonts w:eastAsiaTheme="minorHAnsi" w:cs="Verdana"/>
          <w:bCs w:val="0"/>
          <w:color w:val="000000"/>
          <w:sz w:val="22"/>
          <w:szCs w:val="22"/>
        </w:rPr>
        <w:lastRenderedPageBreak/>
        <w:fldChar w:fldCharType="end"/>
      </w:r>
      <w:bookmarkStart w:id="0" w:name="_Toc411414953"/>
      <w:r w:rsidR="00C80F57">
        <w:t>Introduction</w:t>
      </w:r>
      <w:bookmarkEnd w:id="0"/>
    </w:p>
    <w:p w:rsidR="009D1EE5" w:rsidRDefault="009D1EE5" w:rsidP="00C80F57">
      <w:pPr>
        <w:pStyle w:val="Default"/>
        <w:rPr>
          <w:rFonts w:ascii="Times New Roman" w:hAnsi="Times New Roman" w:cs="Times New Roman"/>
          <w:sz w:val="22"/>
          <w:szCs w:val="22"/>
        </w:rPr>
      </w:pPr>
      <w:r w:rsidRPr="009D1EE5">
        <w:rPr>
          <w:rFonts w:ascii="Times New Roman" w:hAnsi="Times New Roman" w:cs="Times New Roman"/>
          <w:sz w:val="22"/>
          <w:szCs w:val="22"/>
        </w:rPr>
        <w:t>Herbivory can exert significant control over plant community composition and ecosystem processes (Janzen 1970, Pastor et al. 1988,</w:t>
      </w:r>
      <w:r w:rsidR="008824FD">
        <w:rPr>
          <w:rFonts w:ascii="Times New Roman" w:hAnsi="Times New Roman" w:cs="Times New Roman"/>
          <w:sz w:val="22"/>
          <w:szCs w:val="22"/>
        </w:rPr>
        <w:t xml:space="preserve"> </w:t>
      </w:r>
      <w:bookmarkStart w:id="1" w:name="_GoBack"/>
      <w:bookmarkEnd w:id="1"/>
      <w:r w:rsidR="0078200F">
        <w:rPr>
          <w:rFonts w:ascii="Times New Roman" w:hAnsi="Times New Roman" w:cs="Times New Roman"/>
          <w:sz w:val="22"/>
          <w:szCs w:val="22"/>
        </w:rPr>
        <w:t>Rooney and Waller 2003</w:t>
      </w:r>
      <w:r w:rsidRPr="009D1EE5">
        <w:rPr>
          <w:rFonts w:ascii="Times New Roman" w:hAnsi="Times New Roman" w:cs="Times New Roman"/>
          <w:sz w:val="22"/>
          <w:szCs w:val="22"/>
        </w:rPr>
        <w:t>). White-tailed deer (</w:t>
      </w:r>
      <w:proofErr w:type="spellStart"/>
      <w:r w:rsidRPr="00595AC8">
        <w:rPr>
          <w:rFonts w:ascii="Times New Roman" w:hAnsi="Times New Roman" w:cs="Times New Roman"/>
          <w:i/>
          <w:sz w:val="22"/>
          <w:szCs w:val="22"/>
        </w:rPr>
        <w:t>Odocoileus</w:t>
      </w:r>
      <w:proofErr w:type="spellEnd"/>
      <w:r w:rsidRPr="00595AC8">
        <w:rPr>
          <w:rFonts w:ascii="Times New Roman" w:hAnsi="Times New Roman" w:cs="Times New Roman"/>
          <w:i/>
          <w:sz w:val="22"/>
          <w:szCs w:val="22"/>
        </w:rPr>
        <w:t xml:space="preserve"> </w:t>
      </w:r>
      <w:proofErr w:type="spellStart"/>
      <w:r w:rsidRPr="00595AC8">
        <w:rPr>
          <w:rFonts w:ascii="Times New Roman" w:hAnsi="Times New Roman" w:cs="Times New Roman"/>
          <w:i/>
          <w:sz w:val="22"/>
          <w:szCs w:val="22"/>
        </w:rPr>
        <w:t>virginianus</w:t>
      </w:r>
      <w:proofErr w:type="spellEnd"/>
      <w:r w:rsidRPr="009D1EE5">
        <w:rPr>
          <w:rFonts w:ascii="Times New Roman" w:hAnsi="Times New Roman" w:cs="Times New Roman"/>
          <w:sz w:val="22"/>
          <w:szCs w:val="22"/>
        </w:rPr>
        <w:t>) browsing impacts on forest plant and animal communities derive primarily from defoliation and potential elimination of the shrub and seedling strata (</w:t>
      </w:r>
      <w:r w:rsidR="00595AC8">
        <w:rPr>
          <w:rFonts w:ascii="Times New Roman" w:hAnsi="Times New Roman" w:cs="Times New Roman"/>
          <w:sz w:val="22"/>
          <w:szCs w:val="22"/>
        </w:rPr>
        <w:t>Horsley and Marquis 1983,</w:t>
      </w:r>
      <w:r w:rsidR="004147A4">
        <w:rPr>
          <w:rFonts w:ascii="Times New Roman" w:hAnsi="Times New Roman" w:cs="Times New Roman"/>
          <w:sz w:val="22"/>
          <w:szCs w:val="22"/>
        </w:rPr>
        <w:t xml:space="preserve"> </w:t>
      </w:r>
      <w:r w:rsidRPr="009D1EE5">
        <w:rPr>
          <w:rFonts w:ascii="Times New Roman" w:hAnsi="Times New Roman" w:cs="Times New Roman"/>
          <w:sz w:val="22"/>
          <w:szCs w:val="22"/>
        </w:rPr>
        <w:t xml:space="preserve">Liang and </w:t>
      </w:r>
      <w:proofErr w:type="spellStart"/>
      <w:r w:rsidRPr="009D1EE5">
        <w:rPr>
          <w:rFonts w:ascii="Times New Roman" w:hAnsi="Times New Roman" w:cs="Times New Roman"/>
          <w:sz w:val="22"/>
          <w:szCs w:val="22"/>
        </w:rPr>
        <w:t>Seagle</w:t>
      </w:r>
      <w:proofErr w:type="spellEnd"/>
      <w:r w:rsidRPr="009D1EE5">
        <w:rPr>
          <w:rFonts w:ascii="Times New Roman" w:hAnsi="Times New Roman" w:cs="Times New Roman"/>
          <w:sz w:val="22"/>
          <w:szCs w:val="22"/>
        </w:rPr>
        <w:t xml:space="preserve"> 2002</w:t>
      </w:r>
      <w:r w:rsidR="00595AC8">
        <w:rPr>
          <w:rFonts w:ascii="Times New Roman" w:hAnsi="Times New Roman" w:cs="Times New Roman"/>
          <w:sz w:val="22"/>
          <w:szCs w:val="22"/>
        </w:rPr>
        <w:t>,</w:t>
      </w:r>
      <w:r w:rsidR="004147A4">
        <w:rPr>
          <w:rFonts w:ascii="Times New Roman" w:hAnsi="Times New Roman" w:cs="Times New Roman"/>
          <w:sz w:val="22"/>
          <w:szCs w:val="22"/>
        </w:rPr>
        <w:t xml:space="preserve"> Horsley et al. 2003</w:t>
      </w:r>
      <w:r w:rsidR="00595AC8">
        <w:rPr>
          <w:rFonts w:ascii="Times New Roman" w:hAnsi="Times New Roman" w:cs="Times New Roman"/>
          <w:sz w:val="22"/>
          <w:szCs w:val="22"/>
        </w:rPr>
        <w:t>,</w:t>
      </w:r>
      <w:r w:rsidR="004147A4">
        <w:rPr>
          <w:rFonts w:ascii="Times New Roman" w:hAnsi="Times New Roman" w:cs="Times New Roman"/>
          <w:sz w:val="22"/>
          <w:szCs w:val="22"/>
        </w:rPr>
        <w:t xml:space="preserve"> Stout et al. 2014</w:t>
      </w:r>
      <w:r w:rsidRPr="009D1EE5">
        <w:rPr>
          <w:rFonts w:ascii="Times New Roman" w:hAnsi="Times New Roman" w:cs="Times New Roman"/>
          <w:sz w:val="22"/>
          <w:szCs w:val="22"/>
        </w:rPr>
        <w:t>). Given the scale and magnitude of these impacts, white-tailed deer are now often classed as a keystone species in eastern North American forests (</w:t>
      </w:r>
      <w:proofErr w:type="spellStart"/>
      <w:r w:rsidRPr="009D1EE5">
        <w:rPr>
          <w:rFonts w:ascii="Times New Roman" w:hAnsi="Times New Roman" w:cs="Times New Roman"/>
          <w:sz w:val="22"/>
          <w:szCs w:val="22"/>
        </w:rPr>
        <w:t>McShea</w:t>
      </w:r>
      <w:proofErr w:type="spellEnd"/>
      <w:r w:rsidRPr="009D1EE5">
        <w:rPr>
          <w:rFonts w:ascii="Times New Roman" w:hAnsi="Times New Roman" w:cs="Times New Roman"/>
          <w:sz w:val="22"/>
          <w:szCs w:val="22"/>
        </w:rPr>
        <w:t xml:space="preserve"> and </w:t>
      </w:r>
      <w:proofErr w:type="spellStart"/>
      <w:r w:rsidRPr="009D1EE5">
        <w:rPr>
          <w:rFonts w:ascii="Times New Roman" w:hAnsi="Times New Roman" w:cs="Times New Roman"/>
          <w:sz w:val="22"/>
          <w:szCs w:val="22"/>
        </w:rPr>
        <w:t>Rappole</w:t>
      </w:r>
      <w:proofErr w:type="spellEnd"/>
      <w:r w:rsidRPr="009D1EE5">
        <w:rPr>
          <w:rFonts w:ascii="Times New Roman" w:hAnsi="Times New Roman" w:cs="Times New Roman"/>
          <w:sz w:val="22"/>
          <w:szCs w:val="22"/>
        </w:rPr>
        <w:t xml:space="preserve"> 1992, </w:t>
      </w:r>
      <w:proofErr w:type="spellStart"/>
      <w:r w:rsidRPr="009D1EE5">
        <w:rPr>
          <w:rFonts w:ascii="Times New Roman" w:hAnsi="Times New Roman" w:cs="Times New Roman"/>
          <w:sz w:val="22"/>
          <w:szCs w:val="22"/>
        </w:rPr>
        <w:t>McShea</w:t>
      </w:r>
      <w:proofErr w:type="spellEnd"/>
      <w:r w:rsidRPr="009D1EE5">
        <w:rPr>
          <w:rFonts w:ascii="Times New Roman" w:hAnsi="Times New Roman" w:cs="Times New Roman"/>
          <w:sz w:val="22"/>
          <w:szCs w:val="22"/>
        </w:rPr>
        <w:t xml:space="preserve"> and </w:t>
      </w:r>
      <w:proofErr w:type="spellStart"/>
      <w:r w:rsidRPr="009D1EE5">
        <w:rPr>
          <w:rFonts w:ascii="Times New Roman" w:hAnsi="Times New Roman" w:cs="Times New Roman"/>
          <w:sz w:val="22"/>
          <w:szCs w:val="22"/>
        </w:rPr>
        <w:t>Schwede</w:t>
      </w:r>
      <w:proofErr w:type="spellEnd"/>
      <w:r w:rsidRPr="009D1EE5">
        <w:rPr>
          <w:rFonts w:ascii="Times New Roman" w:hAnsi="Times New Roman" w:cs="Times New Roman"/>
          <w:sz w:val="22"/>
          <w:szCs w:val="22"/>
        </w:rPr>
        <w:t xml:space="preserve"> 1993) and have been suggested to create alternative stable states of woody-plant community composition (</w:t>
      </w:r>
      <w:proofErr w:type="spellStart"/>
      <w:r w:rsidRPr="009D1EE5">
        <w:rPr>
          <w:rFonts w:ascii="Times New Roman" w:hAnsi="Times New Roman" w:cs="Times New Roman"/>
          <w:sz w:val="22"/>
          <w:szCs w:val="22"/>
        </w:rPr>
        <w:t>Stromayer</w:t>
      </w:r>
      <w:proofErr w:type="spellEnd"/>
      <w:r w:rsidRPr="009D1EE5">
        <w:rPr>
          <w:rFonts w:ascii="Times New Roman" w:hAnsi="Times New Roman" w:cs="Times New Roman"/>
          <w:sz w:val="22"/>
          <w:szCs w:val="22"/>
        </w:rPr>
        <w:t xml:space="preserve"> and Warren 1997</w:t>
      </w:r>
      <w:r w:rsidR="00595AC8">
        <w:rPr>
          <w:rFonts w:ascii="Times New Roman" w:hAnsi="Times New Roman" w:cs="Times New Roman"/>
          <w:sz w:val="22"/>
          <w:szCs w:val="22"/>
        </w:rPr>
        <w:t>,</w:t>
      </w:r>
      <w:r w:rsidR="004147A4">
        <w:rPr>
          <w:rFonts w:ascii="Times New Roman" w:hAnsi="Times New Roman" w:cs="Times New Roman"/>
          <w:sz w:val="22"/>
          <w:szCs w:val="22"/>
        </w:rPr>
        <w:t xml:space="preserve"> Horsley et al. 2003; </w:t>
      </w:r>
      <w:proofErr w:type="spellStart"/>
      <w:r w:rsidR="004147A4">
        <w:rPr>
          <w:rFonts w:ascii="Times New Roman" w:hAnsi="Times New Roman" w:cs="Times New Roman"/>
          <w:sz w:val="22"/>
          <w:szCs w:val="22"/>
        </w:rPr>
        <w:t>Royo</w:t>
      </w:r>
      <w:proofErr w:type="spellEnd"/>
      <w:r w:rsidR="004147A4">
        <w:rPr>
          <w:rFonts w:ascii="Times New Roman" w:hAnsi="Times New Roman" w:cs="Times New Roman"/>
          <w:sz w:val="22"/>
          <w:szCs w:val="22"/>
        </w:rPr>
        <w:t xml:space="preserve"> et al. 2010</w:t>
      </w:r>
      <w:r w:rsidRPr="009D1EE5">
        <w:rPr>
          <w:rFonts w:ascii="Times New Roman" w:hAnsi="Times New Roman" w:cs="Times New Roman"/>
          <w:sz w:val="22"/>
          <w:szCs w:val="22"/>
        </w:rPr>
        <w:t>). Similar ecosystem impacts have been documented for other forest ungulates, including moose (</w:t>
      </w:r>
      <w:proofErr w:type="spellStart"/>
      <w:r w:rsidRPr="00595AC8">
        <w:rPr>
          <w:rFonts w:ascii="Times New Roman" w:hAnsi="Times New Roman" w:cs="Times New Roman"/>
          <w:i/>
          <w:sz w:val="22"/>
          <w:szCs w:val="22"/>
        </w:rPr>
        <w:t>Alces</w:t>
      </w:r>
      <w:proofErr w:type="spellEnd"/>
      <w:r w:rsidRPr="00595AC8">
        <w:rPr>
          <w:rFonts w:ascii="Times New Roman" w:hAnsi="Times New Roman" w:cs="Times New Roman"/>
          <w:i/>
          <w:sz w:val="22"/>
          <w:szCs w:val="22"/>
        </w:rPr>
        <w:t xml:space="preserve"> </w:t>
      </w:r>
      <w:proofErr w:type="spellStart"/>
      <w:r w:rsidRPr="00595AC8">
        <w:rPr>
          <w:rFonts w:ascii="Times New Roman" w:hAnsi="Times New Roman" w:cs="Times New Roman"/>
          <w:i/>
          <w:sz w:val="22"/>
          <w:szCs w:val="22"/>
        </w:rPr>
        <w:t>alces</w:t>
      </w:r>
      <w:proofErr w:type="spellEnd"/>
      <w:r w:rsidRPr="009D1EE5">
        <w:rPr>
          <w:rFonts w:ascii="Times New Roman" w:hAnsi="Times New Roman" w:cs="Times New Roman"/>
          <w:sz w:val="22"/>
          <w:szCs w:val="22"/>
        </w:rPr>
        <w:t xml:space="preserve">) (Pastor et al. 1988, </w:t>
      </w:r>
      <w:proofErr w:type="spellStart"/>
      <w:r w:rsidRPr="009D1EE5">
        <w:rPr>
          <w:rFonts w:ascii="Times New Roman" w:hAnsi="Times New Roman" w:cs="Times New Roman"/>
          <w:sz w:val="22"/>
          <w:szCs w:val="22"/>
        </w:rPr>
        <w:t>McInnes</w:t>
      </w:r>
      <w:proofErr w:type="spellEnd"/>
      <w:r w:rsidRPr="009D1EE5">
        <w:rPr>
          <w:rFonts w:ascii="Times New Roman" w:hAnsi="Times New Roman" w:cs="Times New Roman"/>
          <w:sz w:val="22"/>
          <w:szCs w:val="22"/>
        </w:rPr>
        <w:t xml:space="preserve"> et al. 1992, Speed et al. 2013) and elk (</w:t>
      </w:r>
      <w:proofErr w:type="spellStart"/>
      <w:r w:rsidRPr="00595AC8">
        <w:rPr>
          <w:rFonts w:ascii="Times New Roman" w:hAnsi="Times New Roman" w:cs="Times New Roman"/>
          <w:i/>
          <w:sz w:val="22"/>
          <w:szCs w:val="22"/>
        </w:rPr>
        <w:t>Cervus</w:t>
      </w:r>
      <w:proofErr w:type="spellEnd"/>
      <w:r w:rsidRPr="00595AC8">
        <w:rPr>
          <w:rFonts w:ascii="Times New Roman" w:hAnsi="Times New Roman" w:cs="Times New Roman"/>
          <w:i/>
          <w:sz w:val="22"/>
          <w:szCs w:val="22"/>
        </w:rPr>
        <w:t xml:space="preserve"> </w:t>
      </w:r>
      <w:proofErr w:type="spellStart"/>
      <w:r w:rsidRPr="00595AC8">
        <w:rPr>
          <w:rFonts w:ascii="Times New Roman" w:hAnsi="Times New Roman" w:cs="Times New Roman"/>
          <w:i/>
          <w:sz w:val="22"/>
          <w:szCs w:val="22"/>
        </w:rPr>
        <w:t>canadensis</w:t>
      </w:r>
      <w:proofErr w:type="spellEnd"/>
      <w:r w:rsidRPr="009D1EE5">
        <w:rPr>
          <w:rFonts w:ascii="Times New Roman" w:hAnsi="Times New Roman" w:cs="Times New Roman"/>
          <w:sz w:val="22"/>
          <w:szCs w:val="22"/>
        </w:rPr>
        <w:t>) (e.g., Kaye et al. 2005)</w:t>
      </w:r>
      <w:r w:rsidR="0078200F">
        <w:rPr>
          <w:rFonts w:ascii="Times New Roman" w:hAnsi="Times New Roman" w:cs="Times New Roman"/>
          <w:sz w:val="22"/>
          <w:szCs w:val="22"/>
        </w:rPr>
        <w:t xml:space="preserve">. Such impacts have the potential to </w:t>
      </w:r>
      <w:r w:rsidR="0078200F" w:rsidRPr="00E02F82">
        <w:rPr>
          <w:rFonts w:ascii="Times New Roman" w:hAnsi="Times New Roman" w:cs="Times New Roman"/>
        </w:rPr>
        <w:t xml:space="preserve">feedback and change the density of </w:t>
      </w:r>
      <w:r w:rsidR="0078200F">
        <w:rPr>
          <w:rFonts w:ascii="Times New Roman" w:hAnsi="Times New Roman" w:cs="Times New Roman"/>
        </w:rPr>
        <w:t>ungulate</w:t>
      </w:r>
      <w:r w:rsidR="0078200F" w:rsidRPr="00E02F82">
        <w:rPr>
          <w:rFonts w:ascii="Times New Roman" w:hAnsi="Times New Roman" w:cs="Times New Roman"/>
        </w:rPr>
        <w:t xml:space="preserve"> populations</w:t>
      </w:r>
      <w:r w:rsidR="0078200F">
        <w:rPr>
          <w:rFonts w:ascii="Times New Roman" w:hAnsi="Times New Roman" w:cs="Times New Roman"/>
        </w:rPr>
        <w:t xml:space="preserve"> in dynamic plant-herbivore systems</w:t>
      </w:r>
      <w:r w:rsidR="0078200F" w:rsidRPr="00E02F82">
        <w:rPr>
          <w:rFonts w:ascii="Times New Roman" w:hAnsi="Times New Roman" w:cs="Times New Roman"/>
        </w:rPr>
        <w:t xml:space="preserve"> (</w:t>
      </w:r>
      <w:proofErr w:type="spellStart"/>
      <w:r w:rsidR="005E66E6">
        <w:rPr>
          <w:rFonts w:ascii="Times New Roman" w:hAnsi="Times New Roman" w:cs="Times New Roman"/>
        </w:rPr>
        <w:t>Coughenour</w:t>
      </w:r>
      <w:proofErr w:type="spellEnd"/>
      <w:r w:rsidR="005E66E6">
        <w:rPr>
          <w:rFonts w:ascii="Times New Roman" w:hAnsi="Times New Roman" w:cs="Times New Roman"/>
        </w:rPr>
        <w:t xml:space="preserve"> and Singer 1996; </w:t>
      </w:r>
      <w:r w:rsidR="0078200F">
        <w:rPr>
          <w:rFonts w:ascii="Times New Roman" w:hAnsi="Times New Roman" w:cs="Times New Roman"/>
        </w:rPr>
        <w:t>Moen et al. 1998,</w:t>
      </w:r>
      <w:r w:rsidR="0078200F" w:rsidRPr="00E02F82">
        <w:rPr>
          <w:rFonts w:ascii="Times New Roman" w:hAnsi="Times New Roman" w:cs="Times New Roman"/>
        </w:rPr>
        <w:t>)</w:t>
      </w:r>
      <w:r w:rsidR="0078200F">
        <w:rPr>
          <w:rFonts w:ascii="Times New Roman" w:hAnsi="Times New Roman" w:cs="Times New Roman"/>
        </w:rPr>
        <w:t>.</w:t>
      </w:r>
    </w:p>
    <w:p w:rsidR="009D1EE5" w:rsidRDefault="009D1EE5" w:rsidP="00C80F57">
      <w:pPr>
        <w:pStyle w:val="Default"/>
        <w:rPr>
          <w:rFonts w:ascii="Times New Roman" w:hAnsi="Times New Roman" w:cs="Times New Roman"/>
          <w:sz w:val="22"/>
          <w:szCs w:val="22"/>
        </w:rPr>
      </w:pPr>
    </w:p>
    <w:p w:rsidR="00C80F57" w:rsidRPr="0065116D" w:rsidRDefault="00C80F57" w:rsidP="00C80F57">
      <w:pPr>
        <w:pStyle w:val="Default"/>
        <w:rPr>
          <w:rFonts w:ascii="Times New Roman" w:hAnsi="Times New Roman" w:cs="Times New Roman"/>
          <w:iCs/>
          <w:sz w:val="22"/>
          <w:szCs w:val="22"/>
        </w:rPr>
      </w:pPr>
      <w:r w:rsidRPr="007D38E0">
        <w:rPr>
          <w:rFonts w:ascii="Times New Roman" w:hAnsi="Times New Roman" w:cs="Times New Roman"/>
          <w:sz w:val="22"/>
          <w:szCs w:val="22"/>
        </w:rPr>
        <w:t xml:space="preserve">This document describes the </w:t>
      </w:r>
      <w:r w:rsidRPr="007D38E0">
        <w:rPr>
          <w:rFonts w:ascii="Times New Roman" w:hAnsi="Times New Roman" w:cs="Times New Roman"/>
          <w:b/>
          <w:bCs/>
          <w:sz w:val="22"/>
          <w:szCs w:val="22"/>
        </w:rPr>
        <w:t xml:space="preserve">Browse Disturbance (v1.0) </w:t>
      </w:r>
      <w:r w:rsidRPr="007D38E0">
        <w:rPr>
          <w:rFonts w:ascii="Times New Roman" w:hAnsi="Times New Roman" w:cs="Times New Roman"/>
          <w:sz w:val="22"/>
          <w:szCs w:val="22"/>
        </w:rPr>
        <w:t xml:space="preserve">extension for the LANDIS-II model. For information about the LANDIS-II model and its core concepts including succession, see the </w:t>
      </w:r>
      <w:r w:rsidRPr="007D38E0">
        <w:rPr>
          <w:rFonts w:ascii="Times New Roman" w:hAnsi="Times New Roman" w:cs="Times New Roman"/>
          <w:i/>
          <w:iCs/>
          <w:sz w:val="22"/>
          <w:szCs w:val="22"/>
        </w:rPr>
        <w:t>LANDIS-I</w:t>
      </w:r>
      <w:r>
        <w:rPr>
          <w:rFonts w:ascii="Times New Roman" w:hAnsi="Times New Roman" w:cs="Times New Roman"/>
          <w:i/>
          <w:iCs/>
          <w:sz w:val="22"/>
          <w:szCs w:val="22"/>
        </w:rPr>
        <w:t>I Conceptual Model Description</w:t>
      </w:r>
      <w:r>
        <w:rPr>
          <w:rFonts w:ascii="Times New Roman" w:hAnsi="Times New Roman" w:cs="Times New Roman"/>
          <w:iCs/>
          <w:sz w:val="22"/>
          <w:szCs w:val="22"/>
        </w:rPr>
        <w:t xml:space="preserve">.  The Browse Disturbance extension is </w:t>
      </w:r>
      <w:r w:rsidR="00CC6F24">
        <w:rPr>
          <w:rFonts w:ascii="Times New Roman" w:hAnsi="Times New Roman" w:cs="Times New Roman"/>
          <w:iCs/>
          <w:sz w:val="22"/>
          <w:szCs w:val="22"/>
        </w:rPr>
        <w:t xml:space="preserve">designed </w:t>
      </w:r>
      <w:r>
        <w:rPr>
          <w:rFonts w:ascii="Times New Roman" w:hAnsi="Times New Roman" w:cs="Times New Roman"/>
          <w:iCs/>
          <w:sz w:val="22"/>
          <w:szCs w:val="22"/>
        </w:rPr>
        <w:t xml:space="preserve">to run with </w:t>
      </w:r>
      <w:r w:rsidR="00CC6F24">
        <w:rPr>
          <w:rFonts w:ascii="Times New Roman" w:hAnsi="Times New Roman" w:cs="Times New Roman"/>
          <w:iCs/>
          <w:sz w:val="22"/>
          <w:szCs w:val="22"/>
        </w:rPr>
        <w:t xml:space="preserve">any </w:t>
      </w:r>
      <w:r>
        <w:rPr>
          <w:rFonts w:ascii="Times New Roman" w:hAnsi="Times New Roman" w:cs="Times New Roman"/>
          <w:iCs/>
          <w:sz w:val="22"/>
          <w:szCs w:val="22"/>
        </w:rPr>
        <w:t xml:space="preserve">succession extensions that carry cohort biomass attributes (e.g., Biomass Succession, </w:t>
      </w:r>
      <w:proofErr w:type="spellStart"/>
      <w:r>
        <w:rPr>
          <w:rFonts w:ascii="Times New Roman" w:hAnsi="Times New Roman" w:cs="Times New Roman"/>
          <w:iCs/>
          <w:sz w:val="22"/>
          <w:szCs w:val="22"/>
        </w:rPr>
        <w:t>PnET</w:t>
      </w:r>
      <w:proofErr w:type="spellEnd"/>
      <w:r>
        <w:rPr>
          <w:rFonts w:ascii="Times New Roman" w:hAnsi="Times New Roman" w:cs="Times New Roman"/>
          <w:iCs/>
          <w:sz w:val="22"/>
          <w:szCs w:val="22"/>
        </w:rPr>
        <w:t>-Succession</w:t>
      </w:r>
      <w:r w:rsidR="00595AC8">
        <w:rPr>
          <w:rFonts w:ascii="Times New Roman" w:hAnsi="Times New Roman" w:cs="Times New Roman"/>
          <w:iCs/>
          <w:sz w:val="22"/>
          <w:szCs w:val="22"/>
        </w:rPr>
        <w:t xml:space="preserve">, </w:t>
      </w:r>
      <w:proofErr w:type="gramStart"/>
      <w:r w:rsidR="00595AC8">
        <w:rPr>
          <w:rFonts w:ascii="Times New Roman" w:hAnsi="Times New Roman" w:cs="Times New Roman"/>
          <w:iCs/>
          <w:sz w:val="22"/>
          <w:szCs w:val="22"/>
        </w:rPr>
        <w:t>Century</w:t>
      </w:r>
      <w:proofErr w:type="gramEnd"/>
      <w:r w:rsidR="00595AC8">
        <w:rPr>
          <w:rFonts w:ascii="Times New Roman" w:hAnsi="Times New Roman" w:cs="Times New Roman"/>
          <w:iCs/>
          <w:sz w:val="22"/>
          <w:szCs w:val="22"/>
        </w:rPr>
        <w:t xml:space="preserve"> Succession</w:t>
      </w:r>
      <w:r>
        <w:rPr>
          <w:rFonts w:ascii="Times New Roman" w:hAnsi="Times New Roman" w:cs="Times New Roman"/>
          <w:iCs/>
          <w:sz w:val="22"/>
          <w:szCs w:val="22"/>
        </w:rPr>
        <w:t>).</w:t>
      </w:r>
      <w:r w:rsidR="00CC6F24">
        <w:rPr>
          <w:rFonts w:ascii="Times New Roman" w:hAnsi="Times New Roman" w:cs="Times New Roman"/>
          <w:iCs/>
          <w:sz w:val="22"/>
          <w:szCs w:val="22"/>
        </w:rPr>
        <w:t xml:space="preserve">  However, </w:t>
      </w:r>
      <w:r w:rsidR="00CC6F24" w:rsidRPr="00CC6F24">
        <w:rPr>
          <w:rFonts w:ascii="Times New Roman" w:hAnsi="Times New Roman" w:cs="Times New Roman"/>
          <w:iCs/>
          <w:sz w:val="22"/>
          <w:szCs w:val="22"/>
          <w:highlight w:val="yellow"/>
        </w:rPr>
        <w:t>this beta version (0.2) is limited to running with a specialized version of Biomass Succession (</w:t>
      </w:r>
      <w:proofErr w:type="spellStart"/>
      <w:r w:rsidR="00CC6F24" w:rsidRPr="00CC6F24">
        <w:rPr>
          <w:rFonts w:ascii="Times New Roman" w:hAnsi="Times New Roman" w:cs="Times New Roman"/>
          <w:iCs/>
          <w:sz w:val="22"/>
          <w:szCs w:val="22"/>
          <w:highlight w:val="yellow"/>
        </w:rPr>
        <w:t>vBrowse</w:t>
      </w:r>
      <w:proofErr w:type="spellEnd"/>
      <w:r w:rsidR="00CC6F24" w:rsidRPr="00CC6F24">
        <w:rPr>
          <w:rFonts w:ascii="Times New Roman" w:hAnsi="Times New Roman" w:cs="Times New Roman"/>
          <w:iCs/>
          <w:sz w:val="22"/>
          <w:szCs w:val="22"/>
          <w:highlight w:val="yellow"/>
        </w:rPr>
        <w:t>).</w:t>
      </w:r>
    </w:p>
    <w:p w:rsidR="00C80F57" w:rsidRPr="007D38E0" w:rsidRDefault="00C80F57" w:rsidP="00C80F57">
      <w:pPr>
        <w:pStyle w:val="Default"/>
        <w:rPr>
          <w:rFonts w:ascii="Times New Roman" w:hAnsi="Times New Roman" w:cs="Times New Roman"/>
          <w:iCs/>
          <w:sz w:val="22"/>
          <w:szCs w:val="22"/>
        </w:rPr>
      </w:pPr>
    </w:p>
    <w:p w:rsidR="00680789" w:rsidRDefault="009E0D79" w:rsidP="00174022">
      <w:pPr>
        <w:pStyle w:val="Default"/>
      </w:pPr>
      <w:r w:rsidRPr="0006334C">
        <w:rPr>
          <w:rFonts w:ascii="Times New Roman" w:hAnsi="Times New Roman"/>
          <w:lang w:val="en"/>
        </w:rPr>
        <w:t>The purpose of the Browse Disturbance extension is to</w:t>
      </w:r>
      <w:r w:rsidR="00AA78D2">
        <w:rPr>
          <w:rFonts w:ascii="Times New Roman" w:hAnsi="Times New Roman"/>
          <w:lang w:val="en"/>
        </w:rPr>
        <w:t xml:space="preserve"> reduce the growth and increase the likelihood of mortality for </w:t>
      </w:r>
      <w:r w:rsidRPr="0006334C">
        <w:rPr>
          <w:rFonts w:ascii="Times New Roman" w:hAnsi="Times New Roman"/>
          <w:lang w:val="en"/>
        </w:rPr>
        <w:t xml:space="preserve">existing established cohorts according to a combination of published food preferences, </w:t>
      </w:r>
      <w:r w:rsidR="0006334C" w:rsidRPr="0006334C">
        <w:rPr>
          <w:rFonts w:ascii="Times New Roman" w:hAnsi="Times New Roman"/>
          <w:lang w:val="en"/>
        </w:rPr>
        <w:t xml:space="preserve">variable </w:t>
      </w:r>
      <w:r w:rsidRPr="0006334C">
        <w:rPr>
          <w:rFonts w:ascii="Times New Roman" w:hAnsi="Times New Roman"/>
          <w:lang w:val="en"/>
        </w:rPr>
        <w:t xml:space="preserve">ungulate abundance </w:t>
      </w:r>
      <w:r w:rsidR="0006334C" w:rsidRPr="0006334C">
        <w:rPr>
          <w:rFonts w:ascii="Times New Roman" w:hAnsi="Times New Roman"/>
          <w:lang w:val="en"/>
        </w:rPr>
        <w:t>in time and space with the degree of realism defined by the user</w:t>
      </w:r>
      <w:r w:rsidRPr="0006334C">
        <w:rPr>
          <w:rFonts w:ascii="Times New Roman" w:hAnsi="Times New Roman"/>
          <w:lang w:val="en"/>
        </w:rPr>
        <w:t>, and spatial factors affecting browsing pressure.</w:t>
      </w:r>
      <w:r w:rsidR="0006334C">
        <w:rPr>
          <w:rFonts w:ascii="Times New Roman" w:hAnsi="Times New Roman"/>
          <w:lang w:val="en"/>
        </w:rPr>
        <w:t xml:space="preserve"> </w:t>
      </w:r>
      <w:r w:rsidR="00C80F57" w:rsidRPr="007D38E0">
        <w:rPr>
          <w:rFonts w:ascii="Times New Roman" w:hAnsi="Times New Roman" w:cs="Times New Roman"/>
          <w:iCs/>
        </w:rPr>
        <w:t>The general approach to modeling browse disturbance on forests is to define available forage (</w:t>
      </w:r>
      <w:r w:rsidR="00C80F57">
        <w:rPr>
          <w:rFonts w:ascii="Times New Roman" w:hAnsi="Times New Roman" w:cs="Times New Roman"/>
          <w:iCs/>
        </w:rPr>
        <w:t xml:space="preserve">annual growth of </w:t>
      </w:r>
      <w:r w:rsidR="00C80F57" w:rsidRPr="007D38E0">
        <w:rPr>
          <w:rFonts w:ascii="Times New Roman" w:hAnsi="Times New Roman" w:cs="Times New Roman"/>
          <w:iCs/>
        </w:rPr>
        <w:t xml:space="preserve">cohorts </w:t>
      </w:r>
      <w:r w:rsidR="00C80F57">
        <w:rPr>
          <w:rFonts w:ascii="Times New Roman" w:hAnsi="Times New Roman" w:cs="Times New Roman"/>
          <w:iCs/>
        </w:rPr>
        <w:t>accessible to browsers)</w:t>
      </w:r>
      <w:r w:rsidR="00C80F57" w:rsidRPr="007D38E0">
        <w:rPr>
          <w:rFonts w:ascii="Times New Roman" w:hAnsi="Times New Roman" w:cs="Times New Roman"/>
          <w:iCs/>
        </w:rPr>
        <w:t xml:space="preserve"> based on species preference and the composition of cohorts on each site</w:t>
      </w:r>
      <w:r w:rsidR="00C80F57">
        <w:rPr>
          <w:rFonts w:ascii="Times New Roman" w:hAnsi="Times New Roman" w:cs="Times New Roman"/>
          <w:iCs/>
        </w:rPr>
        <w:t xml:space="preserve"> (cell), remove some proportion of cohort biomass based on browser abundance and their preference for different species cohorts, and to impact </w:t>
      </w:r>
      <w:r w:rsidR="0006334C">
        <w:rPr>
          <w:rFonts w:ascii="Times New Roman" w:hAnsi="Times New Roman" w:cs="Times New Roman"/>
          <w:iCs/>
        </w:rPr>
        <w:t xml:space="preserve">susceptible </w:t>
      </w:r>
      <w:r w:rsidR="00C80F57">
        <w:rPr>
          <w:rFonts w:ascii="Times New Roman" w:hAnsi="Times New Roman" w:cs="Times New Roman"/>
          <w:iCs/>
        </w:rPr>
        <w:t>species cohorts according to their ability to compensate for lost biomass.</w:t>
      </w:r>
      <w:r w:rsidR="00AA78D2">
        <w:rPr>
          <w:rFonts w:ascii="Times New Roman" w:hAnsi="Times New Roman" w:cs="Times New Roman"/>
          <w:iCs/>
        </w:rPr>
        <w:t xml:space="preserve"> In addition, the extension provides the option to model reciprocal interactions between browsing populations and landscape distributions of available forage.</w:t>
      </w:r>
      <w:r w:rsidRPr="005A5197">
        <w:rPr>
          <w:rFonts w:ascii="Times New Roman" w:hAnsi="Times New Roman"/>
          <w:lang w:val="en"/>
        </w:rPr>
        <w:t xml:space="preserve"> </w:t>
      </w:r>
      <w:r w:rsidR="00C80F57" w:rsidRPr="007D38E0">
        <w:rPr>
          <w:rFonts w:ascii="Times New Roman" w:hAnsi="Times New Roman" w:cs="Times New Roman"/>
          <w:iCs/>
          <w:sz w:val="22"/>
          <w:szCs w:val="22"/>
        </w:rPr>
        <w:t>A conceptual model of the Browse Disturbance extension is outlined in Figure</w:t>
      </w:r>
      <w:r w:rsidR="00174022">
        <w:rPr>
          <w:rFonts w:ascii="Times New Roman" w:hAnsi="Times New Roman" w:cs="Times New Roman"/>
          <w:iCs/>
          <w:sz w:val="22"/>
          <w:szCs w:val="22"/>
        </w:rPr>
        <w:t>s</w:t>
      </w:r>
      <w:r w:rsidR="00C80F57" w:rsidRPr="007D38E0">
        <w:rPr>
          <w:rFonts w:ascii="Times New Roman" w:hAnsi="Times New Roman" w:cs="Times New Roman"/>
          <w:iCs/>
          <w:sz w:val="22"/>
          <w:szCs w:val="22"/>
        </w:rPr>
        <w:t xml:space="preserve"> </w:t>
      </w:r>
      <w:r w:rsidR="00C80F57">
        <w:rPr>
          <w:rFonts w:ascii="Times New Roman" w:hAnsi="Times New Roman" w:cs="Times New Roman"/>
          <w:iCs/>
          <w:sz w:val="22"/>
          <w:szCs w:val="22"/>
        </w:rPr>
        <w:t xml:space="preserve">1 </w:t>
      </w:r>
      <w:r w:rsidR="00174022">
        <w:rPr>
          <w:rFonts w:ascii="Times New Roman" w:hAnsi="Times New Roman" w:cs="Times New Roman"/>
          <w:iCs/>
          <w:sz w:val="22"/>
          <w:szCs w:val="22"/>
        </w:rPr>
        <w:t>and 2</w:t>
      </w:r>
      <w:r w:rsidR="00595AC8">
        <w:rPr>
          <w:rFonts w:ascii="Times New Roman" w:hAnsi="Times New Roman" w:cs="Times New Roman"/>
          <w:iCs/>
          <w:sz w:val="22"/>
          <w:szCs w:val="22"/>
        </w:rPr>
        <w:t>.</w:t>
      </w:r>
    </w:p>
    <w:p w:rsidR="00174022" w:rsidRDefault="00174022" w:rsidP="001909F5">
      <w:pPr>
        <w:pStyle w:val="Caption"/>
      </w:pPr>
      <w:r w:rsidRPr="00084905">
        <w:rPr>
          <w:noProof/>
        </w:rPr>
        <w:lastRenderedPageBreak/>
        <w:drawing>
          <wp:inline distT="0" distB="0" distL="0" distR="0" wp14:anchorId="749089CB" wp14:editId="68032DCD">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C80F57" w:rsidRPr="00595AC8" w:rsidRDefault="00680789" w:rsidP="001909F5">
      <w:pPr>
        <w:pStyle w:val="Caption"/>
      </w:pPr>
      <w:proofErr w:type="gramStart"/>
      <w:r w:rsidRPr="00595AC8">
        <w:t xml:space="preserve">Figure </w:t>
      </w:r>
      <w:r w:rsidR="008824FD">
        <w:fldChar w:fldCharType="begin"/>
      </w:r>
      <w:r w:rsidR="008824FD">
        <w:instrText xml:space="preserve"> SEQ Figure \* ARABIC </w:instrText>
      </w:r>
      <w:r w:rsidR="008824FD">
        <w:fldChar w:fldCharType="separate"/>
      </w:r>
      <w:r w:rsidR="009D1EE5" w:rsidRPr="00595AC8">
        <w:rPr>
          <w:noProof/>
        </w:rPr>
        <w:t>1</w:t>
      </w:r>
      <w:r w:rsidR="008824FD">
        <w:rPr>
          <w:noProof/>
        </w:rPr>
        <w:fldChar w:fldCharType="end"/>
      </w:r>
      <w:r w:rsidR="00174022" w:rsidRPr="00595AC8">
        <w:t>.</w:t>
      </w:r>
      <w:proofErr w:type="gramEnd"/>
      <w:r w:rsidR="00174022" w:rsidRPr="00595AC8">
        <w:t xml:space="preserve"> </w:t>
      </w:r>
      <w:proofErr w:type="gramStart"/>
      <w:r w:rsidR="00174022" w:rsidRPr="00595AC8">
        <w:t>Overall conceptual diagram of Browse Extension.</w:t>
      </w:r>
      <w:proofErr w:type="gramEnd"/>
    </w:p>
    <w:p w:rsidR="00174022" w:rsidRDefault="00174022" w:rsidP="001909F5">
      <w:r>
        <w:rPr>
          <w:noProof/>
        </w:rPr>
        <w:lastRenderedPageBreak/>
        <w:drawing>
          <wp:inline distT="0" distB="0" distL="0" distR="0" wp14:anchorId="5D00F174" wp14:editId="083BE322">
            <wp:extent cx="5513696" cy="33846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rotWithShape="1">
                    <a:blip r:embed="rId8">
                      <a:extLst>
                        <a:ext uri="{28A0092B-C50C-407E-A947-70E740481C1C}">
                          <a14:useLocalDpi xmlns:a14="http://schemas.microsoft.com/office/drawing/2010/main" val="0"/>
                        </a:ext>
                      </a:extLst>
                    </a:blip>
                    <a:srcRect r="7234" b="43054"/>
                    <a:stretch/>
                  </pic:blipFill>
                  <pic:spPr bwMode="auto">
                    <a:xfrm>
                      <a:off x="0" y="0"/>
                      <a:ext cx="5513696" cy="3384645"/>
                    </a:xfrm>
                    <a:prstGeom prst="rect">
                      <a:avLst/>
                    </a:prstGeom>
                    <a:ln>
                      <a:noFill/>
                    </a:ln>
                    <a:extLst>
                      <a:ext uri="{53640926-AAD7-44D8-BBD7-CCE9431645EC}">
                        <a14:shadowObscured xmlns:a14="http://schemas.microsoft.com/office/drawing/2010/main"/>
                      </a:ext>
                    </a:extLst>
                  </pic:spPr>
                </pic:pic>
              </a:graphicData>
            </a:graphic>
          </wp:inline>
        </w:drawing>
      </w:r>
    </w:p>
    <w:p w:rsidR="00174022" w:rsidRPr="00174022" w:rsidRDefault="00174022" w:rsidP="001909F5">
      <w:proofErr w:type="gramStart"/>
      <w:r w:rsidRPr="00174022">
        <w:t>Figure 2.</w:t>
      </w:r>
      <w:proofErr w:type="gramEnd"/>
      <w:r>
        <w:t xml:space="preserve">  Inset conceptual diagram for calculation of site and landscape attributes.</w:t>
      </w:r>
    </w:p>
    <w:p w:rsidR="00C80F57" w:rsidRDefault="00C80F57" w:rsidP="001909F5">
      <w:pPr>
        <w:pStyle w:val="Heading1"/>
        <w:rPr>
          <w:b/>
        </w:rPr>
      </w:pPr>
      <w:bookmarkStart w:id="2" w:name="_Toc411414954"/>
      <w:r>
        <w:lastRenderedPageBreak/>
        <w:t>Model Description</w:t>
      </w:r>
      <w:bookmarkEnd w:id="2"/>
    </w:p>
    <w:p w:rsidR="00C80F57" w:rsidRPr="007D38E0" w:rsidRDefault="00C80F57" w:rsidP="001909F5">
      <w:pPr>
        <w:pStyle w:val="Heading2"/>
      </w:pPr>
      <w:bookmarkStart w:id="3" w:name="_Toc411414955"/>
      <w:r w:rsidRPr="002D5832">
        <w:t>Species</w:t>
      </w:r>
      <w:r>
        <w:t xml:space="preserve"> Browse Preference Index</w:t>
      </w:r>
      <w:bookmarkEnd w:id="3"/>
    </w:p>
    <w:p w:rsidR="00C80F57" w:rsidRDefault="00C80F57" w:rsidP="00C80F57">
      <w:pPr>
        <w:pStyle w:val="Default"/>
        <w:rPr>
          <w:rFonts w:ascii="Times New Roman" w:hAnsi="Times New Roman" w:cs="Times New Roman"/>
          <w:sz w:val="22"/>
          <w:szCs w:val="22"/>
        </w:rPr>
      </w:pPr>
      <w:r>
        <w:rPr>
          <w:rFonts w:ascii="Times New Roman" w:hAnsi="Times New Roman" w:cs="Times New Roman"/>
          <w:sz w:val="22"/>
          <w:szCs w:val="22"/>
        </w:rPr>
        <w:t>Most browsers</w:t>
      </w:r>
      <w:r w:rsidRPr="007D38E0">
        <w:rPr>
          <w:rFonts w:ascii="Times New Roman" w:hAnsi="Times New Roman" w:cs="Times New Roman"/>
          <w:sz w:val="22"/>
          <w:szCs w:val="22"/>
        </w:rPr>
        <w:t xml:space="preserve"> prefer certain plant species</w:t>
      </w:r>
      <w:r>
        <w:rPr>
          <w:rFonts w:ascii="Times New Roman" w:hAnsi="Times New Roman" w:cs="Times New Roman"/>
          <w:sz w:val="22"/>
          <w:szCs w:val="22"/>
        </w:rPr>
        <w:t xml:space="preserve"> over others. </w:t>
      </w:r>
      <w:r w:rsidR="00B80420">
        <w:rPr>
          <w:rFonts w:ascii="Times New Roman" w:hAnsi="Times New Roman" w:cs="Times New Roman"/>
          <w:sz w:val="22"/>
          <w:szCs w:val="22"/>
        </w:rPr>
        <w:t xml:space="preserve"> </w:t>
      </w:r>
      <w:r>
        <w:rPr>
          <w:rFonts w:ascii="Times New Roman" w:hAnsi="Times New Roman" w:cs="Times New Roman"/>
          <w:sz w:val="22"/>
          <w:szCs w:val="22"/>
        </w:rPr>
        <w:t>The user must provide</w:t>
      </w:r>
      <w:r w:rsidRPr="007D38E0">
        <w:rPr>
          <w:rFonts w:ascii="Times New Roman" w:hAnsi="Times New Roman" w:cs="Times New Roman"/>
          <w:sz w:val="22"/>
          <w:szCs w:val="22"/>
        </w:rPr>
        <w:t xml:space="preserve"> </w:t>
      </w:r>
      <w:r>
        <w:rPr>
          <w:rFonts w:ascii="Times New Roman" w:hAnsi="Times New Roman" w:cs="Times New Roman"/>
          <w:sz w:val="22"/>
          <w:szCs w:val="22"/>
        </w:rPr>
        <w:t xml:space="preserve">a relative preference index to </w:t>
      </w:r>
      <w:r w:rsidRPr="007D38E0">
        <w:rPr>
          <w:rFonts w:ascii="Times New Roman" w:hAnsi="Times New Roman" w:cs="Times New Roman"/>
          <w:sz w:val="22"/>
          <w:szCs w:val="22"/>
        </w:rPr>
        <w:t>each species</w:t>
      </w:r>
      <w:r>
        <w:rPr>
          <w:rFonts w:ascii="Times New Roman" w:hAnsi="Times New Roman" w:cs="Times New Roman"/>
          <w:sz w:val="22"/>
          <w:szCs w:val="22"/>
        </w:rPr>
        <w:t xml:space="preserve">.  </w:t>
      </w:r>
      <w:r w:rsidR="00F2572B">
        <w:rPr>
          <w:rFonts w:ascii="Times New Roman" w:hAnsi="Times New Roman" w:cs="Times New Roman"/>
          <w:sz w:val="22"/>
          <w:szCs w:val="22"/>
        </w:rPr>
        <w:t>A</w:t>
      </w:r>
      <w:r w:rsidR="00343867">
        <w:rPr>
          <w:rFonts w:ascii="Times New Roman" w:hAnsi="Times New Roman" w:cs="Times New Roman"/>
          <w:sz w:val="22"/>
          <w:szCs w:val="22"/>
        </w:rPr>
        <w:t>n</w:t>
      </w:r>
      <w:r w:rsidR="00F2572B">
        <w:rPr>
          <w:rFonts w:ascii="Times New Roman" w:hAnsi="Times New Roman" w:cs="Times New Roman"/>
          <w:sz w:val="22"/>
          <w:szCs w:val="22"/>
        </w:rPr>
        <w:t xml:space="preserve"> example of tables bearing categorical values for browse preference </w:t>
      </w:r>
      <w:r w:rsidR="00343867">
        <w:rPr>
          <w:rFonts w:ascii="Times New Roman" w:hAnsi="Times New Roman" w:cs="Times New Roman"/>
          <w:sz w:val="22"/>
          <w:szCs w:val="22"/>
        </w:rPr>
        <w:t xml:space="preserve">by deer in Pennsylvania </w:t>
      </w:r>
      <w:r w:rsidR="00F2572B">
        <w:rPr>
          <w:rFonts w:ascii="Times New Roman" w:hAnsi="Times New Roman" w:cs="Times New Roman"/>
          <w:sz w:val="22"/>
          <w:szCs w:val="22"/>
        </w:rPr>
        <w:t xml:space="preserve">is provided in addendum </w:t>
      </w:r>
      <w:commentRangeStart w:id="4"/>
      <w:r w:rsidR="00F2572B">
        <w:rPr>
          <w:rFonts w:ascii="Times New Roman" w:hAnsi="Times New Roman" w:cs="Times New Roman"/>
          <w:sz w:val="22"/>
          <w:szCs w:val="22"/>
        </w:rPr>
        <w:t>1</w:t>
      </w:r>
      <w:commentRangeEnd w:id="4"/>
      <w:r w:rsidR="00AA78D2">
        <w:rPr>
          <w:rStyle w:val="CommentReference"/>
          <w:rFonts w:asciiTheme="minorHAnsi" w:hAnsiTheme="minorHAnsi" w:cstheme="minorBidi"/>
          <w:color w:val="auto"/>
        </w:rPr>
        <w:commentReference w:id="4"/>
      </w:r>
      <w:r w:rsidR="00F2572B">
        <w:rPr>
          <w:rFonts w:ascii="Times New Roman" w:hAnsi="Times New Roman" w:cs="Times New Roman"/>
          <w:sz w:val="22"/>
          <w:szCs w:val="22"/>
        </w:rPr>
        <w:t xml:space="preserve">. </w:t>
      </w:r>
      <w:r w:rsidR="00B80420">
        <w:rPr>
          <w:rFonts w:ascii="Times New Roman" w:hAnsi="Times New Roman" w:cs="Times New Roman"/>
          <w:sz w:val="22"/>
          <w:szCs w:val="22"/>
        </w:rPr>
        <w:t xml:space="preserve"> </w:t>
      </w:r>
      <w:r w:rsidRPr="002D5832">
        <w:rPr>
          <w:rFonts w:ascii="Times New Roman" w:hAnsi="Times New Roman" w:cs="Times New Roman"/>
          <w:sz w:val="22"/>
          <w:szCs w:val="22"/>
        </w:rPr>
        <w:t>Species browse preference is a unit-less index (0-1) that defines the relative selectivity of the browser for certain species.</w:t>
      </w:r>
      <w:r w:rsidR="00B80420">
        <w:rPr>
          <w:rFonts w:ascii="Times New Roman" w:hAnsi="Times New Roman" w:cs="Times New Roman"/>
          <w:sz w:val="22"/>
          <w:szCs w:val="22"/>
        </w:rPr>
        <w:t xml:space="preserve"> </w:t>
      </w:r>
      <w:r w:rsidRPr="002D5832">
        <w:rPr>
          <w:rFonts w:ascii="Times New Roman" w:hAnsi="Times New Roman" w:cs="Times New Roman"/>
          <w:sz w:val="22"/>
          <w:szCs w:val="22"/>
        </w:rPr>
        <w:t xml:space="preserve"> Species with higher values are more preferred than species with lower values.  Species with a browse preference of 0 are considered non-forage</w:t>
      </w:r>
      <w:r>
        <w:rPr>
          <w:rFonts w:ascii="Times New Roman" w:hAnsi="Times New Roman" w:cs="Times New Roman"/>
          <w:sz w:val="22"/>
          <w:szCs w:val="22"/>
        </w:rPr>
        <w:t xml:space="preserve"> and therefore do not contribute toward estimates of forage quantity. However, users may include species with browse preference of 0 in calculations of site preference</w:t>
      </w:r>
      <w:r w:rsidR="00680789">
        <w:rPr>
          <w:rFonts w:ascii="Times New Roman" w:hAnsi="Times New Roman" w:cs="Times New Roman"/>
          <w:sz w:val="22"/>
          <w:szCs w:val="22"/>
        </w:rPr>
        <w:t xml:space="preserve"> (2.4)</w:t>
      </w:r>
      <w:r>
        <w:rPr>
          <w:rFonts w:ascii="Times New Roman" w:hAnsi="Times New Roman" w:cs="Times New Roman"/>
          <w:sz w:val="22"/>
          <w:szCs w:val="22"/>
        </w:rPr>
        <w:t xml:space="preserve"> if they suspect that non-forage species may influence the palatability of preferred species within the same site. </w:t>
      </w:r>
      <w:r w:rsidRPr="002D5832">
        <w:rPr>
          <w:rFonts w:ascii="Times New Roman" w:hAnsi="Times New Roman" w:cs="Times New Roman"/>
          <w:sz w:val="22"/>
          <w:szCs w:val="22"/>
        </w:rPr>
        <w:t xml:space="preserve"> </w:t>
      </w:r>
      <w:r>
        <w:rPr>
          <w:rFonts w:ascii="Times New Roman" w:hAnsi="Times New Roman" w:cs="Times New Roman"/>
          <w:sz w:val="22"/>
          <w:szCs w:val="22"/>
        </w:rPr>
        <w:t>Preference index values should be representative of annual browse preference, taking into account seasonal variability. The relative preference index also defines the target proportion of available browse biomass to remove from species cohorts.</w:t>
      </w:r>
    </w:p>
    <w:p w:rsidR="00C80F57" w:rsidRDefault="00C80F57" w:rsidP="00C80F57">
      <w:pPr>
        <w:pStyle w:val="Default"/>
        <w:rPr>
          <w:rFonts w:ascii="Times New Roman" w:hAnsi="Times New Roman" w:cs="Times New Roman"/>
          <w:sz w:val="22"/>
          <w:szCs w:val="22"/>
        </w:rPr>
      </w:pPr>
    </w:p>
    <w:p w:rsidR="00C80F57" w:rsidRPr="00093426" w:rsidRDefault="00C80F57" w:rsidP="001909F5">
      <w:pPr>
        <w:pStyle w:val="Heading2"/>
      </w:pPr>
      <w:bookmarkStart w:id="5" w:name="_Toc411414956"/>
      <w:r w:rsidRPr="00680789">
        <w:t>Forage Availability</w:t>
      </w:r>
      <w:bookmarkEnd w:id="5"/>
    </w:p>
    <w:p w:rsidR="001D6682" w:rsidRDefault="001D6682" w:rsidP="00C80F57">
      <w:pPr>
        <w:pStyle w:val="Default"/>
        <w:rPr>
          <w:rFonts w:ascii="Times New Roman" w:hAnsi="Times New Roman" w:cs="Times New Roman"/>
          <w:sz w:val="22"/>
          <w:szCs w:val="22"/>
        </w:rPr>
      </w:pPr>
      <w:r>
        <w:rPr>
          <w:rFonts w:ascii="Times New Roman" w:hAnsi="Times New Roman" w:cs="Times New Roman"/>
          <w:sz w:val="22"/>
          <w:szCs w:val="22"/>
        </w:rPr>
        <w:t>Available forage biomass is determined by whether a cohort is susceptible to browsing (i.e., of a size that could be browsed)</w:t>
      </w:r>
      <w:r w:rsidR="0018667F">
        <w:rPr>
          <w:rFonts w:ascii="Times New Roman" w:hAnsi="Times New Roman" w:cs="Times New Roman"/>
          <w:sz w:val="22"/>
          <w:szCs w:val="22"/>
        </w:rPr>
        <w:t xml:space="preserve">. This determination is based on the assumed height-reach of the herbivore and the assumption that species-cohort biomass is an approximation of cohort height. Forage availability is also determined by the </w:t>
      </w:r>
      <w:r>
        <w:rPr>
          <w:rFonts w:ascii="Times New Roman" w:hAnsi="Times New Roman" w:cs="Times New Roman"/>
          <w:sz w:val="22"/>
          <w:szCs w:val="22"/>
        </w:rPr>
        <w:t>fraction of annual growth that susceptible cohorts allocate to leaf and stem</w:t>
      </w:r>
      <w:r w:rsidR="00AA78D2">
        <w:rPr>
          <w:rFonts w:ascii="Times New Roman" w:hAnsi="Times New Roman" w:cs="Times New Roman"/>
          <w:sz w:val="22"/>
          <w:szCs w:val="22"/>
        </w:rPr>
        <w:t xml:space="preserve"> </w:t>
      </w:r>
      <w:commentRangeStart w:id="6"/>
      <w:r w:rsidR="00AA78D2">
        <w:rPr>
          <w:rFonts w:ascii="Times New Roman" w:hAnsi="Times New Roman" w:cs="Times New Roman"/>
          <w:sz w:val="22"/>
          <w:szCs w:val="22"/>
        </w:rPr>
        <w:t>material</w:t>
      </w:r>
      <w:commentRangeEnd w:id="6"/>
      <w:r w:rsidR="0018667F">
        <w:rPr>
          <w:rStyle w:val="CommentReference"/>
          <w:rFonts w:asciiTheme="minorHAnsi" w:hAnsiTheme="minorHAnsi" w:cstheme="minorBidi"/>
          <w:color w:val="auto"/>
        </w:rPr>
        <w:commentReference w:id="6"/>
      </w:r>
      <w:r w:rsidR="00AA78D2">
        <w:rPr>
          <w:rFonts w:ascii="Times New Roman" w:hAnsi="Times New Roman" w:cs="Times New Roman"/>
          <w:sz w:val="22"/>
          <w:szCs w:val="22"/>
        </w:rPr>
        <w:t>.</w:t>
      </w:r>
      <w:r w:rsidR="0018667F">
        <w:rPr>
          <w:rFonts w:ascii="Times New Roman" w:hAnsi="Times New Roman" w:cs="Times New Roman"/>
          <w:sz w:val="22"/>
          <w:szCs w:val="22"/>
        </w:rPr>
        <w:t xml:space="preserve"> </w:t>
      </w:r>
    </w:p>
    <w:p w:rsidR="001D6682" w:rsidRDefault="001D6682" w:rsidP="00C80F57">
      <w:pPr>
        <w:pStyle w:val="Default"/>
        <w:rPr>
          <w:rFonts w:ascii="Times New Roman" w:hAnsi="Times New Roman" w:cs="Times New Roman"/>
          <w:sz w:val="22"/>
          <w:szCs w:val="22"/>
        </w:rPr>
      </w:pPr>
    </w:p>
    <w:p w:rsidR="001D6682" w:rsidRDefault="001D6682" w:rsidP="001909F5">
      <w:pPr>
        <w:pStyle w:val="Heading3"/>
      </w:pPr>
      <w:bookmarkStart w:id="7" w:name="_Ref411409997"/>
      <w:bookmarkStart w:id="8" w:name="_Toc411414957"/>
      <w:r>
        <w:t>Susceptible Cohorts</w:t>
      </w:r>
      <w:bookmarkEnd w:id="7"/>
      <w:bookmarkEnd w:id="8"/>
    </w:p>
    <w:p w:rsidR="001D6682" w:rsidRDefault="001D6682" w:rsidP="001D6682">
      <w:pPr>
        <w:pStyle w:val="Default"/>
        <w:rPr>
          <w:rFonts w:ascii="Times New Roman" w:hAnsi="Times New Roman" w:cs="Times New Roman"/>
          <w:sz w:val="22"/>
          <w:szCs w:val="22"/>
        </w:rPr>
      </w:pPr>
      <w:r>
        <w:rPr>
          <w:rFonts w:ascii="Times New Roman" w:hAnsi="Times New Roman" w:cs="Times New Roman"/>
          <w:sz w:val="22"/>
          <w:szCs w:val="22"/>
        </w:rPr>
        <w:t>Susceptible cohorts are defined as those with total cohort biomass below a user-define</w:t>
      </w:r>
      <w:r w:rsidR="00AA78D2">
        <w:rPr>
          <w:rFonts w:ascii="Times New Roman" w:hAnsi="Times New Roman" w:cs="Times New Roman"/>
          <w:sz w:val="22"/>
          <w:szCs w:val="22"/>
        </w:rPr>
        <w:t>d</w:t>
      </w:r>
      <w:r>
        <w:rPr>
          <w:rFonts w:ascii="Times New Roman" w:hAnsi="Times New Roman" w:cs="Times New Roman"/>
          <w:sz w:val="22"/>
          <w:szCs w:val="22"/>
        </w:rPr>
        <w:t xml:space="preserve"> threshold. </w:t>
      </w:r>
    </w:p>
    <w:p w:rsidR="001D6682" w:rsidRDefault="001D6682" w:rsidP="001D6682">
      <w:pPr>
        <w:pStyle w:val="Default"/>
        <w:rPr>
          <w:rFonts w:ascii="Times New Roman" w:hAnsi="Times New Roman" w:cs="Times New Roman"/>
          <w:sz w:val="22"/>
          <w:szCs w:val="22"/>
        </w:rPr>
      </w:pPr>
      <w:r>
        <w:rPr>
          <w:rFonts w:ascii="Times New Roman" w:hAnsi="Times New Roman" w:cs="Times New Roman"/>
          <w:sz w:val="22"/>
          <w:szCs w:val="22"/>
        </w:rPr>
        <w:t>The user must provide a parameter that represents the proportion of the maximum per-</w:t>
      </w:r>
      <w:r w:rsidR="00B9064F">
        <w:rPr>
          <w:rFonts w:ascii="Times New Roman" w:hAnsi="Times New Roman" w:cs="Times New Roman"/>
          <w:sz w:val="22"/>
          <w:szCs w:val="22"/>
        </w:rPr>
        <w:t xml:space="preserve">site </w:t>
      </w:r>
      <w:r>
        <w:rPr>
          <w:rFonts w:ascii="Times New Roman" w:hAnsi="Times New Roman" w:cs="Times New Roman"/>
          <w:sz w:val="22"/>
          <w:szCs w:val="22"/>
        </w:rPr>
        <w:t xml:space="preserve">biomass that equates to a cohort beginning to </w:t>
      </w:r>
      <w:r w:rsidR="00B9064F">
        <w:rPr>
          <w:rFonts w:ascii="Times New Roman" w:hAnsi="Times New Roman" w:cs="Times New Roman"/>
          <w:sz w:val="22"/>
          <w:szCs w:val="22"/>
        </w:rPr>
        <w:t xml:space="preserve">escape the reach of the herbivore. </w:t>
      </w:r>
      <w:r>
        <w:rPr>
          <w:rFonts w:ascii="Times New Roman" w:hAnsi="Times New Roman" w:cs="Times New Roman"/>
          <w:sz w:val="22"/>
          <w:szCs w:val="22"/>
        </w:rPr>
        <w:t xml:space="preserve"> For example, if an ecoregion has a maximum</w:t>
      </w:r>
      <w:r w:rsidR="00B9064F">
        <w:rPr>
          <w:rFonts w:ascii="Times New Roman" w:hAnsi="Times New Roman" w:cs="Times New Roman"/>
          <w:sz w:val="22"/>
          <w:szCs w:val="22"/>
        </w:rPr>
        <w:t xml:space="preserve"> site-</w:t>
      </w:r>
      <w:r>
        <w:rPr>
          <w:rFonts w:ascii="Times New Roman" w:hAnsi="Times New Roman" w:cs="Times New Roman"/>
          <w:sz w:val="22"/>
          <w:szCs w:val="22"/>
        </w:rPr>
        <w:t>biomass of 10000 g/m</w:t>
      </w:r>
      <w:r w:rsidRPr="00B80420">
        <w:rPr>
          <w:rFonts w:ascii="Times New Roman" w:hAnsi="Times New Roman" w:cs="Times New Roman"/>
          <w:sz w:val="22"/>
          <w:szCs w:val="22"/>
          <w:vertAlign w:val="superscript"/>
        </w:rPr>
        <w:t>2</w:t>
      </w:r>
      <w:r>
        <w:rPr>
          <w:rFonts w:ascii="Times New Roman" w:hAnsi="Times New Roman" w:cs="Times New Roman"/>
          <w:sz w:val="22"/>
          <w:szCs w:val="22"/>
        </w:rPr>
        <w:t>, then a parameter value of 0.05 means that cohorts above 500 g/m</w:t>
      </w:r>
      <w:r w:rsidRPr="00B80420">
        <w:rPr>
          <w:rFonts w:ascii="Times New Roman" w:hAnsi="Times New Roman" w:cs="Times New Roman"/>
          <w:sz w:val="22"/>
          <w:szCs w:val="22"/>
          <w:vertAlign w:val="superscript"/>
        </w:rPr>
        <w:t>2</w:t>
      </w:r>
      <w:r>
        <w:rPr>
          <w:rFonts w:ascii="Times New Roman" w:hAnsi="Times New Roman" w:cs="Times New Roman"/>
          <w:sz w:val="22"/>
          <w:szCs w:val="22"/>
        </w:rPr>
        <w:t xml:space="preserve"> begin to escape browse pressure due to height. Using this biomass threshold, the proportion of each cohort that is within browse reach is estimated. Starting with the cohort with the lowest biomass (regardless of species preference and age), the proportion in browse reach is the ratio of cohort biomass to the biomass threshold, with a maximum value capped at 1.0. If the cohort biomass is less than the biomass threshold, the next cohort in order of increasing biomass is </w:t>
      </w:r>
      <w:r w:rsidR="00B9064F">
        <w:rPr>
          <w:rFonts w:ascii="Times New Roman" w:hAnsi="Times New Roman" w:cs="Times New Roman"/>
          <w:sz w:val="22"/>
          <w:szCs w:val="22"/>
        </w:rPr>
        <w:t xml:space="preserve">also </w:t>
      </w:r>
      <w:r>
        <w:rPr>
          <w:rFonts w:ascii="Times New Roman" w:hAnsi="Times New Roman" w:cs="Times New Roman"/>
          <w:sz w:val="22"/>
          <w:szCs w:val="22"/>
        </w:rPr>
        <w:t xml:space="preserve">considered.  The first cohort’s biomass is subtracted from the threshold, and this new threshold is applied to the second cohort.  This sequence is repeated for cohorts until the threshold is met, or until all eligible cohorts have been considered.  </w:t>
      </w:r>
      <w:r w:rsidR="00B9064F">
        <w:rPr>
          <w:rFonts w:ascii="Times New Roman" w:hAnsi="Times New Roman" w:cs="Times New Roman"/>
          <w:sz w:val="22"/>
          <w:szCs w:val="22"/>
        </w:rPr>
        <w:t xml:space="preserve">We assume that apical dominance within low-statured cohorts will drive susceptibility to browsing herbivory, i.e., browsing of lower branches will be compensated by growth beyond the browse </w:t>
      </w:r>
      <w:r w:rsidR="00B9064F" w:rsidRPr="00AA78D2">
        <w:rPr>
          <w:rFonts w:ascii="Times New Roman" w:hAnsi="Times New Roman" w:cs="Times New Roman"/>
          <w:sz w:val="22"/>
          <w:szCs w:val="22"/>
        </w:rPr>
        <w:t xml:space="preserve">line </w:t>
      </w:r>
      <w:r w:rsidR="00B9064F" w:rsidRPr="0018667F">
        <w:rPr>
          <w:rFonts w:ascii="Times New Roman" w:hAnsi="Times New Roman" w:cs="Times New Roman"/>
          <w:sz w:val="22"/>
          <w:szCs w:val="22"/>
        </w:rPr>
        <w:t>(</w:t>
      </w:r>
      <w:r w:rsidR="00D86054" w:rsidRPr="0018667F">
        <w:rPr>
          <w:rFonts w:ascii="Times New Roman" w:hAnsi="Times New Roman" w:cs="Times New Roman"/>
          <w:sz w:val="22"/>
          <w:szCs w:val="22"/>
        </w:rPr>
        <w:t xml:space="preserve">McLaren and Peterson 1994, </w:t>
      </w:r>
      <w:r w:rsidR="00AA78D2" w:rsidRPr="0054086A">
        <w:rPr>
          <w:rFonts w:ascii="Times New Roman" w:hAnsi="Times New Roman" w:cs="Times New Roman"/>
          <w:sz w:val="22"/>
          <w:szCs w:val="22"/>
        </w:rPr>
        <w:t>Vila et al. 2002</w:t>
      </w:r>
      <w:r w:rsidR="00B9064F" w:rsidRPr="0018667F">
        <w:rPr>
          <w:rFonts w:ascii="Times New Roman" w:hAnsi="Times New Roman" w:cs="Times New Roman"/>
          <w:sz w:val="22"/>
          <w:szCs w:val="22"/>
        </w:rPr>
        <w:t>).</w:t>
      </w:r>
      <w:r w:rsidR="00B9064F" w:rsidRPr="00AA78D2">
        <w:rPr>
          <w:rFonts w:ascii="Times New Roman" w:hAnsi="Times New Roman" w:cs="Times New Roman"/>
          <w:sz w:val="22"/>
          <w:szCs w:val="22"/>
        </w:rPr>
        <w:t xml:space="preserve"> Hence</w:t>
      </w:r>
      <w:r w:rsidR="00B9064F">
        <w:rPr>
          <w:rFonts w:ascii="Times New Roman" w:hAnsi="Times New Roman" w:cs="Times New Roman"/>
          <w:sz w:val="22"/>
          <w:szCs w:val="22"/>
        </w:rPr>
        <w:t xml:space="preserve"> those cohorts that have less than</w:t>
      </w:r>
      <w:r w:rsidR="00B80420">
        <w:rPr>
          <w:rFonts w:ascii="Times New Roman" w:hAnsi="Times New Roman" w:cs="Times New Roman"/>
          <w:sz w:val="22"/>
          <w:szCs w:val="22"/>
        </w:rPr>
        <w:t xml:space="preserve"> a user-defined proportion</w:t>
      </w:r>
      <w:r w:rsidR="00B9064F">
        <w:rPr>
          <w:rFonts w:ascii="Times New Roman" w:hAnsi="Times New Roman" w:cs="Times New Roman"/>
          <w:sz w:val="22"/>
          <w:szCs w:val="22"/>
        </w:rPr>
        <w:t xml:space="preserve"> </w:t>
      </w:r>
      <w:r w:rsidR="00B80420">
        <w:rPr>
          <w:rFonts w:ascii="Times New Roman" w:hAnsi="Times New Roman" w:cs="Times New Roman"/>
          <w:sz w:val="22"/>
          <w:szCs w:val="22"/>
        </w:rPr>
        <w:t xml:space="preserve">(default is </w:t>
      </w:r>
      <w:commentRangeStart w:id="9"/>
      <w:r w:rsidR="00B9064F">
        <w:rPr>
          <w:rFonts w:ascii="Times New Roman" w:hAnsi="Times New Roman" w:cs="Times New Roman"/>
          <w:sz w:val="22"/>
          <w:szCs w:val="22"/>
        </w:rPr>
        <w:t>50%</w:t>
      </w:r>
      <w:commentRangeEnd w:id="9"/>
      <w:r w:rsidR="00CA3D67">
        <w:rPr>
          <w:rFonts w:ascii="Times New Roman" w:hAnsi="Times New Roman" w:cs="Times New Roman"/>
          <w:sz w:val="22"/>
          <w:szCs w:val="22"/>
        </w:rPr>
        <w:t xml:space="preserve">; see </w:t>
      </w:r>
      <w:r w:rsidR="00CA3D67">
        <w:rPr>
          <w:rFonts w:ascii="Times New Roman" w:hAnsi="Times New Roman" w:cs="Times New Roman"/>
          <w:sz w:val="22"/>
          <w:szCs w:val="22"/>
        </w:rPr>
        <w:fldChar w:fldCharType="begin"/>
      </w:r>
      <w:r w:rsidR="00CA3D67">
        <w:rPr>
          <w:rFonts w:ascii="Times New Roman" w:hAnsi="Times New Roman" w:cs="Times New Roman"/>
          <w:sz w:val="22"/>
          <w:szCs w:val="22"/>
        </w:rPr>
        <w:instrText xml:space="preserve"> REF _Ref411410037 \r \h </w:instrText>
      </w:r>
      <w:r w:rsidR="00CA3D67">
        <w:rPr>
          <w:rFonts w:ascii="Times New Roman" w:hAnsi="Times New Roman" w:cs="Times New Roman"/>
          <w:sz w:val="22"/>
          <w:szCs w:val="22"/>
        </w:rPr>
      </w:r>
      <w:r w:rsidR="00CA3D67">
        <w:rPr>
          <w:rFonts w:ascii="Times New Roman" w:hAnsi="Times New Roman" w:cs="Times New Roman"/>
          <w:sz w:val="22"/>
          <w:szCs w:val="22"/>
        </w:rPr>
        <w:fldChar w:fldCharType="separate"/>
      </w:r>
      <w:r w:rsidR="00CA3D67">
        <w:rPr>
          <w:rFonts w:ascii="Times New Roman" w:hAnsi="Times New Roman" w:cs="Times New Roman"/>
          <w:sz w:val="22"/>
          <w:szCs w:val="22"/>
        </w:rPr>
        <w:t>3.2.8</w:t>
      </w:r>
      <w:r w:rsidR="00CA3D67">
        <w:rPr>
          <w:rFonts w:ascii="Times New Roman" w:hAnsi="Times New Roman" w:cs="Times New Roman"/>
          <w:sz w:val="22"/>
          <w:szCs w:val="22"/>
        </w:rPr>
        <w:fldChar w:fldCharType="end"/>
      </w:r>
      <w:r w:rsidR="00B80420">
        <w:rPr>
          <w:rFonts w:ascii="Times New Roman" w:hAnsi="Times New Roman" w:cs="Times New Roman"/>
          <w:sz w:val="22"/>
          <w:szCs w:val="22"/>
        </w:rPr>
        <w:t>)</w:t>
      </w:r>
      <w:r w:rsidR="00B9064F">
        <w:rPr>
          <w:rStyle w:val="CommentReference"/>
          <w:rFonts w:asciiTheme="minorHAnsi" w:hAnsiTheme="minorHAnsi" w:cstheme="minorBidi"/>
          <w:color w:val="auto"/>
        </w:rPr>
        <w:commentReference w:id="9"/>
      </w:r>
      <w:r w:rsidR="00B80420">
        <w:rPr>
          <w:rFonts w:ascii="Times New Roman" w:hAnsi="Times New Roman" w:cs="Times New Roman"/>
          <w:sz w:val="22"/>
          <w:szCs w:val="22"/>
        </w:rPr>
        <w:t xml:space="preserve"> </w:t>
      </w:r>
      <w:r w:rsidR="00B9064F">
        <w:rPr>
          <w:rFonts w:ascii="Times New Roman" w:hAnsi="Times New Roman" w:cs="Times New Roman"/>
          <w:sz w:val="22"/>
          <w:szCs w:val="22"/>
        </w:rPr>
        <w:t xml:space="preserve">of their biomass within browse reach are assumed to have “escaped” browsing herbivory, and are not included in the forage quantity estimate. Cohorts with proportions of biomass in browse reach </w:t>
      </w:r>
      <w:r w:rsidR="00B80420">
        <w:rPr>
          <w:rFonts w:ascii="Times New Roman" w:hAnsi="Times New Roman" w:cs="Times New Roman"/>
          <w:sz w:val="22"/>
          <w:szCs w:val="22"/>
        </w:rPr>
        <w:t>less than the threshold proportion</w:t>
      </w:r>
      <w:r w:rsidR="00B9064F">
        <w:rPr>
          <w:rFonts w:ascii="Times New Roman" w:hAnsi="Times New Roman" w:cs="Times New Roman"/>
          <w:sz w:val="22"/>
          <w:szCs w:val="22"/>
        </w:rPr>
        <w:t xml:space="preserve"> are considered to contribute to forage quantity at a rate equal to the proportion.  For example a cohort with a proportion of 0.75 has 75% of its total forage available within browse reach. </w:t>
      </w:r>
      <w:r w:rsidR="00E619C1">
        <w:rPr>
          <w:rFonts w:ascii="Times New Roman" w:hAnsi="Times New Roman" w:cs="Times New Roman"/>
          <w:sz w:val="22"/>
          <w:szCs w:val="22"/>
        </w:rPr>
        <w:t xml:space="preserve"> </w:t>
      </w:r>
      <w:r w:rsidR="00B9064F">
        <w:rPr>
          <w:rFonts w:ascii="Times New Roman" w:hAnsi="Times New Roman" w:cs="Times New Roman"/>
          <w:sz w:val="22"/>
          <w:szCs w:val="22"/>
        </w:rPr>
        <w:t>Finally,</w:t>
      </w:r>
      <w:r w:rsidR="00B80420">
        <w:rPr>
          <w:rFonts w:ascii="Times New Roman" w:hAnsi="Times New Roman" w:cs="Times New Roman"/>
          <w:sz w:val="22"/>
          <w:szCs w:val="22"/>
        </w:rPr>
        <w:t xml:space="preserve"> an age threshold as a proportion of longevity is</w:t>
      </w:r>
      <w:r w:rsidR="00E619C1">
        <w:rPr>
          <w:rFonts w:ascii="Times New Roman" w:hAnsi="Times New Roman" w:cs="Times New Roman"/>
          <w:sz w:val="22"/>
          <w:szCs w:val="22"/>
        </w:rPr>
        <w:t xml:space="preserve"> used</w:t>
      </w:r>
      <w:r w:rsidR="00B9064F">
        <w:rPr>
          <w:rFonts w:ascii="Times New Roman" w:hAnsi="Times New Roman" w:cs="Times New Roman"/>
          <w:sz w:val="22"/>
          <w:szCs w:val="22"/>
        </w:rPr>
        <w:t xml:space="preserve"> </w:t>
      </w:r>
      <w:r w:rsidR="00E619C1">
        <w:rPr>
          <w:rFonts w:ascii="Times New Roman" w:hAnsi="Times New Roman" w:cs="Times New Roman"/>
          <w:sz w:val="22"/>
          <w:szCs w:val="22"/>
        </w:rPr>
        <w:t>to prevent senescing mature cohorts from being treated as cohorts within browse reach.  C</w:t>
      </w:r>
      <w:r>
        <w:rPr>
          <w:rFonts w:ascii="Times New Roman" w:hAnsi="Times New Roman" w:cs="Times New Roman"/>
          <w:sz w:val="22"/>
          <w:szCs w:val="22"/>
        </w:rPr>
        <w:t>ohorts with ages</w:t>
      </w:r>
      <w:r w:rsidR="00E619C1">
        <w:rPr>
          <w:rFonts w:ascii="Times New Roman" w:hAnsi="Times New Roman" w:cs="Times New Roman"/>
          <w:sz w:val="22"/>
          <w:szCs w:val="22"/>
        </w:rPr>
        <w:t xml:space="preserve"> greater than this age threshold (default is </w:t>
      </w:r>
      <w:r>
        <w:rPr>
          <w:rFonts w:ascii="Times New Roman" w:hAnsi="Times New Roman" w:cs="Times New Roman"/>
          <w:sz w:val="22"/>
          <w:szCs w:val="22"/>
        </w:rPr>
        <w:t>57% of longevity</w:t>
      </w:r>
      <w:r w:rsidR="001909F5">
        <w:rPr>
          <w:rFonts w:ascii="Times New Roman" w:hAnsi="Times New Roman" w:cs="Times New Roman"/>
          <w:sz w:val="22"/>
          <w:szCs w:val="22"/>
        </w:rPr>
        <w:t xml:space="preserve">; see </w:t>
      </w:r>
      <w:r w:rsidR="001909F5">
        <w:rPr>
          <w:rFonts w:ascii="Times New Roman" w:hAnsi="Times New Roman" w:cs="Times New Roman"/>
          <w:sz w:val="22"/>
          <w:szCs w:val="22"/>
        </w:rPr>
        <w:fldChar w:fldCharType="begin"/>
      </w:r>
      <w:r w:rsidR="001909F5">
        <w:rPr>
          <w:rFonts w:ascii="Times New Roman" w:hAnsi="Times New Roman" w:cs="Times New Roman"/>
          <w:sz w:val="22"/>
          <w:szCs w:val="22"/>
        </w:rPr>
        <w:instrText xml:space="preserve"> REF _Ref411410533 \r \h </w:instrText>
      </w:r>
      <w:r w:rsidR="001909F5">
        <w:rPr>
          <w:rFonts w:ascii="Times New Roman" w:hAnsi="Times New Roman" w:cs="Times New Roman"/>
          <w:sz w:val="22"/>
          <w:szCs w:val="22"/>
        </w:rPr>
      </w:r>
      <w:r w:rsidR="001909F5">
        <w:rPr>
          <w:rFonts w:ascii="Times New Roman" w:hAnsi="Times New Roman" w:cs="Times New Roman"/>
          <w:sz w:val="22"/>
          <w:szCs w:val="22"/>
        </w:rPr>
        <w:fldChar w:fldCharType="separate"/>
      </w:r>
      <w:r w:rsidR="001909F5">
        <w:rPr>
          <w:rFonts w:ascii="Times New Roman" w:hAnsi="Times New Roman" w:cs="Times New Roman"/>
          <w:sz w:val="22"/>
          <w:szCs w:val="22"/>
        </w:rPr>
        <w:t>3.2.10</w:t>
      </w:r>
      <w:r w:rsidR="001909F5">
        <w:rPr>
          <w:rFonts w:ascii="Times New Roman" w:hAnsi="Times New Roman" w:cs="Times New Roman"/>
          <w:sz w:val="22"/>
          <w:szCs w:val="22"/>
        </w:rPr>
        <w:fldChar w:fldCharType="end"/>
      </w:r>
      <w:r w:rsidR="00E619C1">
        <w:rPr>
          <w:rFonts w:ascii="Times New Roman" w:hAnsi="Times New Roman" w:cs="Times New Roman"/>
          <w:sz w:val="22"/>
          <w:szCs w:val="22"/>
        </w:rPr>
        <w:t>)</w:t>
      </w:r>
      <w:r>
        <w:rPr>
          <w:rFonts w:ascii="Times New Roman" w:hAnsi="Times New Roman" w:cs="Times New Roman"/>
          <w:sz w:val="22"/>
          <w:szCs w:val="22"/>
        </w:rPr>
        <w:t xml:space="preserve"> are not considered as eligible.  </w:t>
      </w:r>
    </w:p>
    <w:p w:rsidR="001D6682" w:rsidRDefault="001D6682" w:rsidP="001D6682">
      <w:pPr>
        <w:pStyle w:val="Default"/>
        <w:rPr>
          <w:rFonts w:ascii="Times New Roman" w:hAnsi="Times New Roman" w:cs="Times New Roman"/>
          <w:sz w:val="22"/>
          <w:szCs w:val="22"/>
        </w:rPr>
      </w:pPr>
    </w:p>
    <w:p w:rsidR="00585017" w:rsidRDefault="00585017" w:rsidP="001909F5">
      <w:pPr>
        <w:pStyle w:val="Heading3"/>
      </w:pPr>
      <w:bookmarkStart w:id="10" w:name="_Ref411409814"/>
      <w:bookmarkStart w:id="11" w:name="_Toc411414958"/>
      <w:r>
        <w:lastRenderedPageBreak/>
        <w:t xml:space="preserve">Available forage </w:t>
      </w:r>
      <w:r w:rsidR="0018667F">
        <w:t>biomass</w:t>
      </w:r>
      <w:bookmarkEnd w:id="10"/>
      <w:bookmarkEnd w:id="11"/>
    </w:p>
    <w:p w:rsidR="00C6638A" w:rsidRDefault="00585017" w:rsidP="001D6682">
      <w:pPr>
        <w:pStyle w:val="Default"/>
        <w:rPr>
          <w:rFonts w:ascii="Times New Roman" w:hAnsi="Times New Roman" w:cs="Times New Roman"/>
          <w:sz w:val="22"/>
          <w:szCs w:val="22"/>
        </w:rPr>
      </w:pPr>
      <w:r>
        <w:rPr>
          <w:rFonts w:ascii="Times New Roman" w:hAnsi="Times New Roman" w:cs="Times New Roman"/>
          <w:sz w:val="22"/>
          <w:szCs w:val="22"/>
        </w:rPr>
        <w:t xml:space="preserve">Available forage biomass is calculated as the annual growth allocated to stems and twigs. Browsing herbivores typically remove leaf material from deciduous trees during summer and remove stem material from deciduous trees during winter. They also tend to avoid browsing conifers during the summer, </w:t>
      </w:r>
      <w:r w:rsidR="00C6638A">
        <w:rPr>
          <w:rFonts w:ascii="Times New Roman" w:hAnsi="Times New Roman" w:cs="Times New Roman"/>
          <w:sz w:val="22"/>
          <w:szCs w:val="22"/>
        </w:rPr>
        <w:t xml:space="preserve">but remove both stems and the needles attached to them in winter </w:t>
      </w:r>
      <w:r>
        <w:rPr>
          <w:rFonts w:ascii="Times New Roman" w:hAnsi="Times New Roman" w:cs="Times New Roman"/>
          <w:sz w:val="22"/>
          <w:szCs w:val="22"/>
        </w:rPr>
        <w:t>(</w:t>
      </w:r>
      <w:proofErr w:type="spellStart"/>
      <w:r>
        <w:rPr>
          <w:rFonts w:ascii="Times New Roman" w:hAnsi="Times New Roman" w:cs="Times New Roman"/>
          <w:sz w:val="22"/>
          <w:szCs w:val="22"/>
        </w:rPr>
        <w:t>Persson</w:t>
      </w:r>
      <w:proofErr w:type="spellEnd"/>
      <w:r>
        <w:rPr>
          <w:rFonts w:ascii="Times New Roman" w:hAnsi="Times New Roman" w:cs="Times New Roman"/>
          <w:sz w:val="22"/>
          <w:szCs w:val="22"/>
        </w:rPr>
        <w:t xml:space="preserve"> et al. 2000)</w:t>
      </w:r>
      <w:r w:rsidR="00C6638A">
        <w:rPr>
          <w:rFonts w:ascii="Times New Roman" w:hAnsi="Times New Roman" w:cs="Times New Roman"/>
          <w:sz w:val="22"/>
          <w:szCs w:val="22"/>
        </w:rPr>
        <w:t>. Hence, both new leaf and twig</w:t>
      </w:r>
      <w:r>
        <w:rPr>
          <w:rFonts w:ascii="Times New Roman" w:hAnsi="Times New Roman" w:cs="Times New Roman"/>
          <w:sz w:val="22"/>
          <w:szCs w:val="22"/>
        </w:rPr>
        <w:t xml:space="preserve"> material are annually available to foraging herbivore</w:t>
      </w:r>
      <w:r w:rsidR="00B9754C">
        <w:rPr>
          <w:rFonts w:ascii="Times New Roman" w:hAnsi="Times New Roman" w:cs="Times New Roman"/>
          <w:sz w:val="22"/>
          <w:szCs w:val="22"/>
        </w:rPr>
        <w:t>s</w:t>
      </w:r>
      <w:r w:rsidR="00E619C1">
        <w:rPr>
          <w:rFonts w:ascii="Times New Roman" w:hAnsi="Times New Roman" w:cs="Times New Roman"/>
          <w:sz w:val="22"/>
          <w:szCs w:val="22"/>
        </w:rPr>
        <w:t>.</w:t>
      </w:r>
      <w:r>
        <w:rPr>
          <w:rFonts w:ascii="Times New Roman" w:hAnsi="Times New Roman" w:cs="Times New Roman"/>
          <w:sz w:val="22"/>
          <w:szCs w:val="22"/>
        </w:rPr>
        <w:t xml:space="preserve"> </w:t>
      </w:r>
      <w:r w:rsidR="00E619C1">
        <w:rPr>
          <w:rFonts w:ascii="Times New Roman" w:hAnsi="Times New Roman" w:cs="Times New Roman"/>
          <w:sz w:val="22"/>
          <w:szCs w:val="22"/>
        </w:rPr>
        <w:t xml:space="preserve"> </w:t>
      </w:r>
      <w:r w:rsidR="00615647">
        <w:rPr>
          <w:rFonts w:ascii="Times New Roman" w:hAnsi="Times New Roman" w:cs="Times New Roman"/>
          <w:sz w:val="22"/>
          <w:szCs w:val="22"/>
        </w:rPr>
        <w:t>By default, w</w:t>
      </w:r>
      <w:r>
        <w:rPr>
          <w:rFonts w:ascii="Times New Roman" w:hAnsi="Times New Roman" w:cs="Times New Roman"/>
          <w:sz w:val="22"/>
          <w:szCs w:val="22"/>
        </w:rPr>
        <w:t xml:space="preserve">e assume that </w:t>
      </w:r>
      <w:r w:rsidR="00C6638A">
        <w:rPr>
          <w:rFonts w:ascii="Times New Roman" w:hAnsi="Times New Roman" w:cs="Times New Roman"/>
          <w:sz w:val="22"/>
          <w:szCs w:val="22"/>
        </w:rPr>
        <w:t xml:space="preserve">33% of </w:t>
      </w:r>
      <w:r>
        <w:rPr>
          <w:rFonts w:ascii="Times New Roman" w:hAnsi="Times New Roman" w:cs="Times New Roman"/>
          <w:sz w:val="22"/>
          <w:szCs w:val="22"/>
        </w:rPr>
        <w:t xml:space="preserve">annual growth is allocated to </w:t>
      </w:r>
      <w:r w:rsidR="00C6638A">
        <w:rPr>
          <w:rFonts w:ascii="Times New Roman" w:hAnsi="Times New Roman" w:cs="Times New Roman"/>
          <w:sz w:val="22"/>
          <w:szCs w:val="22"/>
        </w:rPr>
        <w:t>leaves and 33% is allocated to twigs, for a total of 66% of annual growth that is available as forage biomass. These calculations are based on general allocation patterns observed across a wide range of tree species with different life history attributes (</w:t>
      </w:r>
      <w:proofErr w:type="spellStart"/>
      <w:r w:rsidR="00C6638A">
        <w:rPr>
          <w:rFonts w:ascii="Times New Roman" w:hAnsi="Times New Roman" w:cs="Times New Roman"/>
          <w:sz w:val="22"/>
          <w:szCs w:val="22"/>
        </w:rPr>
        <w:t>Niklas</w:t>
      </w:r>
      <w:proofErr w:type="spellEnd"/>
      <w:r w:rsidR="00C6638A">
        <w:rPr>
          <w:rFonts w:ascii="Times New Roman" w:hAnsi="Times New Roman" w:cs="Times New Roman"/>
          <w:sz w:val="22"/>
          <w:szCs w:val="22"/>
        </w:rPr>
        <w:t xml:space="preserve"> and </w:t>
      </w:r>
      <w:proofErr w:type="spellStart"/>
      <w:r w:rsidR="00C6638A">
        <w:rPr>
          <w:rFonts w:ascii="Times New Roman" w:hAnsi="Times New Roman" w:cs="Times New Roman"/>
          <w:sz w:val="22"/>
          <w:szCs w:val="22"/>
        </w:rPr>
        <w:t>Enquist</w:t>
      </w:r>
      <w:proofErr w:type="spellEnd"/>
      <w:r w:rsidR="00C6638A">
        <w:rPr>
          <w:rFonts w:ascii="Times New Roman" w:hAnsi="Times New Roman" w:cs="Times New Roman"/>
          <w:sz w:val="22"/>
          <w:szCs w:val="22"/>
        </w:rPr>
        <w:t xml:space="preserve"> 2002).</w:t>
      </w:r>
      <w:r w:rsidR="00615647">
        <w:rPr>
          <w:rFonts w:ascii="Times New Roman" w:hAnsi="Times New Roman" w:cs="Times New Roman"/>
          <w:sz w:val="22"/>
          <w:szCs w:val="22"/>
        </w:rPr>
        <w:t xml:space="preserve">  The user can supply a different proportion of ANPP (</w:t>
      </w:r>
      <w:r w:rsidR="00615647">
        <w:rPr>
          <w:rFonts w:ascii="Times New Roman" w:hAnsi="Times New Roman" w:cs="Times New Roman"/>
          <w:sz w:val="22"/>
          <w:szCs w:val="22"/>
        </w:rPr>
        <w:fldChar w:fldCharType="begin"/>
      </w:r>
      <w:r w:rsidR="00615647">
        <w:rPr>
          <w:rFonts w:ascii="Times New Roman" w:hAnsi="Times New Roman" w:cs="Times New Roman"/>
          <w:sz w:val="22"/>
          <w:szCs w:val="22"/>
        </w:rPr>
        <w:instrText xml:space="preserve"> REF _Ref411409747 \r \h </w:instrText>
      </w:r>
      <w:r w:rsidR="00615647">
        <w:rPr>
          <w:rFonts w:ascii="Times New Roman" w:hAnsi="Times New Roman" w:cs="Times New Roman"/>
          <w:sz w:val="22"/>
          <w:szCs w:val="22"/>
        </w:rPr>
      </w:r>
      <w:r w:rsidR="00615647">
        <w:rPr>
          <w:rFonts w:ascii="Times New Roman" w:hAnsi="Times New Roman" w:cs="Times New Roman"/>
          <w:sz w:val="22"/>
          <w:szCs w:val="22"/>
        </w:rPr>
        <w:fldChar w:fldCharType="separate"/>
      </w:r>
      <w:r w:rsidR="00615647">
        <w:rPr>
          <w:rFonts w:ascii="Times New Roman" w:hAnsi="Times New Roman" w:cs="Times New Roman"/>
          <w:sz w:val="22"/>
          <w:szCs w:val="22"/>
        </w:rPr>
        <w:t>3.2.7</w:t>
      </w:r>
      <w:r w:rsidR="00615647">
        <w:rPr>
          <w:rFonts w:ascii="Times New Roman" w:hAnsi="Times New Roman" w:cs="Times New Roman"/>
          <w:sz w:val="22"/>
          <w:szCs w:val="22"/>
        </w:rPr>
        <w:fldChar w:fldCharType="end"/>
      </w:r>
      <w:r w:rsidR="00615647">
        <w:rPr>
          <w:rFonts w:ascii="Times New Roman" w:hAnsi="Times New Roman" w:cs="Times New Roman"/>
          <w:sz w:val="22"/>
          <w:szCs w:val="22"/>
        </w:rPr>
        <w:t>).</w:t>
      </w:r>
      <w:r w:rsidR="00E619C1" w:rsidRPr="00E619C1">
        <w:rPr>
          <w:rFonts w:ascii="Times New Roman" w:hAnsi="Times New Roman" w:cs="Times New Roman"/>
          <w:sz w:val="22"/>
          <w:szCs w:val="22"/>
        </w:rPr>
        <w:t xml:space="preserve"> </w:t>
      </w:r>
      <w:r w:rsidR="00615647">
        <w:rPr>
          <w:rFonts w:ascii="Times New Roman" w:hAnsi="Times New Roman" w:cs="Times New Roman"/>
          <w:sz w:val="22"/>
          <w:szCs w:val="22"/>
        </w:rPr>
        <w:t xml:space="preserve"> Users</w:t>
      </w:r>
      <w:r w:rsidR="00E619C1">
        <w:rPr>
          <w:rFonts w:ascii="Times New Roman" w:hAnsi="Times New Roman" w:cs="Times New Roman"/>
          <w:sz w:val="22"/>
          <w:szCs w:val="22"/>
        </w:rPr>
        <w:t xml:space="preserve"> can</w:t>
      </w:r>
      <w:r w:rsidR="00615647">
        <w:rPr>
          <w:rFonts w:ascii="Times New Roman" w:hAnsi="Times New Roman" w:cs="Times New Roman"/>
          <w:sz w:val="22"/>
          <w:szCs w:val="22"/>
        </w:rPr>
        <w:t xml:space="preserve"> also</w:t>
      </w:r>
      <w:r w:rsidR="00E619C1">
        <w:rPr>
          <w:rFonts w:ascii="Times New Roman" w:hAnsi="Times New Roman" w:cs="Times New Roman"/>
          <w:sz w:val="22"/>
          <w:szCs w:val="22"/>
        </w:rPr>
        <w:t xml:space="preserve"> apply an option to count 100% of new growth as </w:t>
      </w:r>
      <w:proofErr w:type="spellStart"/>
      <w:r w:rsidR="00E619C1">
        <w:rPr>
          <w:rFonts w:ascii="Times New Roman" w:hAnsi="Times New Roman" w:cs="Times New Roman"/>
          <w:sz w:val="22"/>
          <w:szCs w:val="22"/>
        </w:rPr>
        <w:t>browseable</w:t>
      </w:r>
      <w:proofErr w:type="spellEnd"/>
      <w:r w:rsidR="00E619C1">
        <w:rPr>
          <w:rFonts w:ascii="Times New Roman" w:hAnsi="Times New Roman" w:cs="Times New Roman"/>
          <w:sz w:val="22"/>
          <w:szCs w:val="22"/>
        </w:rPr>
        <w:t xml:space="preserve"> material during the first year of growth (cohort age = 1). </w:t>
      </w:r>
    </w:p>
    <w:p w:rsidR="00F2572B" w:rsidRDefault="00F2572B" w:rsidP="00680789">
      <w:pPr>
        <w:pStyle w:val="Default"/>
        <w:rPr>
          <w:rFonts w:ascii="Times New Roman" w:hAnsi="Times New Roman" w:cs="Times New Roman"/>
          <w:sz w:val="22"/>
          <w:szCs w:val="22"/>
        </w:rPr>
      </w:pPr>
    </w:p>
    <w:p w:rsidR="00BF045C" w:rsidRDefault="00BF045C" w:rsidP="001909F5">
      <w:pPr>
        <w:pStyle w:val="Heading2"/>
      </w:pPr>
      <w:bookmarkStart w:id="12" w:name="_Ref411409054"/>
      <w:bookmarkStart w:id="13" w:name="_Toc411414959"/>
      <w:r w:rsidRPr="00BF045C">
        <w:t>Population Zones</w:t>
      </w:r>
      <w:bookmarkEnd w:id="12"/>
      <w:bookmarkEnd w:id="13"/>
    </w:p>
    <w:p w:rsidR="00BF045C" w:rsidRDefault="00BF045C" w:rsidP="00680789">
      <w:pPr>
        <w:pStyle w:val="Default"/>
        <w:rPr>
          <w:rFonts w:ascii="Times New Roman" w:hAnsi="Times New Roman" w:cs="Times New Roman"/>
          <w:sz w:val="22"/>
          <w:szCs w:val="22"/>
        </w:rPr>
      </w:pPr>
      <w:r>
        <w:rPr>
          <w:rFonts w:ascii="Times New Roman" w:hAnsi="Times New Roman" w:cs="Times New Roman"/>
          <w:sz w:val="22"/>
          <w:szCs w:val="22"/>
        </w:rPr>
        <w:t xml:space="preserve">Spatial heterogeneity in browsing pressure caused by heterogeneity in either relative or absolute ungulate densities (see Section 2.6 below) can optionally be defined as different population zones within the Browse Disturbance extension.  </w:t>
      </w:r>
      <w:r w:rsidRPr="00BF045C">
        <w:rPr>
          <w:rFonts w:ascii="Times New Roman" w:hAnsi="Times New Roman" w:cs="Times New Roman"/>
          <w:sz w:val="22"/>
          <w:szCs w:val="22"/>
        </w:rPr>
        <w:t xml:space="preserve"> </w:t>
      </w:r>
      <w:r>
        <w:rPr>
          <w:rFonts w:ascii="Times New Roman" w:hAnsi="Times New Roman" w:cs="Times New Roman"/>
          <w:sz w:val="22"/>
          <w:szCs w:val="22"/>
        </w:rPr>
        <w:t xml:space="preserve">The user may specify spatial zones (termed Population Zones) that represent different regions of the simulated landscape with independent </w:t>
      </w:r>
      <w:r w:rsidR="00B9754C">
        <w:rPr>
          <w:rFonts w:ascii="Times New Roman" w:hAnsi="Times New Roman" w:cs="Times New Roman"/>
          <w:sz w:val="22"/>
          <w:szCs w:val="22"/>
        </w:rPr>
        <w:t>population</w:t>
      </w:r>
      <w:r>
        <w:rPr>
          <w:rFonts w:ascii="Times New Roman" w:hAnsi="Times New Roman" w:cs="Times New Roman"/>
          <w:sz w:val="22"/>
          <w:szCs w:val="22"/>
        </w:rPr>
        <w:t xml:space="preserve"> densities.  These zones are defined as an input raster map with map values corresponding to the different Population Zones.  If no zone map is provided, the entire simulation area is treated as a single zone.</w:t>
      </w:r>
    </w:p>
    <w:p w:rsidR="00BF045C" w:rsidRPr="00BF045C" w:rsidRDefault="00BF045C" w:rsidP="00680789">
      <w:pPr>
        <w:pStyle w:val="Default"/>
        <w:rPr>
          <w:rFonts w:ascii="Times New Roman" w:hAnsi="Times New Roman" w:cs="Times New Roman"/>
          <w:sz w:val="22"/>
          <w:szCs w:val="22"/>
        </w:rPr>
      </w:pPr>
    </w:p>
    <w:p w:rsidR="00680789" w:rsidRPr="007D38E0" w:rsidRDefault="00680789" w:rsidP="001909F5">
      <w:pPr>
        <w:pStyle w:val="Heading2"/>
      </w:pPr>
      <w:bookmarkStart w:id="14" w:name="_Ref411412152"/>
      <w:bookmarkStart w:id="15" w:name="_Toc411414960"/>
      <w:r w:rsidRPr="007D38E0">
        <w:t xml:space="preserve">Site </w:t>
      </w:r>
      <w:r>
        <w:t>Forage Quantity</w:t>
      </w:r>
      <w:bookmarkEnd w:id="14"/>
      <w:bookmarkEnd w:id="15"/>
    </w:p>
    <w:p w:rsidR="008C03BD" w:rsidRDefault="00680789" w:rsidP="00680789">
      <w:pPr>
        <w:pStyle w:val="Default"/>
        <w:rPr>
          <w:rFonts w:ascii="Times New Roman" w:hAnsi="Times New Roman" w:cs="Times New Roman"/>
          <w:sz w:val="22"/>
          <w:szCs w:val="22"/>
        </w:rPr>
      </w:pPr>
      <w:r>
        <w:rPr>
          <w:rFonts w:ascii="Times New Roman" w:hAnsi="Times New Roman" w:cs="Times New Roman"/>
          <w:sz w:val="22"/>
          <w:szCs w:val="22"/>
        </w:rPr>
        <w:t>Site forage quantity is a raster map of the total amount of available forage (g/m</w:t>
      </w:r>
      <w:r>
        <w:rPr>
          <w:rFonts w:ascii="Times New Roman" w:hAnsi="Times New Roman" w:cs="Times New Roman"/>
          <w:sz w:val="22"/>
          <w:szCs w:val="22"/>
          <w:vertAlign w:val="superscript"/>
        </w:rPr>
        <w:t>2</w:t>
      </w:r>
      <w:r>
        <w:rPr>
          <w:rFonts w:ascii="Times New Roman" w:hAnsi="Times New Roman" w:cs="Times New Roman"/>
          <w:sz w:val="22"/>
          <w:szCs w:val="22"/>
        </w:rPr>
        <w:t>) on each site (cell in the raster).  Available forage (as defined in 2.2) is summed for all species-cohorts present on each site.  Cohorts with species preference values (</w:t>
      </w:r>
      <w:r w:rsidR="00BF045C">
        <w:rPr>
          <w:rFonts w:ascii="Times New Roman" w:hAnsi="Times New Roman" w:cs="Times New Roman"/>
          <w:sz w:val="22"/>
          <w:szCs w:val="22"/>
        </w:rPr>
        <w:t xml:space="preserve">as defined in </w:t>
      </w:r>
      <w:r>
        <w:rPr>
          <w:rFonts w:ascii="Times New Roman" w:hAnsi="Times New Roman" w:cs="Times New Roman"/>
          <w:sz w:val="22"/>
          <w:szCs w:val="22"/>
        </w:rPr>
        <w:t>2.1) of 0 are considered non-forage, and are not included in the calculation of site forage quantity.</w:t>
      </w:r>
    </w:p>
    <w:p w:rsidR="00F2572B" w:rsidRDefault="00F2572B" w:rsidP="00680789">
      <w:pPr>
        <w:pStyle w:val="Default"/>
        <w:rPr>
          <w:rFonts w:ascii="Times New Roman" w:hAnsi="Times New Roman" w:cs="Times New Roman"/>
          <w:sz w:val="22"/>
          <w:szCs w:val="22"/>
        </w:rPr>
      </w:pPr>
    </w:p>
    <w:p w:rsidR="00680789" w:rsidRDefault="008C03BD" w:rsidP="001909F5">
      <w:pPr>
        <w:pStyle w:val="Heading3"/>
      </w:pPr>
      <w:bookmarkStart w:id="16" w:name="_Toc411414961"/>
      <w:r w:rsidRPr="00BF045C">
        <w:t>Zone Forage Quantity</w:t>
      </w:r>
      <w:bookmarkEnd w:id="16"/>
    </w:p>
    <w:p w:rsidR="008C03BD" w:rsidRDefault="008C03BD" w:rsidP="00680789">
      <w:pPr>
        <w:pStyle w:val="Default"/>
        <w:rPr>
          <w:rFonts w:ascii="Times New Roman" w:hAnsi="Times New Roman" w:cs="Times New Roman"/>
          <w:sz w:val="22"/>
          <w:szCs w:val="22"/>
        </w:rPr>
      </w:pPr>
      <w:r>
        <w:rPr>
          <w:rFonts w:ascii="Times New Roman" w:hAnsi="Times New Roman" w:cs="Times New Roman"/>
          <w:sz w:val="22"/>
          <w:szCs w:val="22"/>
        </w:rPr>
        <w:t xml:space="preserve">The total forage quantity for each </w:t>
      </w:r>
      <w:r w:rsidR="00BF045C">
        <w:rPr>
          <w:rFonts w:ascii="Times New Roman" w:hAnsi="Times New Roman" w:cs="Times New Roman"/>
          <w:sz w:val="22"/>
          <w:szCs w:val="22"/>
        </w:rPr>
        <w:t xml:space="preserve">population </w:t>
      </w:r>
      <w:r>
        <w:rPr>
          <w:rFonts w:ascii="Times New Roman" w:hAnsi="Times New Roman" w:cs="Times New Roman"/>
          <w:sz w:val="22"/>
          <w:szCs w:val="22"/>
        </w:rPr>
        <w:t>zone (</w:t>
      </w:r>
      <w:r w:rsidRPr="00162089">
        <w:rPr>
          <w:rFonts w:ascii="Times New Roman" w:hAnsi="Times New Roman" w:cs="Times New Roman"/>
          <w:i/>
          <w:sz w:val="22"/>
          <w:szCs w:val="22"/>
        </w:rPr>
        <w:t>Z</w:t>
      </w:r>
      <w:r>
        <w:rPr>
          <w:rFonts w:ascii="Times New Roman" w:hAnsi="Times New Roman" w:cs="Times New Roman"/>
          <w:sz w:val="22"/>
          <w:szCs w:val="22"/>
        </w:rPr>
        <w:t>, see 2.</w:t>
      </w:r>
      <w:r w:rsidR="00563A60">
        <w:rPr>
          <w:rFonts w:ascii="Times New Roman" w:hAnsi="Times New Roman" w:cs="Times New Roman"/>
          <w:sz w:val="22"/>
          <w:szCs w:val="22"/>
        </w:rPr>
        <w:t>3</w:t>
      </w:r>
      <w:r>
        <w:rPr>
          <w:rFonts w:ascii="Times New Roman" w:hAnsi="Times New Roman" w:cs="Times New Roman"/>
          <w:sz w:val="22"/>
          <w:szCs w:val="22"/>
        </w:rPr>
        <w:t>) is summed from the site forage quantity values.</w:t>
      </w:r>
    </w:p>
    <w:p w:rsidR="008C03BD" w:rsidRPr="00563A60" w:rsidRDefault="008824FD" w:rsidP="00680789">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e>
          </m:nary>
        </m:oMath>
      </m:oMathPara>
    </w:p>
    <w:p w:rsidR="00563A60" w:rsidRPr="00563A60" w:rsidRDefault="00563A60" w:rsidP="00680789">
      <w:pPr>
        <w:pStyle w:val="Default"/>
        <w:rPr>
          <w:rFonts w:ascii="Times New Roman" w:eastAsiaTheme="minorEastAsia" w:hAnsi="Times New Roman" w:cs="Times New Roman"/>
          <w:sz w:val="22"/>
          <w:szCs w:val="22"/>
        </w:rPr>
      </w:pPr>
      <w:r>
        <w:rPr>
          <w:rFonts w:ascii="Times New Roman" w:eastAsiaTheme="minorEastAsia" w:hAnsi="Times New Roman" w:cs="Times New Roman"/>
          <w:sz w:val="22"/>
          <w:szCs w:val="22"/>
        </w:rPr>
        <w:t>Zone forage quantity is used in the calculation of zone carrying capacity (when using the Dynamic Browser Population [2.6.2]) and to rescale the site forage quantity (2.4.2)</w:t>
      </w:r>
    </w:p>
    <w:p w:rsidR="00563A60" w:rsidRPr="00203C04" w:rsidRDefault="00563A60" w:rsidP="00680789">
      <w:pPr>
        <w:pStyle w:val="Default"/>
        <w:rPr>
          <w:rFonts w:ascii="Times New Roman" w:eastAsiaTheme="minorEastAsia" w:hAnsi="Times New Roman" w:cs="Times New Roman"/>
          <w:sz w:val="22"/>
          <w:szCs w:val="22"/>
        </w:rPr>
      </w:pPr>
    </w:p>
    <w:p w:rsidR="00203C04" w:rsidRDefault="00203C04" w:rsidP="001909F5">
      <w:pPr>
        <w:pStyle w:val="Heading3"/>
        <w:rPr>
          <w:rFonts w:eastAsiaTheme="minorEastAsia"/>
        </w:rPr>
      </w:pPr>
      <w:bookmarkStart w:id="17" w:name="_Toc411414962"/>
      <w:r w:rsidRPr="00563A60">
        <w:rPr>
          <w:rFonts w:eastAsiaTheme="minorEastAsia"/>
        </w:rPr>
        <w:t>Rescaled Forage Quantity</w:t>
      </w:r>
      <w:bookmarkEnd w:id="17"/>
    </w:p>
    <w:p w:rsidR="00203C04" w:rsidRPr="00203C04" w:rsidRDefault="00203C04" w:rsidP="00680789">
      <w:pPr>
        <w:pStyle w:val="Default"/>
        <w:rPr>
          <w:rFonts w:ascii="Times New Roman" w:eastAsiaTheme="minorEastAsia" w:hAnsi="Times New Roman" w:cs="Times New Roman"/>
          <w:sz w:val="22"/>
          <w:szCs w:val="22"/>
        </w:rPr>
      </w:pPr>
      <w:r>
        <w:rPr>
          <w:rFonts w:ascii="Times New Roman" w:hAnsi="Times New Roman" w:cs="Times New Roman"/>
          <w:sz w:val="22"/>
          <w:szCs w:val="22"/>
        </w:rPr>
        <w:t>A rescaled site forage quantity value is calculated so that the sum of the rescaled values sums to 1.0 in each zone (</w:t>
      </w:r>
      <w:r w:rsidRPr="00563A60">
        <w:rPr>
          <w:rFonts w:ascii="Times New Roman" w:hAnsi="Times New Roman" w:cs="Times New Roman"/>
          <w:i/>
          <w:sz w:val="22"/>
          <w:szCs w:val="22"/>
        </w:rPr>
        <w:t>Z</w:t>
      </w:r>
      <w:r>
        <w:rPr>
          <w:rFonts w:ascii="Times New Roman" w:hAnsi="Times New Roman" w:cs="Times New Roman"/>
          <w:sz w:val="22"/>
          <w:szCs w:val="22"/>
        </w:rPr>
        <w:t>, see 2.</w:t>
      </w:r>
      <w:r w:rsidR="00563A60">
        <w:rPr>
          <w:rFonts w:ascii="Times New Roman" w:hAnsi="Times New Roman" w:cs="Times New Roman"/>
          <w:sz w:val="22"/>
          <w:szCs w:val="22"/>
        </w:rPr>
        <w:t>3</w:t>
      </w:r>
      <w:r>
        <w:rPr>
          <w:rFonts w:ascii="Times New Roman" w:hAnsi="Times New Roman" w:cs="Times New Roman"/>
          <w:sz w:val="22"/>
          <w:szCs w:val="22"/>
        </w:rPr>
        <w:t>).</w:t>
      </w:r>
    </w:p>
    <w:p w:rsidR="00203C04" w:rsidRDefault="008824FD" w:rsidP="00203C04">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Quantity_rescale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num>
            <m:den>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den>
          </m:f>
        </m:oMath>
      </m:oMathPara>
    </w:p>
    <w:p w:rsidR="00203C04" w:rsidRDefault="00563A60" w:rsidP="00680789">
      <w:pPr>
        <w:pStyle w:val="Default"/>
        <w:rPr>
          <w:rFonts w:ascii="Times New Roman" w:hAnsi="Times New Roman" w:cs="Times New Roman"/>
          <w:sz w:val="22"/>
          <w:szCs w:val="22"/>
        </w:rPr>
      </w:pPr>
      <w:r>
        <w:rPr>
          <w:rFonts w:ascii="Times New Roman" w:hAnsi="Times New Roman" w:cs="Times New Roman"/>
          <w:sz w:val="22"/>
          <w:szCs w:val="22"/>
        </w:rPr>
        <w:t>The rescaled site quantity is used calculate site browse impacts (2.6.1.2) or site population density (2.6.2.3), and serves as a component in downscaling the zone population to the site-scale.</w:t>
      </w:r>
    </w:p>
    <w:p w:rsidR="009F2426" w:rsidRDefault="009F2426" w:rsidP="00680789">
      <w:pPr>
        <w:pStyle w:val="Default"/>
        <w:rPr>
          <w:rFonts w:ascii="Times New Roman" w:hAnsi="Times New Roman" w:cs="Times New Roman"/>
          <w:sz w:val="22"/>
          <w:szCs w:val="22"/>
        </w:rPr>
      </w:pPr>
    </w:p>
    <w:p w:rsidR="00680789" w:rsidRPr="007D38E0" w:rsidRDefault="00680789" w:rsidP="001909F5">
      <w:pPr>
        <w:pStyle w:val="Heading2"/>
      </w:pPr>
      <w:bookmarkStart w:id="18" w:name="_Ref411410949"/>
      <w:bookmarkStart w:id="19" w:name="_Toc411414963"/>
      <w:r>
        <w:lastRenderedPageBreak/>
        <w:t>Site Preference</w:t>
      </w:r>
      <w:bookmarkEnd w:id="18"/>
      <w:bookmarkEnd w:id="19"/>
    </w:p>
    <w:p w:rsidR="002C7D40" w:rsidRDefault="00680789" w:rsidP="00680789">
      <w:pPr>
        <w:pStyle w:val="Default"/>
        <w:rPr>
          <w:rFonts w:ascii="Times New Roman" w:hAnsi="Times New Roman" w:cs="Times New Roman"/>
          <w:sz w:val="22"/>
          <w:szCs w:val="22"/>
        </w:rPr>
      </w:pPr>
      <w:r>
        <w:rPr>
          <w:rFonts w:ascii="Times New Roman" w:hAnsi="Times New Roman" w:cs="Times New Roman"/>
          <w:sz w:val="22"/>
          <w:szCs w:val="22"/>
        </w:rPr>
        <w:t>Site preference is a raster map of the average preference value for available forage on each site (cell), and is an indicator of forage “quality”.  The value is calculated as a</w:t>
      </w:r>
      <w:r w:rsidR="00563A60">
        <w:rPr>
          <w:rFonts w:ascii="Times New Roman" w:hAnsi="Times New Roman" w:cs="Times New Roman"/>
          <w:sz w:val="22"/>
          <w:szCs w:val="22"/>
        </w:rPr>
        <w:t xml:space="preserve"> </w:t>
      </w:r>
      <w:r w:rsidR="002C7D40">
        <w:rPr>
          <w:rFonts w:ascii="Times New Roman" w:hAnsi="Times New Roman" w:cs="Times New Roman"/>
          <w:sz w:val="22"/>
          <w:szCs w:val="22"/>
        </w:rPr>
        <w:t>w</w:t>
      </w:r>
      <w:r>
        <w:rPr>
          <w:rFonts w:ascii="Times New Roman" w:hAnsi="Times New Roman" w:cs="Times New Roman"/>
          <w:sz w:val="22"/>
          <w:szCs w:val="22"/>
        </w:rPr>
        <w:t>eighted average of either</w:t>
      </w:r>
      <w:r w:rsidR="002C7D40">
        <w:rPr>
          <w:rFonts w:ascii="Times New Roman" w:hAnsi="Times New Roman" w:cs="Times New Roman"/>
          <w:sz w:val="22"/>
          <w:szCs w:val="22"/>
        </w:rPr>
        <w:t>:</w:t>
      </w:r>
    </w:p>
    <w:p w:rsidR="002C7D40" w:rsidRDefault="00680789" w:rsidP="00563A60">
      <w:pPr>
        <w:pStyle w:val="Default"/>
        <w:ind w:left="720"/>
        <w:rPr>
          <w:rFonts w:ascii="Times New Roman" w:hAnsi="Times New Roman" w:cs="Times New Roman"/>
          <w:sz w:val="22"/>
          <w:szCs w:val="22"/>
        </w:rPr>
      </w:pPr>
      <w:r>
        <w:rPr>
          <w:rFonts w:ascii="Times New Roman" w:hAnsi="Times New Roman" w:cs="Times New Roman"/>
          <w:sz w:val="22"/>
          <w:szCs w:val="22"/>
        </w:rPr>
        <w:t xml:space="preserve">A) </w:t>
      </w: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preference values for all speci</w:t>
      </w:r>
      <w:r w:rsidR="004B5A08">
        <w:rPr>
          <w:rFonts w:ascii="Times New Roman" w:hAnsi="Times New Roman" w:cs="Times New Roman"/>
          <w:sz w:val="22"/>
          <w:szCs w:val="22"/>
        </w:rPr>
        <w:t>es-cohorts present in a cell, or</w:t>
      </w:r>
      <w:r>
        <w:rPr>
          <w:rFonts w:ascii="Times New Roman" w:hAnsi="Times New Roman" w:cs="Times New Roman"/>
          <w:sz w:val="22"/>
          <w:szCs w:val="22"/>
        </w:rPr>
        <w:t xml:space="preserve"> </w:t>
      </w:r>
    </w:p>
    <w:p w:rsidR="002C7D40" w:rsidRDefault="00680789" w:rsidP="00563A60">
      <w:pPr>
        <w:pStyle w:val="Default"/>
        <w:ind w:left="720"/>
        <w:rPr>
          <w:rFonts w:ascii="Times New Roman" w:hAnsi="Times New Roman" w:cs="Times New Roman"/>
          <w:sz w:val="22"/>
          <w:szCs w:val="22"/>
        </w:rPr>
      </w:pPr>
      <w:r>
        <w:rPr>
          <w:rFonts w:ascii="Times New Roman" w:hAnsi="Times New Roman" w:cs="Times New Roman"/>
          <w:sz w:val="22"/>
          <w:szCs w:val="22"/>
        </w:rPr>
        <w:t xml:space="preserve">B) </w:t>
      </w: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preference values for species-cohorts with &gt;0 preference</w:t>
      </w:r>
      <w:r w:rsidR="00563A60">
        <w:rPr>
          <w:rFonts w:ascii="Times New Roman" w:hAnsi="Times New Roman" w:cs="Times New Roman"/>
          <w:sz w:val="22"/>
          <w:szCs w:val="22"/>
        </w:rPr>
        <w:t>,</w:t>
      </w:r>
    </w:p>
    <w:p w:rsidR="004B5A08" w:rsidRDefault="00563A60" w:rsidP="00680789">
      <w:pPr>
        <w:pStyle w:val="Default"/>
        <w:rPr>
          <w:rFonts w:ascii="Times New Roman" w:hAnsi="Times New Roman" w:cs="Times New Roman"/>
          <w:sz w:val="22"/>
          <w:szCs w:val="22"/>
        </w:rPr>
      </w:pPr>
      <w:proofErr w:type="gramStart"/>
      <w:r>
        <w:rPr>
          <w:rFonts w:ascii="Times New Roman" w:hAnsi="Times New Roman" w:cs="Times New Roman"/>
          <w:sz w:val="22"/>
          <w:szCs w:val="22"/>
        </w:rPr>
        <w:t>where</w:t>
      </w:r>
      <w:proofErr w:type="gramEnd"/>
      <w:r>
        <w:rPr>
          <w:rFonts w:ascii="Times New Roman" w:hAnsi="Times New Roman" w:cs="Times New Roman"/>
          <w:sz w:val="22"/>
          <w:szCs w:val="22"/>
        </w:rPr>
        <w:t xml:space="preserve"> the weighting is based on the cohorts’ available forage (as defined in 2.2).  </w:t>
      </w:r>
      <w:r w:rsidR="00680789">
        <w:rPr>
          <w:rFonts w:ascii="Times New Roman" w:hAnsi="Times New Roman" w:cs="Times New Roman"/>
          <w:sz w:val="22"/>
          <w:szCs w:val="22"/>
        </w:rPr>
        <w:t>Users should choose option A if they suspect that</w:t>
      </w:r>
      <w:r w:rsidR="004B5A08">
        <w:rPr>
          <w:rFonts w:ascii="Times New Roman" w:hAnsi="Times New Roman" w:cs="Times New Roman"/>
          <w:sz w:val="22"/>
          <w:szCs w:val="22"/>
        </w:rPr>
        <w:t xml:space="preserve"> the presence of non-forage species at a site could reduce the susceptibility of preferr</w:t>
      </w:r>
      <w:r w:rsidR="001909F5">
        <w:rPr>
          <w:rFonts w:ascii="Times New Roman" w:hAnsi="Times New Roman" w:cs="Times New Roman"/>
          <w:sz w:val="22"/>
          <w:szCs w:val="22"/>
        </w:rPr>
        <w:t>ed species-cohorts to browsing.  The default behavior is option B, but users can choose option A with the optional “</w:t>
      </w:r>
      <w:proofErr w:type="spellStart"/>
      <w:r w:rsidR="001909F5">
        <w:rPr>
          <w:rFonts w:ascii="Times New Roman" w:hAnsi="Times New Roman" w:cs="Times New Roman"/>
          <w:sz w:val="22"/>
          <w:szCs w:val="22"/>
        </w:rPr>
        <w:t>CountNonForageSitePref</w:t>
      </w:r>
      <w:proofErr w:type="spellEnd"/>
      <w:r w:rsidR="001909F5">
        <w:rPr>
          <w:rFonts w:ascii="Times New Roman" w:hAnsi="Times New Roman" w:cs="Times New Roman"/>
          <w:sz w:val="22"/>
          <w:szCs w:val="22"/>
        </w:rPr>
        <w:t>” parameter (</w:t>
      </w:r>
      <w:r w:rsidR="001909F5">
        <w:rPr>
          <w:rFonts w:ascii="Times New Roman" w:hAnsi="Times New Roman" w:cs="Times New Roman"/>
          <w:sz w:val="22"/>
          <w:szCs w:val="22"/>
        </w:rPr>
        <w:fldChar w:fldCharType="begin"/>
      </w:r>
      <w:r w:rsidR="001909F5">
        <w:rPr>
          <w:rFonts w:ascii="Times New Roman" w:hAnsi="Times New Roman" w:cs="Times New Roman"/>
          <w:sz w:val="22"/>
          <w:szCs w:val="22"/>
        </w:rPr>
        <w:instrText xml:space="preserve"> REF _Ref411411035 \r \h </w:instrText>
      </w:r>
      <w:r w:rsidR="001909F5">
        <w:rPr>
          <w:rFonts w:ascii="Times New Roman" w:hAnsi="Times New Roman" w:cs="Times New Roman"/>
          <w:sz w:val="22"/>
          <w:szCs w:val="22"/>
        </w:rPr>
      </w:r>
      <w:r w:rsidR="001909F5">
        <w:rPr>
          <w:rFonts w:ascii="Times New Roman" w:hAnsi="Times New Roman" w:cs="Times New Roman"/>
          <w:sz w:val="22"/>
          <w:szCs w:val="22"/>
        </w:rPr>
        <w:fldChar w:fldCharType="separate"/>
      </w:r>
      <w:r w:rsidR="001909F5">
        <w:rPr>
          <w:rFonts w:ascii="Times New Roman" w:hAnsi="Times New Roman" w:cs="Times New Roman"/>
          <w:sz w:val="22"/>
          <w:szCs w:val="22"/>
        </w:rPr>
        <w:t>3.2.13</w:t>
      </w:r>
      <w:r w:rsidR="001909F5">
        <w:rPr>
          <w:rFonts w:ascii="Times New Roman" w:hAnsi="Times New Roman" w:cs="Times New Roman"/>
          <w:sz w:val="22"/>
          <w:szCs w:val="22"/>
        </w:rPr>
        <w:fldChar w:fldCharType="end"/>
      </w:r>
      <w:r w:rsidR="001909F5">
        <w:rPr>
          <w:rFonts w:ascii="Times New Roman" w:hAnsi="Times New Roman" w:cs="Times New Roman"/>
          <w:sz w:val="22"/>
          <w:szCs w:val="22"/>
        </w:rPr>
        <w:t>).</w:t>
      </w:r>
    </w:p>
    <w:p w:rsidR="004B5A08" w:rsidRDefault="004B5A08" w:rsidP="00680789">
      <w:pPr>
        <w:pStyle w:val="Default"/>
        <w:rPr>
          <w:rFonts w:ascii="Times New Roman" w:hAnsi="Times New Roman" w:cs="Times New Roman"/>
          <w:sz w:val="22"/>
          <w:szCs w:val="22"/>
        </w:rPr>
      </w:pPr>
    </w:p>
    <w:p w:rsidR="00E1161A" w:rsidRDefault="00E1161A" w:rsidP="001909F5">
      <w:pPr>
        <w:pStyle w:val="Heading2"/>
      </w:pPr>
      <w:bookmarkStart w:id="20" w:name="_Ref411411422"/>
      <w:bookmarkStart w:id="21" w:name="_Toc411414964"/>
      <w:r>
        <w:t>Habitat Suitability Index</w:t>
      </w:r>
      <w:bookmarkEnd w:id="20"/>
      <w:bookmarkEnd w:id="21"/>
    </w:p>
    <w:p w:rsidR="009F2426" w:rsidRDefault="00E1161A" w:rsidP="00E1161A">
      <w:pPr>
        <w:pStyle w:val="Default"/>
        <w:rPr>
          <w:rFonts w:ascii="Times New Roman" w:hAnsi="Times New Roman" w:cs="Times New Roman"/>
          <w:sz w:val="22"/>
          <w:szCs w:val="22"/>
        </w:rPr>
      </w:pPr>
      <w:r>
        <w:rPr>
          <w:rFonts w:ascii="Times New Roman" w:hAnsi="Times New Roman" w:cs="Times New Roman"/>
          <w:sz w:val="22"/>
          <w:szCs w:val="22"/>
        </w:rPr>
        <w:t xml:space="preserve">To account for the spatial pattern of available browse and how </w:t>
      </w:r>
      <w:r w:rsidR="00E37D8A">
        <w:rPr>
          <w:rFonts w:ascii="Times New Roman" w:hAnsi="Times New Roman" w:cs="Times New Roman"/>
          <w:sz w:val="22"/>
          <w:szCs w:val="22"/>
        </w:rPr>
        <w:t xml:space="preserve">it </w:t>
      </w:r>
      <w:r>
        <w:rPr>
          <w:rFonts w:ascii="Times New Roman" w:hAnsi="Times New Roman" w:cs="Times New Roman"/>
          <w:sz w:val="22"/>
          <w:szCs w:val="22"/>
        </w:rPr>
        <w:t>might influence whether any one site (cell) is browsed, a Habitat Suitability Index (HSI) raster is calculated. Users have the option to calculate the HSI using a moving window of a specific size if they assume that the quantity and/or quality of available browse in the surrounding neighborhood of sites will impact the susceptibility of sites to browsing. O</w:t>
      </w:r>
      <w:r w:rsidR="00BD0CEA">
        <w:rPr>
          <w:rFonts w:ascii="Times New Roman" w:hAnsi="Times New Roman" w:cs="Times New Roman"/>
          <w:sz w:val="22"/>
          <w:szCs w:val="22"/>
        </w:rPr>
        <w:t>ptions for calculating</w:t>
      </w:r>
      <w:r>
        <w:rPr>
          <w:rFonts w:ascii="Times New Roman" w:hAnsi="Times New Roman" w:cs="Times New Roman"/>
          <w:sz w:val="22"/>
          <w:szCs w:val="22"/>
        </w:rPr>
        <w:t xml:space="preserve"> HSI include</w:t>
      </w:r>
      <w:r w:rsidR="00E37D8A">
        <w:rPr>
          <w:rFonts w:ascii="Times New Roman" w:hAnsi="Times New Roman" w:cs="Times New Roman"/>
          <w:sz w:val="22"/>
          <w:szCs w:val="22"/>
        </w:rPr>
        <w:t>:</w:t>
      </w:r>
    </w:p>
    <w:p w:rsidR="009F2426" w:rsidRDefault="00E1161A" w:rsidP="009F2426">
      <w:pPr>
        <w:pStyle w:val="Default"/>
        <w:ind w:firstLine="720"/>
        <w:rPr>
          <w:rFonts w:ascii="Times New Roman" w:hAnsi="Times New Roman" w:cs="Times New Roman"/>
          <w:sz w:val="22"/>
          <w:szCs w:val="22"/>
        </w:rPr>
      </w:pPr>
      <w:r>
        <w:rPr>
          <w:rFonts w:ascii="Times New Roman" w:hAnsi="Times New Roman" w:cs="Times New Roman"/>
          <w:sz w:val="22"/>
          <w:szCs w:val="22"/>
        </w:rPr>
        <w:t xml:space="preserve">A) </w:t>
      </w:r>
      <w:proofErr w:type="gramStart"/>
      <w:r>
        <w:rPr>
          <w:rFonts w:ascii="Times New Roman" w:hAnsi="Times New Roman" w:cs="Times New Roman"/>
          <w:sz w:val="22"/>
          <w:szCs w:val="22"/>
        </w:rPr>
        <w:t>neighborhood</w:t>
      </w:r>
      <w:proofErr w:type="gramEnd"/>
      <w:r>
        <w:rPr>
          <w:rFonts w:ascii="Times New Roman" w:hAnsi="Times New Roman" w:cs="Times New Roman"/>
          <w:sz w:val="22"/>
          <w:szCs w:val="22"/>
        </w:rPr>
        <w:t xml:space="preserve"> average of site forage quantity (2.</w:t>
      </w:r>
      <w:r w:rsidR="009F2426">
        <w:rPr>
          <w:rFonts w:ascii="Times New Roman" w:hAnsi="Times New Roman" w:cs="Times New Roman"/>
          <w:sz w:val="22"/>
          <w:szCs w:val="22"/>
        </w:rPr>
        <w:t>2</w:t>
      </w:r>
      <w:r>
        <w:rPr>
          <w:rFonts w:ascii="Times New Roman" w:hAnsi="Times New Roman" w:cs="Times New Roman"/>
          <w:sz w:val="22"/>
          <w:szCs w:val="22"/>
        </w:rPr>
        <w:t>),</w:t>
      </w:r>
    </w:p>
    <w:p w:rsidR="009F2426" w:rsidRDefault="00E1161A" w:rsidP="009F2426">
      <w:pPr>
        <w:pStyle w:val="Default"/>
        <w:ind w:firstLine="720"/>
        <w:rPr>
          <w:rFonts w:ascii="Times New Roman" w:hAnsi="Times New Roman" w:cs="Times New Roman"/>
          <w:sz w:val="22"/>
          <w:szCs w:val="22"/>
        </w:rPr>
      </w:pPr>
      <w:r>
        <w:rPr>
          <w:rFonts w:ascii="Times New Roman" w:hAnsi="Times New Roman" w:cs="Times New Roman"/>
          <w:sz w:val="22"/>
          <w:szCs w:val="22"/>
        </w:rPr>
        <w:t xml:space="preserve">B) </w:t>
      </w:r>
      <w:proofErr w:type="gramStart"/>
      <w:r>
        <w:rPr>
          <w:rFonts w:ascii="Times New Roman" w:hAnsi="Times New Roman" w:cs="Times New Roman"/>
          <w:sz w:val="22"/>
          <w:szCs w:val="22"/>
        </w:rPr>
        <w:t>neighborhood</w:t>
      </w:r>
      <w:proofErr w:type="gramEnd"/>
      <w:r>
        <w:rPr>
          <w:rFonts w:ascii="Times New Roman" w:hAnsi="Times New Roman" w:cs="Times New Roman"/>
          <w:sz w:val="22"/>
          <w:szCs w:val="22"/>
        </w:rPr>
        <w:t xml:space="preserve"> average of site preference (2.4), </w:t>
      </w:r>
    </w:p>
    <w:p w:rsidR="009F2426" w:rsidRDefault="00E1161A" w:rsidP="009F2426">
      <w:pPr>
        <w:pStyle w:val="Default"/>
        <w:ind w:firstLine="720"/>
        <w:rPr>
          <w:rFonts w:ascii="Times New Roman" w:hAnsi="Times New Roman" w:cs="Times New Roman"/>
          <w:sz w:val="22"/>
          <w:szCs w:val="22"/>
        </w:rPr>
      </w:pPr>
      <w:r>
        <w:rPr>
          <w:rFonts w:ascii="Times New Roman" w:hAnsi="Times New Roman" w:cs="Times New Roman"/>
          <w:sz w:val="22"/>
          <w:szCs w:val="22"/>
        </w:rPr>
        <w:t xml:space="preserve">C) </w:t>
      </w: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product of A and B.</w:t>
      </w:r>
    </w:p>
    <w:p w:rsidR="00203C04" w:rsidRDefault="00E1161A" w:rsidP="009F2426">
      <w:pPr>
        <w:pStyle w:val="Default"/>
        <w:rPr>
          <w:rFonts w:ascii="Times New Roman" w:hAnsi="Times New Roman" w:cs="Times New Roman"/>
          <w:sz w:val="22"/>
          <w:szCs w:val="22"/>
        </w:rPr>
      </w:pPr>
      <w:r>
        <w:rPr>
          <w:rFonts w:ascii="Times New Roman" w:hAnsi="Times New Roman" w:cs="Times New Roman"/>
          <w:sz w:val="22"/>
          <w:szCs w:val="22"/>
        </w:rPr>
        <w:t>If the user does not choose to implement the moving window algorithm</w:t>
      </w:r>
      <w:r w:rsidR="009107E1">
        <w:rPr>
          <w:rFonts w:ascii="Times New Roman" w:hAnsi="Times New Roman" w:cs="Times New Roman"/>
          <w:sz w:val="22"/>
          <w:szCs w:val="22"/>
        </w:rPr>
        <w:t xml:space="preserve"> (neighborhood radius = 0)</w:t>
      </w:r>
      <w:r>
        <w:rPr>
          <w:rFonts w:ascii="Times New Roman" w:hAnsi="Times New Roman" w:cs="Times New Roman"/>
          <w:sz w:val="22"/>
          <w:szCs w:val="22"/>
        </w:rPr>
        <w:t>, then HSI will be based on site-specific A, B or C.</w:t>
      </w:r>
    </w:p>
    <w:p w:rsidR="00203C04" w:rsidRDefault="00203C04" w:rsidP="00E1161A">
      <w:pPr>
        <w:pStyle w:val="Default"/>
        <w:rPr>
          <w:rFonts w:ascii="Times New Roman" w:hAnsi="Times New Roman" w:cs="Times New Roman"/>
          <w:i/>
          <w:sz w:val="22"/>
          <w:szCs w:val="22"/>
        </w:rPr>
      </w:pPr>
      <w:r>
        <w:rPr>
          <w:rFonts w:ascii="Times New Roman" w:hAnsi="Times New Roman" w:cs="Times New Roman"/>
          <w:sz w:val="22"/>
          <w:szCs w:val="22"/>
        </w:rPr>
        <w:t>2.</w:t>
      </w:r>
      <w:r w:rsidR="009F2426">
        <w:rPr>
          <w:rFonts w:ascii="Times New Roman" w:hAnsi="Times New Roman" w:cs="Times New Roman"/>
          <w:sz w:val="22"/>
          <w:szCs w:val="22"/>
        </w:rPr>
        <w:t>6</w:t>
      </w:r>
      <w:r>
        <w:rPr>
          <w:rFonts w:ascii="Times New Roman" w:hAnsi="Times New Roman" w:cs="Times New Roman"/>
          <w:sz w:val="22"/>
          <w:szCs w:val="22"/>
        </w:rPr>
        <w:t>.1</w:t>
      </w:r>
      <w:r>
        <w:rPr>
          <w:rFonts w:ascii="Times New Roman" w:hAnsi="Times New Roman" w:cs="Times New Roman"/>
          <w:i/>
          <w:sz w:val="22"/>
          <w:szCs w:val="22"/>
        </w:rPr>
        <w:t xml:space="preserve"> Rescaled HSI</w:t>
      </w:r>
    </w:p>
    <w:p w:rsidR="00E1161A" w:rsidRPr="009F2426" w:rsidRDefault="00203C04" w:rsidP="00E1161A">
      <w:pPr>
        <w:pStyle w:val="Default"/>
        <w:rPr>
          <w:rFonts w:ascii="Times New Roman" w:eastAsiaTheme="minorEastAsia" w:hAnsi="Times New Roman" w:cs="Times New Roman"/>
          <w:sz w:val="22"/>
          <w:szCs w:val="22"/>
        </w:rPr>
      </w:pPr>
      <w:r>
        <w:rPr>
          <w:rFonts w:ascii="Times New Roman" w:hAnsi="Times New Roman" w:cs="Times New Roman"/>
          <w:sz w:val="22"/>
          <w:szCs w:val="22"/>
        </w:rPr>
        <w:t>A rescaled HSI value is calculated so that the sum of the rescaled values sums to 1.0 in each zone (</w:t>
      </w:r>
      <w:r w:rsidRPr="009F2426">
        <w:rPr>
          <w:rFonts w:ascii="Times New Roman" w:hAnsi="Times New Roman" w:cs="Times New Roman"/>
          <w:i/>
          <w:sz w:val="22"/>
          <w:szCs w:val="22"/>
        </w:rPr>
        <w:t>Z</w:t>
      </w:r>
      <w:r>
        <w:rPr>
          <w:rFonts w:ascii="Times New Roman" w:hAnsi="Times New Roman" w:cs="Times New Roman"/>
          <w:sz w:val="22"/>
          <w:szCs w:val="22"/>
        </w:rPr>
        <w:t>, see 2.</w:t>
      </w:r>
      <w:r w:rsidR="009F2426">
        <w:rPr>
          <w:rFonts w:ascii="Times New Roman" w:hAnsi="Times New Roman" w:cs="Times New Roman"/>
          <w:sz w:val="22"/>
          <w:szCs w:val="22"/>
        </w:rPr>
        <w:t>3</w:t>
      </w:r>
      <w:r>
        <w:rPr>
          <w:rFonts w:ascii="Times New Roman" w:hAnsi="Times New Roman" w:cs="Times New Roman"/>
          <w:sz w:val="22"/>
          <w:szCs w:val="22"/>
        </w:rPr>
        <w:t>).</w:t>
      </w:r>
      <m:oMath>
        <m:r>
          <m:rPr>
            <m:sty m:val="p"/>
          </m:rPr>
          <w:rPr>
            <w:rFonts w:ascii="Cambria Math" w:hAnsi="Cambria Math" w:cs="Times New Roman"/>
            <w:sz w:val="22"/>
            <w:szCs w:val="22"/>
          </w:rPr>
          <w:br/>
        </m:r>
      </m:oMath>
      <m:oMathPara>
        <m:oMath>
          <m:sSub>
            <m:sSubPr>
              <m:ctrlPr>
                <w:rPr>
                  <w:rFonts w:ascii="Cambria Math" w:hAnsi="Cambria Math" w:cs="Times New Roman"/>
                  <w:i/>
                  <w:sz w:val="22"/>
                  <w:szCs w:val="22"/>
                </w:rPr>
              </m:ctrlPr>
            </m:sSubPr>
            <m:e>
              <m:r>
                <w:rPr>
                  <w:rFonts w:ascii="Cambria Math" w:hAnsi="Cambria Math" w:cs="Times New Roman"/>
                  <w:sz w:val="22"/>
                  <w:szCs w:val="22"/>
                </w:rPr>
                <m:t>HSIrescale</m:t>
              </m:r>
            </m:e>
            <m:sub>
              <m:r>
                <w:rPr>
                  <w:rFonts w:ascii="Cambria Math" w:hAnsi="Cambria Math" w:cs="Times New Roman"/>
                  <w:sz w:val="22"/>
                  <w:szCs w:val="22"/>
                </w:rPr>
                <m:t>site</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HSI</m:t>
              </m:r>
            </m:e>
            <m:sub>
              <m:r>
                <w:rPr>
                  <w:rFonts w:ascii="Cambria Math" w:hAnsi="Cambria Math" w:cs="Times New Roman"/>
                  <w:sz w:val="22"/>
                  <w:szCs w:val="22"/>
                </w:rPr>
                <m:t>site</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HSI</m:t>
                  </m:r>
                </m:e>
                <m:sub>
                  <m:r>
                    <w:rPr>
                      <w:rFonts w:ascii="Cambria Math" w:hAnsi="Cambria Math" w:cs="Times New Roman"/>
                      <w:sz w:val="22"/>
                      <w:szCs w:val="22"/>
                    </w:rPr>
                    <m:t>site</m:t>
                  </m:r>
                </m:sub>
              </m:sSub>
            </m:e>
          </m:nary>
        </m:oMath>
      </m:oMathPara>
    </w:p>
    <w:p w:rsidR="009F2426" w:rsidRDefault="009F2426" w:rsidP="00E1161A">
      <w:pPr>
        <w:pStyle w:val="Default"/>
        <w:rPr>
          <w:rFonts w:ascii="Times New Roman" w:hAnsi="Times New Roman" w:cs="Times New Roman"/>
          <w:sz w:val="22"/>
          <w:szCs w:val="22"/>
        </w:rPr>
      </w:pPr>
      <w:r>
        <w:rPr>
          <w:rFonts w:ascii="Times New Roman" w:eastAsiaTheme="minorEastAsia" w:hAnsi="Times New Roman" w:cs="Times New Roman"/>
          <w:sz w:val="22"/>
          <w:szCs w:val="22"/>
        </w:rPr>
        <w:t xml:space="preserve">The rescaled HSI values are used as a component </w:t>
      </w:r>
      <w:r>
        <w:rPr>
          <w:rFonts w:ascii="Times New Roman" w:hAnsi="Times New Roman" w:cs="Times New Roman"/>
          <w:sz w:val="22"/>
          <w:szCs w:val="22"/>
        </w:rPr>
        <w:t xml:space="preserve">a component in </w:t>
      </w:r>
      <w:proofErr w:type="gramStart"/>
      <w:r>
        <w:rPr>
          <w:rFonts w:ascii="Times New Roman" w:hAnsi="Times New Roman" w:cs="Times New Roman"/>
          <w:sz w:val="22"/>
          <w:szCs w:val="22"/>
        </w:rPr>
        <w:t>downscaling</w:t>
      </w:r>
      <w:proofErr w:type="gramEnd"/>
      <w:r>
        <w:rPr>
          <w:rFonts w:ascii="Times New Roman" w:hAnsi="Times New Roman" w:cs="Times New Roman"/>
          <w:sz w:val="22"/>
          <w:szCs w:val="22"/>
        </w:rPr>
        <w:t xml:space="preserve"> the zone population to the site-scale.</w:t>
      </w:r>
    </w:p>
    <w:p w:rsidR="00E1161A" w:rsidRDefault="00E1161A" w:rsidP="00E1161A">
      <w:pPr>
        <w:pStyle w:val="Default"/>
        <w:rPr>
          <w:rFonts w:ascii="Times New Roman" w:hAnsi="Times New Roman" w:cs="Times New Roman"/>
          <w:sz w:val="22"/>
          <w:szCs w:val="22"/>
        </w:rPr>
      </w:pPr>
    </w:p>
    <w:p w:rsidR="00E37D8A" w:rsidRDefault="00E37D8A" w:rsidP="001909F5">
      <w:pPr>
        <w:pStyle w:val="Heading2"/>
      </w:pPr>
      <w:bookmarkStart w:id="22" w:name="_Toc411414965"/>
      <w:r>
        <w:t>Browser</w:t>
      </w:r>
      <w:r w:rsidRPr="007D38E0">
        <w:t xml:space="preserve"> </w:t>
      </w:r>
      <w:r>
        <w:t xml:space="preserve">Population </w:t>
      </w:r>
      <w:r w:rsidRPr="007D38E0">
        <w:t>Density</w:t>
      </w:r>
      <w:bookmarkEnd w:id="22"/>
      <w:r w:rsidRPr="007D38E0">
        <w:t xml:space="preserve"> </w:t>
      </w:r>
    </w:p>
    <w:p w:rsidR="009E0D79" w:rsidRDefault="006F13ED" w:rsidP="00E37D8A">
      <w:pPr>
        <w:pStyle w:val="Default"/>
        <w:rPr>
          <w:rFonts w:ascii="Times New Roman" w:hAnsi="Times New Roman" w:cs="Times New Roman"/>
          <w:sz w:val="22"/>
          <w:szCs w:val="22"/>
        </w:rPr>
      </w:pPr>
      <w:r>
        <w:rPr>
          <w:rFonts w:ascii="Times New Roman" w:hAnsi="Times New Roman" w:cs="Times New Roman"/>
          <w:sz w:val="22"/>
          <w:szCs w:val="22"/>
        </w:rPr>
        <w:t>T</w:t>
      </w:r>
      <w:r w:rsidRPr="007D38E0">
        <w:rPr>
          <w:rFonts w:ascii="Times New Roman" w:hAnsi="Times New Roman" w:cs="Times New Roman"/>
          <w:sz w:val="22"/>
          <w:szCs w:val="22"/>
        </w:rPr>
        <w:t xml:space="preserve">he </w:t>
      </w:r>
      <w:r>
        <w:rPr>
          <w:rFonts w:ascii="Times New Roman" w:hAnsi="Times New Roman" w:cs="Times New Roman"/>
          <w:sz w:val="22"/>
          <w:szCs w:val="22"/>
        </w:rPr>
        <w:t>b</w:t>
      </w:r>
      <w:r w:rsidRPr="007D38E0">
        <w:rPr>
          <w:rFonts w:ascii="Times New Roman" w:hAnsi="Times New Roman" w:cs="Times New Roman"/>
          <w:sz w:val="22"/>
          <w:szCs w:val="22"/>
        </w:rPr>
        <w:t>rowse</w:t>
      </w:r>
      <w:r>
        <w:rPr>
          <w:rFonts w:ascii="Times New Roman" w:hAnsi="Times New Roman" w:cs="Times New Roman"/>
          <w:sz w:val="22"/>
          <w:szCs w:val="22"/>
        </w:rPr>
        <w:t xml:space="preserve"> disturbance e</w:t>
      </w:r>
      <w:r w:rsidRPr="007D38E0">
        <w:rPr>
          <w:rFonts w:ascii="Times New Roman" w:hAnsi="Times New Roman" w:cs="Times New Roman"/>
          <w:sz w:val="22"/>
          <w:szCs w:val="22"/>
        </w:rPr>
        <w:t xml:space="preserve">xtension </w:t>
      </w:r>
      <w:r>
        <w:rPr>
          <w:rFonts w:ascii="Times New Roman" w:hAnsi="Times New Roman" w:cs="Times New Roman"/>
          <w:sz w:val="22"/>
          <w:szCs w:val="22"/>
        </w:rPr>
        <w:t xml:space="preserve">provides users with two alternative </w:t>
      </w:r>
      <w:r w:rsidRPr="00E619C1">
        <w:rPr>
          <w:rFonts w:ascii="Times New Roman" w:hAnsi="Times New Roman" w:cs="Times New Roman"/>
          <w:sz w:val="22"/>
          <w:szCs w:val="22"/>
        </w:rPr>
        <w:t>options to defining browsing pressure related to ungulate density.  The first (elaborated in Section 2.</w:t>
      </w:r>
      <w:r w:rsidR="009F2426" w:rsidRPr="00E619C1">
        <w:rPr>
          <w:rFonts w:ascii="Times New Roman" w:hAnsi="Times New Roman" w:cs="Times New Roman"/>
          <w:sz w:val="22"/>
          <w:szCs w:val="22"/>
        </w:rPr>
        <w:t>7</w:t>
      </w:r>
      <w:r w:rsidRPr="00E619C1">
        <w:rPr>
          <w:rFonts w:ascii="Times New Roman" w:hAnsi="Times New Roman" w:cs="Times New Roman"/>
          <w:sz w:val="22"/>
          <w:szCs w:val="22"/>
        </w:rPr>
        <w:t xml:space="preserve">.1) </w:t>
      </w:r>
      <w:r w:rsidR="009E0D79" w:rsidRPr="00E619C1">
        <w:rPr>
          <w:rFonts w:ascii="Times New Roman" w:hAnsi="Times New Roman" w:cs="Times New Roman"/>
          <w:sz w:val="22"/>
          <w:szCs w:val="22"/>
        </w:rPr>
        <w:t xml:space="preserve">implements a user-defined </w:t>
      </w:r>
      <w:r w:rsidR="009F2426" w:rsidRPr="00E619C1">
        <w:rPr>
          <w:rFonts w:ascii="Times New Roman" w:hAnsi="Times New Roman" w:cs="Times New Roman"/>
          <w:sz w:val="22"/>
          <w:szCs w:val="22"/>
        </w:rPr>
        <w:t>browser</w:t>
      </w:r>
      <w:r w:rsidR="009E0D79" w:rsidRPr="00E619C1">
        <w:rPr>
          <w:rFonts w:ascii="Times New Roman" w:hAnsi="Times New Roman" w:cs="Times New Roman"/>
          <w:sz w:val="22"/>
          <w:szCs w:val="22"/>
        </w:rPr>
        <w:t xml:space="preserve"> density across the landscape or within </w:t>
      </w:r>
      <w:r w:rsidRPr="00E619C1">
        <w:rPr>
          <w:rFonts w:ascii="Times New Roman" w:hAnsi="Times New Roman" w:cs="Times New Roman"/>
          <w:sz w:val="22"/>
          <w:szCs w:val="22"/>
        </w:rPr>
        <w:t xml:space="preserve">different spatial </w:t>
      </w:r>
      <w:r w:rsidR="009E0D79" w:rsidRPr="00E619C1">
        <w:rPr>
          <w:rFonts w:ascii="Times New Roman" w:hAnsi="Times New Roman" w:cs="Times New Roman"/>
          <w:sz w:val="22"/>
          <w:szCs w:val="22"/>
        </w:rPr>
        <w:t>zones</w:t>
      </w:r>
      <w:r w:rsidRPr="00E619C1">
        <w:rPr>
          <w:rFonts w:ascii="Times New Roman" w:hAnsi="Times New Roman" w:cs="Times New Roman"/>
          <w:sz w:val="22"/>
          <w:szCs w:val="22"/>
        </w:rPr>
        <w:t xml:space="preserve"> </w:t>
      </w:r>
      <w:r w:rsidR="00153F83" w:rsidRPr="00E619C1">
        <w:rPr>
          <w:rFonts w:ascii="Times New Roman" w:hAnsi="Times New Roman" w:cs="Times New Roman"/>
          <w:sz w:val="22"/>
          <w:szCs w:val="22"/>
        </w:rPr>
        <w:t>(defined below)</w:t>
      </w:r>
      <w:r w:rsidRPr="00E619C1">
        <w:rPr>
          <w:rFonts w:ascii="Times New Roman" w:hAnsi="Times New Roman" w:cs="Times New Roman"/>
          <w:sz w:val="22"/>
          <w:szCs w:val="22"/>
        </w:rPr>
        <w:t>. Under this option, the</w:t>
      </w:r>
      <w:r w:rsidR="009E0D79" w:rsidRPr="00E619C1">
        <w:rPr>
          <w:rFonts w:ascii="Times New Roman" w:hAnsi="Times New Roman" w:cs="Times New Roman"/>
          <w:sz w:val="22"/>
          <w:szCs w:val="22"/>
        </w:rPr>
        <w:t xml:space="preserve"> user defines how </w:t>
      </w:r>
      <w:r w:rsidR="009F2426" w:rsidRPr="00E619C1">
        <w:rPr>
          <w:rFonts w:ascii="Times New Roman" w:hAnsi="Times New Roman" w:cs="Times New Roman"/>
          <w:sz w:val="22"/>
          <w:szCs w:val="22"/>
        </w:rPr>
        <w:t>browser</w:t>
      </w:r>
      <w:r w:rsidR="009E0D79" w:rsidRPr="00E619C1">
        <w:rPr>
          <w:rFonts w:ascii="Times New Roman" w:hAnsi="Times New Roman" w:cs="Times New Roman"/>
          <w:sz w:val="22"/>
          <w:szCs w:val="22"/>
        </w:rPr>
        <w:t xml:space="preserve"> densities vary in time and space</w:t>
      </w:r>
      <w:r w:rsidRPr="00E619C1">
        <w:rPr>
          <w:rFonts w:ascii="Times New Roman" w:hAnsi="Times New Roman" w:cs="Times New Roman"/>
          <w:sz w:val="22"/>
          <w:szCs w:val="22"/>
        </w:rPr>
        <w:t xml:space="preserve"> as a modeling scenario</w:t>
      </w:r>
      <w:r w:rsidR="009F2426" w:rsidRPr="00E619C1">
        <w:rPr>
          <w:rFonts w:ascii="Times New Roman" w:hAnsi="Times New Roman" w:cs="Times New Roman"/>
          <w:sz w:val="22"/>
          <w:szCs w:val="22"/>
        </w:rPr>
        <w:t xml:space="preserve"> (i.e., they are pre-determined by the user)</w:t>
      </w:r>
      <w:r w:rsidR="009E0D79" w:rsidRPr="00E619C1">
        <w:rPr>
          <w:rFonts w:ascii="Times New Roman" w:hAnsi="Times New Roman" w:cs="Times New Roman"/>
          <w:sz w:val="22"/>
          <w:szCs w:val="22"/>
        </w:rPr>
        <w:t xml:space="preserve">.  </w:t>
      </w:r>
      <w:r w:rsidRPr="00E619C1">
        <w:rPr>
          <w:rFonts w:ascii="Times New Roman" w:hAnsi="Times New Roman" w:cs="Times New Roman"/>
          <w:sz w:val="22"/>
          <w:szCs w:val="22"/>
        </w:rPr>
        <w:t xml:space="preserve">This option will be most applicable where </w:t>
      </w:r>
      <w:r w:rsidR="009F2426" w:rsidRPr="00E619C1">
        <w:rPr>
          <w:rFonts w:ascii="Times New Roman" w:hAnsi="Times New Roman" w:cs="Times New Roman"/>
          <w:sz w:val="22"/>
          <w:szCs w:val="22"/>
        </w:rPr>
        <w:t>browser</w:t>
      </w:r>
      <w:r w:rsidR="009E0D79" w:rsidRPr="00E619C1">
        <w:rPr>
          <w:rFonts w:ascii="Times New Roman" w:hAnsi="Times New Roman" w:cs="Times New Roman"/>
          <w:sz w:val="22"/>
          <w:szCs w:val="22"/>
        </w:rPr>
        <w:t xml:space="preserve"> density is </w:t>
      </w:r>
      <w:r w:rsidRPr="00E619C1">
        <w:rPr>
          <w:rFonts w:ascii="Times New Roman" w:hAnsi="Times New Roman" w:cs="Times New Roman"/>
          <w:sz w:val="22"/>
          <w:szCs w:val="22"/>
        </w:rPr>
        <w:t>primarily defined by external factors such as hunting activities.  The second option (elaborated in Section 2.</w:t>
      </w:r>
      <w:r w:rsidR="001A5F03" w:rsidRPr="00E619C1">
        <w:rPr>
          <w:rFonts w:ascii="Times New Roman" w:hAnsi="Times New Roman" w:cs="Times New Roman"/>
          <w:sz w:val="22"/>
          <w:szCs w:val="22"/>
        </w:rPr>
        <w:t>7</w:t>
      </w:r>
      <w:r w:rsidRPr="00E619C1">
        <w:rPr>
          <w:rFonts w:ascii="Times New Roman" w:hAnsi="Times New Roman" w:cs="Times New Roman"/>
          <w:sz w:val="22"/>
          <w:szCs w:val="22"/>
        </w:rPr>
        <w:t xml:space="preserve">.2) explicitly models </w:t>
      </w:r>
      <w:r w:rsidR="001A5F03" w:rsidRPr="00E619C1">
        <w:rPr>
          <w:rFonts w:ascii="Times New Roman" w:hAnsi="Times New Roman" w:cs="Times New Roman"/>
          <w:sz w:val="22"/>
          <w:szCs w:val="22"/>
        </w:rPr>
        <w:t>browser</w:t>
      </w:r>
      <w:r w:rsidRPr="00E619C1">
        <w:rPr>
          <w:rFonts w:ascii="Times New Roman" w:hAnsi="Times New Roman" w:cs="Times New Roman"/>
          <w:sz w:val="22"/>
          <w:szCs w:val="22"/>
        </w:rPr>
        <w:t xml:space="preserve"> population dynamics as a function of forage availability and user-supplied mortality rates.  Regardless of the </w:t>
      </w:r>
      <w:r w:rsidR="001A5F03" w:rsidRPr="00E619C1">
        <w:rPr>
          <w:rFonts w:ascii="Times New Roman" w:hAnsi="Times New Roman" w:cs="Times New Roman"/>
          <w:sz w:val="22"/>
          <w:szCs w:val="22"/>
        </w:rPr>
        <w:t>browser</w:t>
      </w:r>
      <w:r w:rsidRPr="00E619C1">
        <w:rPr>
          <w:rFonts w:ascii="Times New Roman" w:hAnsi="Times New Roman" w:cs="Times New Roman"/>
          <w:sz w:val="22"/>
          <w:szCs w:val="22"/>
        </w:rPr>
        <w:t xml:space="preserve"> density option used, the user may specify </w:t>
      </w:r>
      <w:r w:rsidR="001A5F03" w:rsidRPr="00E619C1">
        <w:rPr>
          <w:rFonts w:ascii="Times New Roman" w:hAnsi="Times New Roman" w:cs="Times New Roman"/>
          <w:sz w:val="22"/>
          <w:szCs w:val="22"/>
        </w:rPr>
        <w:t>population</w:t>
      </w:r>
      <w:r w:rsidRPr="00E619C1">
        <w:rPr>
          <w:rFonts w:ascii="Times New Roman" w:hAnsi="Times New Roman" w:cs="Times New Roman"/>
          <w:sz w:val="22"/>
          <w:szCs w:val="22"/>
        </w:rPr>
        <w:t xml:space="preserve"> zones (</w:t>
      </w:r>
      <w:r w:rsidR="001A5F03" w:rsidRPr="00E619C1">
        <w:rPr>
          <w:rFonts w:ascii="Times New Roman" w:hAnsi="Times New Roman" w:cs="Times New Roman"/>
          <w:sz w:val="22"/>
          <w:szCs w:val="22"/>
        </w:rPr>
        <w:t>2.3)</w:t>
      </w:r>
      <w:r w:rsidR="001A5F03">
        <w:rPr>
          <w:rFonts w:ascii="Times New Roman" w:hAnsi="Times New Roman" w:cs="Times New Roman"/>
          <w:sz w:val="22"/>
          <w:szCs w:val="22"/>
        </w:rPr>
        <w:t xml:space="preserve"> </w:t>
      </w:r>
      <w:r>
        <w:rPr>
          <w:rFonts w:ascii="Times New Roman" w:hAnsi="Times New Roman" w:cs="Times New Roman"/>
          <w:sz w:val="22"/>
          <w:szCs w:val="22"/>
        </w:rPr>
        <w:t xml:space="preserve">that represent </w:t>
      </w:r>
      <w:r w:rsidR="00153F83">
        <w:rPr>
          <w:rFonts w:ascii="Times New Roman" w:hAnsi="Times New Roman" w:cs="Times New Roman"/>
          <w:sz w:val="22"/>
          <w:szCs w:val="22"/>
        </w:rPr>
        <w:t xml:space="preserve">different regions of the simulated landscape with independent </w:t>
      </w:r>
      <w:r w:rsidR="001A5F03">
        <w:rPr>
          <w:rFonts w:ascii="Times New Roman" w:hAnsi="Times New Roman" w:cs="Times New Roman"/>
          <w:sz w:val="22"/>
          <w:szCs w:val="22"/>
        </w:rPr>
        <w:t>browser</w:t>
      </w:r>
      <w:r w:rsidR="00153F83">
        <w:rPr>
          <w:rFonts w:ascii="Times New Roman" w:hAnsi="Times New Roman" w:cs="Times New Roman"/>
          <w:sz w:val="22"/>
          <w:szCs w:val="22"/>
        </w:rPr>
        <w:t xml:space="preserve"> densities.  If no zone map is provided, the entire simulation area is treated as a single zone</w:t>
      </w:r>
      <w:r w:rsidR="001A5F03">
        <w:rPr>
          <w:rFonts w:ascii="Times New Roman" w:hAnsi="Times New Roman" w:cs="Times New Roman"/>
          <w:sz w:val="22"/>
          <w:szCs w:val="22"/>
        </w:rPr>
        <w:t xml:space="preserve"> and single population</w:t>
      </w:r>
      <w:r w:rsidR="00153F83">
        <w:rPr>
          <w:rFonts w:ascii="Times New Roman" w:hAnsi="Times New Roman" w:cs="Times New Roman"/>
          <w:sz w:val="22"/>
          <w:szCs w:val="22"/>
        </w:rPr>
        <w:t xml:space="preserve">. </w:t>
      </w:r>
    </w:p>
    <w:p w:rsidR="009E0D79" w:rsidRPr="009E0D79" w:rsidRDefault="009E0D79" w:rsidP="00E37D8A">
      <w:pPr>
        <w:pStyle w:val="Default"/>
        <w:rPr>
          <w:rFonts w:ascii="Times New Roman" w:hAnsi="Times New Roman" w:cs="Times New Roman"/>
          <w:sz w:val="22"/>
          <w:szCs w:val="22"/>
        </w:rPr>
      </w:pPr>
    </w:p>
    <w:p w:rsidR="00BA74BD" w:rsidRPr="00351580" w:rsidRDefault="00153F83" w:rsidP="001909F5">
      <w:pPr>
        <w:pStyle w:val="Heading3"/>
      </w:pPr>
      <w:bookmarkStart w:id="23" w:name="_Ref411409447"/>
      <w:bookmarkStart w:id="24" w:name="_Toc411414966"/>
      <w:r w:rsidRPr="001A5F03">
        <w:t>Density Option 1:</w:t>
      </w:r>
      <w:r>
        <w:t xml:space="preserve"> </w:t>
      </w:r>
      <w:r w:rsidR="00BA74BD" w:rsidRPr="00351580">
        <w:t xml:space="preserve">Browser </w:t>
      </w:r>
      <w:r w:rsidR="00BA74BD">
        <w:t>Density Index (</w:t>
      </w:r>
      <w:commentRangeStart w:id="25"/>
      <w:r w:rsidR="00BA74BD">
        <w:t>BDI</w:t>
      </w:r>
      <w:commentRangeEnd w:id="25"/>
      <w:r w:rsidR="009B1130">
        <w:rPr>
          <w:rStyle w:val="CommentReference"/>
          <w:rFonts w:asciiTheme="minorHAnsi" w:hAnsiTheme="minorHAnsi" w:cstheme="minorBidi"/>
        </w:rPr>
        <w:commentReference w:id="25"/>
      </w:r>
      <w:r w:rsidR="00BA74BD">
        <w:t>)</w:t>
      </w:r>
      <w:bookmarkEnd w:id="23"/>
      <w:bookmarkEnd w:id="24"/>
    </w:p>
    <w:p w:rsidR="00BA74BD" w:rsidRDefault="00153F83" w:rsidP="00BA74BD">
      <w:pPr>
        <w:pStyle w:val="Default"/>
        <w:rPr>
          <w:rFonts w:ascii="Times New Roman" w:hAnsi="Times New Roman" w:cs="Times New Roman"/>
          <w:sz w:val="22"/>
          <w:szCs w:val="22"/>
        </w:rPr>
      </w:pPr>
      <w:r>
        <w:rPr>
          <w:rFonts w:ascii="Times New Roman" w:hAnsi="Times New Roman" w:cs="Times New Roman"/>
          <w:sz w:val="22"/>
          <w:szCs w:val="22"/>
        </w:rPr>
        <w:t xml:space="preserve">The Browser Density Index is a user-supplied value between 0 and 1 that represents the population density relative to its capacity for browsing impacts.  </w:t>
      </w:r>
      <w:r w:rsidR="00BA74BD">
        <w:rPr>
          <w:rFonts w:ascii="Times New Roman" w:hAnsi="Times New Roman" w:cs="Times New Roman"/>
          <w:sz w:val="22"/>
          <w:szCs w:val="22"/>
        </w:rPr>
        <w:t xml:space="preserve">For example, a BDI value of 0.50 </w:t>
      </w:r>
      <w:r w:rsidR="001A5F03">
        <w:rPr>
          <w:rFonts w:ascii="Times New Roman" w:hAnsi="Times New Roman" w:cs="Times New Roman"/>
          <w:sz w:val="22"/>
          <w:szCs w:val="22"/>
        </w:rPr>
        <w:t>represents a density which would, on average,</w:t>
      </w:r>
      <w:r w:rsidR="00BA74BD">
        <w:rPr>
          <w:rFonts w:ascii="Times New Roman" w:hAnsi="Times New Roman" w:cs="Times New Roman"/>
          <w:sz w:val="22"/>
          <w:szCs w:val="22"/>
        </w:rPr>
        <w:t xml:space="preserve"> </w:t>
      </w:r>
      <w:r w:rsidR="001A5F03">
        <w:rPr>
          <w:rFonts w:ascii="Times New Roman" w:hAnsi="Times New Roman" w:cs="Times New Roman"/>
          <w:sz w:val="22"/>
          <w:szCs w:val="22"/>
        </w:rPr>
        <w:t>consume</w:t>
      </w:r>
      <w:r w:rsidR="00BA74BD">
        <w:rPr>
          <w:rFonts w:ascii="Times New Roman" w:hAnsi="Times New Roman" w:cs="Times New Roman"/>
          <w:sz w:val="22"/>
          <w:szCs w:val="22"/>
        </w:rPr>
        <w:t xml:space="preserve"> 50% of available forage.</w:t>
      </w:r>
      <w:r w:rsidR="00A95403">
        <w:rPr>
          <w:rFonts w:ascii="Times New Roman" w:hAnsi="Times New Roman" w:cs="Times New Roman"/>
          <w:sz w:val="22"/>
          <w:szCs w:val="22"/>
        </w:rPr>
        <w:t xml:space="preserve">  A value of 1.0 would be an extreme case where 100% of available forage would be consumed, representing densities at (or above) the </w:t>
      </w:r>
      <w:r w:rsidR="00A95403">
        <w:rPr>
          <w:rFonts w:ascii="Times New Roman" w:hAnsi="Times New Roman" w:cs="Times New Roman"/>
          <w:sz w:val="22"/>
          <w:szCs w:val="22"/>
        </w:rPr>
        <w:lastRenderedPageBreak/>
        <w:t>carrying capacity.</w:t>
      </w:r>
      <w:r w:rsidR="001C1E00">
        <w:rPr>
          <w:rFonts w:ascii="Times New Roman" w:hAnsi="Times New Roman" w:cs="Times New Roman"/>
          <w:sz w:val="22"/>
          <w:szCs w:val="22"/>
        </w:rPr>
        <w:t xml:space="preserve"> </w:t>
      </w:r>
      <w:r w:rsidR="00E619C1">
        <w:rPr>
          <w:rFonts w:ascii="Times New Roman" w:hAnsi="Times New Roman" w:cs="Times New Roman"/>
          <w:sz w:val="22"/>
          <w:szCs w:val="22"/>
        </w:rPr>
        <w:t xml:space="preserve"> </w:t>
      </w:r>
      <w:r w:rsidR="00BA74BD">
        <w:rPr>
          <w:rFonts w:ascii="Times New Roman" w:hAnsi="Times New Roman" w:cs="Times New Roman"/>
          <w:sz w:val="22"/>
          <w:szCs w:val="22"/>
        </w:rPr>
        <w:t xml:space="preserve">Values are </w:t>
      </w:r>
      <w:r w:rsidR="00A95403">
        <w:rPr>
          <w:rFonts w:ascii="Times New Roman" w:hAnsi="Times New Roman" w:cs="Times New Roman"/>
          <w:sz w:val="22"/>
          <w:szCs w:val="22"/>
        </w:rPr>
        <w:t xml:space="preserve">provided by the user </w:t>
      </w:r>
      <w:r w:rsidR="00BA74BD">
        <w:rPr>
          <w:rFonts w:ascii="Times New Roman" w:hAnsi="Times New Roman" w:cs="Times New Roman"/>
          <w:sz w:val="22"/>
          <w:szCs w:val="22"/>
        </w:rPr>
        <w:t xml:space="preserve">for each </w:t>
      </w:r>
      <w:r w:rsidR="00A95403">
        <w:rPr>
          <w:rFonts w:ascii="Times New Roman" w:hAnsi="Times New Roman" w:cs="Times New Roman"/>
          <w:sz w:val="22"/>
          <w:szCs w:val="22"/>
        </w:rPr>
        <w:t>Population</w:t>
      </w:r>
      <w:r w:rsidR="00BA74BD">
        <w:rPr>
          <w:rFonts w:ascii="Times New Roman" w:hAnsi="Times New Roman" w:cs="Times New Roman"/>
          <w:sz w:val="22"/>
          <w:szCs w:val="22"/>
        </w:rPr>
        <w:t xml:space="preserve"> Zone (2.</w:t>
      </w:r>
      <w:r w:rsidR="00A95403">
        <w:rPr>
          <w:rFonts w:ascii="Times New Roman" w:hAnsi="Times New Roman" w:cs="Times New Roman"/>
          <w:sz w:val="22"/>
          <w:szCs w:val="22"/>
        </w:rPr>
        <w:t>3</w:t>
      </w:r>
      <w:r w:rsidR="00BA74BD">
        <w:rPr>
          <w:rFonts w:ascii="Times New Roman" w:hAnsi="Times New Roman" w:cs="Times New Roman"/>
          <w:sz w:val="22"/>
          <w:szCs w:val="22"/>
        </w:rPr>
        <w:t>).</w:t>
      </w:r>
      <w:r w:rsidR="006A2B8A">
        <w:rPr>
          <w:rFonts w:ascii="Times New Roman" w:hAnsi="Times New Roman" w:cs="Times New Roman"/>
          <w:sz w:val="22"/>
          <w:szCs w:val="22"/>
        </w:rPr>
        <w:t xml:space="preserve"> </w:t>
      </w:r>
      <w:commentRangeStart w:id="26"/>
      <w:r w:rsidR="006A2B8A">
        <w:rPr>
          <w:rFonts w:ascii="Times New Roman" w:hAnsi="Times New Roman" w:cs="Times New Roman"/>
          <w:sz w:val="22"/>
          <w:szCs w:val="22"/>
        </w:rPr>
        <w:t xml:space="preserve">When multiple </w:t>
      </w:r>
      <w:r w:rsidR="00A95403">
        <w:rPr>
          <w:rFonts w:ascii="Times New Roman" w:hAnsi="Times New Roman" w:cs="Times New Roman"/>
          <w:sz w:val="22"/>
          <w:szCs w:val="22"/>
        </w:rPr>
        <w:t>population</w:t>
      </w:r>
      <w:r w:rsidR="006A2B8A">
        <w:rPr>
          <w:rFonts w:ascii="Times New Roman" w:hAnsi="Times New Roman" w:cs="Times New Roman"/>
          <w:sz w:val="22"/>
          <w:szCs w:val="22"/>
        </w:rPr>
        <w:t xml:space="preserve"> zones exist within the simulation area the user has the option to ‘smooth’ the distribution of BDI using a moving window average of the BDI values.</w:t>
      </w:r>
      <w:commentRangeEnd w:id="26"/>
      <w:r w:rsidR="00E619C1">
        <w:rPr>
          <w:rStyle w:val="CommentReference"/>
          <w:rFonts w:asciiTheme="minorHAnsi" w:hAnsiTheme="minorHAnsi" w:cstheme="minorBidi"/>
          <w:color w:val="auto"/>
        </w:rPr>
        <w:commentReference w:id="26"/>
      </w:r>
      <w:r w:rsidR="006A2B8A">
        <w:rPr>
          <w:rFonts w:ascii="Times New Roman" w:hAnsi="Times New Roman" w:cs="Times New Roman"/>
          <w:sz w:val="22"/>
          <w:szCs w:val="22"/>
        </w:rPr>
        <w:t xml:space="preserve"> </w:t>
      </w:r>
      <w:r w:rsidR="008C03BD">
        <w:rPr>
          <w:rFonts w:ascii="Times New Roman" w:hAnsi="Times New Roman" w:cs="Times New Roman"/>
          <w:sz w:val="22"/>
          <w:szCs w:val="22"/>
        </w:rPr>
        <w:t>After smoothing, e</w:t>
      </w:r>
      <w:r w:rsidR="004662F8">
        <w:rPr>
          <w:rFonts w:ascii="Times New Roman" w:hAnsi="Times New Roman" w:cs="Times New Roman"/>
          <w:sz w:val="22"/>
          <w:szCs w:val="22"/>
        </w:rPr>
        <w:t>ach site has its own BDI value (</w:t>
      </w:r>
      <w:proofErr w:type="spellStart"/>
      <w:r w:rsidR="004662F8">
        <w:rPr>
          <w:rFonts w:ascii="Times New Roman" w:hAnsi="Times New Roman" w:cs="Times New Roman"/>
          <w:sz w:val="22"/>
          <w:szCs w:val="22"/>
        </w:rPr>
        <w:t>BDI</w:t>
      </w:r>
      <w:r w:rsidR="004662F8">
        <w:rPr>
          <w:rFonts w:ascii="Times New Roman" w:hAnsi="Times New Roman" w:cs="Times New Roman"/>
          <w:sz w:val="22"/>
          <w:szCs w:val="22"/>
          <w:vertAlign w:val="subscript"/>
        </w:rPr>
        <w:t>site</w:t>
      </w:r>
      <w:proofErr w:type="spellEnd"/>
      <w:r w:rsidR="004662F8">
        <w:rPr>
          <w:rFonts w:ascii="Times New Roman" w:hAnsi="Times New Roman" w:cs="Times New Roman"/>
          <w:sz w:val="22"/>
          <w:szCs w:val="22"/>
        </w:rPr>
        <w:t>).</w:t>
      </w:r>
      <w:r w:rsidR="001C1E00">
        <w:rPr>
          <w:rFonts w:ascii="Times New Roman" w:hAnsi="Times New Roman" w:cs="Times New Roman"/>
          <w:sz w:val="22"/>
          <w:szCs w:val="22"/>
        </w:rPr>
        <w:t xml:space="preserve"> </w:t>
      </w:r>
    </w:p>
    <w:p w:rsidR="00F2572B" w:rsidRDefault="00F2572B" w:rsidP="00203C04">
      <w:pPr>
        <w:pStyle w:val="Default"/>
        <w:rPr>
          <w:rFonts w:ascii="Times New Roman" w:hAnsi="Times New Roman" w:cs="Times New Roman"/>
          <w:sz w:val="22"/>
          <w:szCs w:val="22"/>
        </w:rPr>
      </w:pPr>
    </w:p>
    <w:p w:rsidR="00A95403" w:rsidRPr="00FE01D6" w:rsidRDefault="00A95403" w:rsidP="001909F5">
      <w:pPr>
        <w:pStyle w:val="Heading4"/>
      </w:pPr>
      <w:bookmarkStart w:id="27" w:name="_Ref411412284"/>
      <w:bookmarkStart w:id="28" w:name="_Toc411414967"/>
      <w:r w:rsidRPr="00FE01D6">
        <w:t xml:space="preserve">Site Browse </w:t>
      </w:r>
      <w:r>
        <w:t xml:space="preserve">Impact </w:t>
      </w:r>
      <w:r w:rsidRPr="00FE01D6">
        <w:t>(SBI)</w:t>
      </w:r>
      <w:bookmarkEnd w:id="27"/>
      <w:bookmarkEnd w:id="28"/>
    </w:p>
    <w:p w:rsidR="00203C04" w:rsidRDefault="00A95403" w:rsidP="00203C04">
      <w:pPr>
        <w:pStyle w:val="Default"/>
        <w:rPr>
          <w:rFonts w:ascii="Times New Roman" w:hAnsi="Times New Roman" w:cs="Times New Roman"/>
          <w:sz w:val="22"/>
          <w:szCs w:val="22"/>
        </w:rPr>
      </w:pPr>
      <w:r>
        <w:rPr>
          <w:rFonts w:ascii="Times New Roman" w:hAnsi="Times New Roman" w:cs="Times New Roman"/>
          <w:sz w:val="22"/>
          <w:szCs w:val="22"/>
        </w:rPr>
        <w:t xml:space="preserve">The site browse impact raster </w:t>
      </w:r>
      <w:r w:rsidR="00F71C3E">
        <w:rPr>
          <w:rFonts w:ascii="Times New Roman" w:hAnsi="Times New Roman" w:cs="Times New Roman"/>
          <w:sz w:val="22"/>
          <w:szCs w:val="22"/>
        </w:rPr>
        <w:t>uses the zone total browse impact</w:t>
      </w:r>
      <w:r>
        <w:rPr>
          <w:rFonts w:ascii="Times New Roman" w:hAnsi="Times New Roman" w:cs="Times New Roman"/>
          <w:sz w:val="22"/>
          <w:szCs w:val="22"/>
        </w:rPr>
        <w:t>,</w:t>
      </w:r>
      <w:r w:rsidR="00F71C3E">
        <w:rPr>
          <w:rFonts w:ascii="Times New Roman" w:hAnsi="Times New Roman" w:cs="Times New Roman"/>
          <w:sz w:val="22"/>
          <w:szCs w:val="22"/>
        </w:rPr>
        <w:t xml:space="preserve"> </w:t>
      </w:r>
      <w:r>
        <w:rPr>
          <w:rFonts w:ascii="Times New Roman" w:hAnsi="Times New Roman" w:cs="Times New Roman"/>
          <w:sz w:val="22"/>
          <w:szCs w:val="22"/>
        </w:rPr>
        <w:t xml:space="preserve">the rescaled </w:t>
      </w:r>
      <w:r w:rsidR="00F71C3E">
        <w:rPr>
          <w:rFonts w:ascii="Times New Roman" w:hAnsi="Times New Roman" w:cs="Times New Roman"/>
          <w:sz w:val="22"/>
          <w:szCs w:val="22"/>
        </w:rPr>
        <w:t>local HSI (2.6.1</w:t>
      </w:r>
      <w:r>
        <w:rPr>
          <w:rFonts w:ascii="Times New Roman" w:hAnsi="Times New Roman" w:cs="Times New Roman"/>
          <w:sz w:val="22"/>
          <w:szCs w:val="22"/>
        </w:rPr>
        <w:t>) values and the rescaled site forage quantity (2.</w:t>
      </w:r>
      <w:r w:rsidR="00F71C3E">
        <w:rPr>
          <w:rFonts w:ascii="Times New Roman" w:hAnsi="Times New Roman" w:cs="Times New Roman"/>
          <w:sz w:val="22"/>
          <w:szCs w:val="22"/>
        </w:rPr>
        <w:t>4</w:t>
      </w:r>
      <w:r>
        <w:rPr>
          <w:rFonts w:ascii="Times New Roman" w:hAnsi="Times New Roman" w:cs="Times New Roman"/>
          <w:sz w:val="22"/>
          <w:szCs w:val="22"/>
        </w:rPr>
        <w:t xml:space="preserve">.2) to estimate local browse impacts, as a rate of browse removal. </w:t>
      </w:r>
      <w:r w:rsidR="00203C04">
        <w:rPr>
          <w:rFonts w:ascii="Times New Roman" w:hAnsi="Times New Roman" w:cs="Times New Roman"/>
          <w:sz w:val="22"/>
          <w:szCs w:val="22"/>
        </w:rPr>
        <w:t>The total browse impact (TBI</w:t>
      </w:r>
      <w:r w:rsidR="00203C04">
        <w:rPr>
          <w:rFonts w:ascii="Times New Roman" w:hAnsi="Times New Roman" w:cs="Times New Roman"/>
          <w:sz w:val="22"/>
          <w:szCs w:val="22"/>
          <w:vertAlign w:val="subscript"/>
        </w:rPr>
        <w:t>Z</w:t>
      </w:r>
      <w:r w:rsidR="00203C04">
        <w:rPr>
          <w:rFonts w:ascii="Times New Roman" w:hAnsi="Times New Roman" w:cs="Times New Roman"/>
          <w:sz w:val="22"/>
          <w:szCs w:val="22"/>
        </w:rPr>
        <w:t>) for zone (</w:t>
      </w:r>
      <w:r w:rsidR="00203C04" w:rsidRPr="00A95403">
        <w:rPr>
          <w:rFonts w:ascii="Times New Roman" w:hAnsi="Times New Roman" w:cs="Times New Roman"/>
          <w:i/>
          <w:sz w:val="22"/>
          <w:szCs w:val="22"/>
        </w:rPr>
        <w:t>Z</w:t>
      </w:r>
      <w:r w:rsidR="00203C04">
        <w:rPr>
          <w:rFonts w:ascii="Times New Roman" w:hAnsi="Times New Roman" w:cs="Times New Roman"/>
          <w:sz w:val="22"/>
          <w:szCs w:val="22"/>
        </w:rPr>
        <w:t>) is calculated by summing the BDI values of all sites in the zone.</w:t>
      </w:r>
    </w:p>
    <w:p w:rsidR="00A95403" w:rsidRDefault="008824FD" w:rsidP="00F71C3E">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BDI</m:t>
                  </m:r>
                </m:e>
                <m:sub>
                  <m:r>
                    <w:rPr>
                      <w:rFonts w:ascii="Cambria Math" w:hAnsi="Cambria Math" w:cs="Times New Roman"/>
                      <w:sz w:val="22"/>
                      <w:szCs w:val="22"/>
                    </w:rPr>
                    <m:t>site</m:t>
                  </m:r>
                </m:sub>
              </m:sSub>
            </m:e>
          </m:nary>
        </m:oMath>
      </m:oMathPara>
    </w:p>
    <w:p w:rsidR="00203C04" w:rsidRPr="004662F8" w:rsidRDefault="00203C04" w:rsidP="00BA74BD">
      <w:pPr>
        <w:pStyle w:val="Default"/>
        <w:rPr>
          <w:rFonts w:ascii="Times New Roman" w:hAnsi="Times New Roman" w:cs="Times New Roman"/>
          <w:sz w:val="22"/>
          <w:szCs w:val="22"/>
        </w:rPr>
      </w:pPr>
    </w:p>
    <w:p w:rsidR="009107E1" w:rsidRDefault="008C03BD" w:rsidP="00343867">
      <w:pPr>
        <w:pStyle w:val="Default"/>
        <w:rPr>
          <w:rFonts w:ascii="Times New Roman" w:hAnsi="Times New Roman" w:cs="Times New Roman"/>
          <w:sz w:val="22"/>
          <w:szCs w:val="22"/>
        </w:rPr>
      </w:pPr>
      <w:r>
        <w:rPr>
          <w:rFonts w:ascii="Times New Roman" w:hAnsi="Times New Roman" w:cs="Times New Roman"/>
          <w:sz w:val="22"/>
          <w:szCs w:val="22"/>
        </w:rPr>
        <w:t xml:space="preserve">As the </w:t>
      </w:r>
      <w:r w:rsidR="00F71C3E">
        <w:rPr>
          <w:rFonts w:ascii="Times New Roman" w:hAnsi="Times New Roman" w:cs="Times New Roman"/>
          <w:sz w:val="22"/>
          <w:szCs w:val="22"/>
        </w:rPr>
        <w:t>browse density index (BDI)</w:t>
      </w:r>
      <w:r>
        <w:rPr>
          <w:rFonts w:ascii="Times New Roman" w:hAnsi="Times New Roman" w:cs="Times New Roman"/>
          <w:sz w:val="22"/>
          <w:szCs w:val="22"/>
        </w:rPr>
        <w:t xml:space="preserve"> approaches 1.0, the HSI value has less influence on the distribution of impacts</w:t>
      </w:r>
      <w:r w:rsidR="00203C04">
        <w:rPr>
          <w:rFonts w:ascii="Times New Roman" w:hAnsi="Times New Roman" w:cs="Times New Roman"/>
          <w:sz w:val="22"/>
          <w:szCs w:val="22"/>
        </w:rPr>
        <w:t xml:space="preserve"> (SBI)</w:t>
      </w:r>
      <w:r>
        <w:rPr>
          <w:rFonts w:ascii="Times New Roman" w:hAnsi="Times New Roman" w:cs="Times New Roman"/>
          <w:sz w:val="22"/>
          <w:szCs w:val="22"/>
        </w:rPr>
        <w:t xml:space="preserve">.  In the extreme case of BDI of 1.0, where all available forage will be consumed, impacts must be distributed in proportion to the quantity of available forage on each site.  Therefore, </w:t>
      </w:r>
      <w:r w:rsidR="000A696E">
        <w:rPr>
          <w:rFonts w:ascii="Times New Roman" w:hAnsi="Times New Roman" w:cs="Times New Roman"/>
          <w:sz w:val="22"/>
          <w:szCs w:val="22"/>
        </w:rPr>
        <w:t>t</w:t>
      </w:r>
      <w:r w:rsidR="00FE01D6">
        <w:rPr>
          <w:rFonts w:ascii="Times New Roman" w:hAnsi="Times New Roman" w:cs="Times New Roman"/>
          <w:sz w:val="22"/>
          <w:szCs w:val="22"/>
        </w:rPr>
        <w:t xml:space="preserve">he site browse impact is the product of </w:t>
      </w:r>
      <w:r w:rsidR="000A696E">
        <w:rPr>
          <w:rFonts w:ascii="Times New Roman" w:hAnsi="Times New Roman" w:cs="Times New Roman"/>
          <w:sz w:val="22"/>
          <w:szCs w:val="22"/>
        </w:rPr>
        <w:t xml:space="preserve">total zone impact </w:t>
      </w:r>
      <w:r w:rsidR="00FE01D6">
        <w:rPr>
          <w:rFonts w:ascii="Times New Roman" w:hAnsi="Times New Roman" w:cs="Times New Roman"/>
          <w:sz w:val="22"/>
          <w:szCs w:val="22"/>
        </w:rPr>
        <w:t>TBI</w:t>
      </w:r>
      <w:r w:rsidR="000A696E">
        <w:rPr>
          <w:rFonts w:ascii="Times New Roman" w:hAnsi="Times New Roman" w:cs="Times New Roman"/>
          <w:sz w:val="22"/>
          <w:szCs w:val="22"/>
          <w:vertAlign w:val="subscript"/>
        </w:rPr>
        <w:t>Z</w:t>
      </w:r>
      <w:r w:rsidR="00400A76">
        <w:rPr>
          <w:rFonts w:ascii="Times New Roman" w:hAnsi="Times New Roman" w:cs="Times New Roman"/>
          <w:sz w:val="22"/>
          <w:szCs w:val="22"/>
        </w:rPr>
        <w:t xml:space="preserve"> and a weighted average of [</w:t>
      </w:r>
      <w:proofErr w:type="spellStart"/>
      <w:r w:rsidR="00400A76">
        <w:rPr>
          <w:rFonts w:ascii="Times New Roman" w:hAnsi="Times New Roman" w:cs="Times New Roman"/>
          <w:sz w:val="22"/>
          <w:szCs w:val="22"/>
        </w:rPr>
        <w:t>HSIrescale</w:t>
      </w:r>
      <w:proofErr w:type="spellEnd"/>
      <w:r w:rsidR="00400A76">
        <w:rPr>
          <w:rFonts w:ascii="Times New Roman" w:hAnsi="Times New Roman" w:cs="Times New Roman"/>
          <w:sz w:val="22"/>
          <w:szCs w:val="22"/>
        </w:rPr>
        <w:t>]</w:t>
      </w:r>
      <w:r w:rsidR="00F71C3E">
        <w:rPr>
          <w:rFonts w:ascii="Times New Roman" w:hAnsi="Times New Roman" w:cs="Times New Roman"/>
          <w:sz w:val="22"/>
          <w:szCs w:val="22"/>
        </w:rPr>
        <w:t xml:space="preserve"> (2.6.1)</w:t>
      </w:r>
      <w:r w:rsidR="00400A76">
        <w:rPr>
          <w:rFonts w:ascii="Times New Roman" w:hAnsi="Times New Roman" w:cs="Times New Roman"/>
          <w:sz w:val="22"/>
          <w:szCs w:val="22"/>
        </w:rPr>
        <w:t xml:space="preserve"> and [</w:t>
      </w:r>
      <w:proofErr w:type="spellStart"/>
      <w:r w:rsidR="00400A76">
        <w:rPr>
          <w:rFonts w:ascii="Times New Roman" w:hAnsi="Times New Roman" w:cs="Times New Roman"/>
          <w:sz w:val="22"/>
          <w:szCs w:val="22"/>
        </w:rPr>
        <w:t>Quantity_rescale</w:t>
      </w:r>
      <w:proofErr w:type="spellEnd"/>
      <w:r w:rsidR="00400A76">
        <w:rPr>
          <w:rFonts w:ascii="Times New Roman" w:hAnsi="Times New Roman" w:cs="Times New Roman"/>
          <w:sz w:val="22"/>
          <w:szCs w:val="22"/>
        </w:rPr>
        <w:t>]</w:t>
      </w:r>
      <w:r w:rsidR="00F71C3E">
        <w:rPr>
          <w:rFonts w:ascii="Times New Roman" w:hAnsi="Times New Roman" w:cs="Times New Roman"/>
          <w:sz w:val="22"/>
          <w:szCs w:val="22"/>
        </w:rPr>
        <w:t xml:space="preserve"> (2.4.2)</w:t>
      </w:r>
      <w:r w:rsidR="004C1E06">
        <w:rPr>
          <w:rFonts w:ascii="Times New Roman" w:hAnsi="Times New Roman" w:cs="Times New Roman"/>
          <w:sz w:val="22"/>
          <w:szCs w:val="22"/>
        </w:rPr>
        <w:t>, where BDI</w:t>
      </w:r>
      <w:r w:rsidR="00F71C3E">
        <w:rPr>
          <w:rFonts w:ascii="Times New Roman" w:hAnsi="Times New Roman" w:cs="Times New Roman"/>
          <w:sz w:val="22"/>
          <w:szCs w:val="22"/>
        </w:rPr>
        <w:t xml:space="preserve"> (2.7.1)</w:t>
      </w:r>
      <w:r w:rsidR="004C1E06">
        <w:rPr>
          <w:rFonts w:ascii="Times New Roman" w:hAnsi="Times New Roman" w:cs="Times New Roman"/>
          <w:sz w:val="22"/>
          <w:szCs w:val="22"/>
        </w:rPr>
        <w:t xml:space="preserve"> provides the weighting</w:t>
      </w:r>
      <w:r w:rsidR="00FE01D6">
        <w:rPr>
          <w:rFonts w:ascii="Times New Roman" w:hAnsi="Times New Roman" w:cs="Times New Roman"/>
          <w:sz w:val="22"/>
          <w:szCs w:val="22"/>
        </w:rPr>
        <w:t>.</w:t>
      </w:r>
    </w:p>
    <w:p w:rsidR="009107E1" w:rsidRDefault="008824FD" w:rsidP="006A2B8A">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SBI</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Quantity_resacle</m:t>
                      </m:r>
                    </m:e>
                    <m:sub>
                      <m:r>
                        <w:rPr>
                          <w:rFonts w:ascii="Cambria Math" w:hAnsi="Cambria Math" w:cs="Times New Roman"/>
                          <w:sz w:val="22"/>
                          <w:szCs w:val="22"/>
                        </w:rPr>
                        <m:t>site</m:t>
                      </m:r>
                    </m:sub>
                  </m:sSub>
                  <m:r>
                    <w:rPr>
                      <w:rFonts w:ascii="Cambria Math" w:hAnsi="Cambria Math" w:cs="Times New Roman"/>
                      <w:sz w:val="22"/>
                      <w:szCs w:val="22"/>
                    </w:rPr>
                    <m:t>×BDIsite</m:t>
                  </m:r>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HSIresacle</m:t>
                      </m:r>
                    </m:e>
                    <m:sub>
                      <m:r>
                        <w:rPr>
                          <w:rFonts w:ascii="Cambria Math" w:hAnsi="Cambria Math" w:cs="Times New Roman"/>
                          <w:sz w:val="22"/>
                          <w:szCs w:val="22"/>
                        </w:rPr>
                        <m:t>site</m:t>
                      </m:r>
                    </m:sub>
                  </m:sSub>
                  <m:r>
                    <w:rPr>
                      <w:rFonts w:ascii="Cambria Math" w:hAnsi="Cambria Math" w:cs="Times New Roman"/>
                      <w:sz w:val="22"/>
                      <w:szCs w:val="22"/>
                    </w:rPr>
                    <m:t>×(BDIsite-1)</m:t>
                  </m:r>
                </m:e>
              </m:d>
            </m:e>
          </m:d>
        </m:oMath>
      </m:oMathPara>
    </w:p>
    <w:p w:rsidR="006A2B8A" w:rsidRDefault="008C03BD" w:rsidP="006A2B8A">
      <w:pPr>
        <w:pStyle w:val="Default"/>
        <w:rPr>
          <w:rFonts w:ascii="Times New Roman" w:hAnsi="Times New Roman" w:cs="Times New Roman"/>
          <w:sz w:val="22"/>
          <w:szCs w:val="22"/>
        </w:rPr>
      </w:pPr>
      <w:r>
        <w:rPr>
          <w:rFonts w:ascii="Times New Roman" w:hAnsi="Times New Roman" w:cs="Times New Roman"/>
          <w:sz w:val="22"/>
          <w:szCs w:val="22"/>
        </w:rPr>
        <w:t xml:space="preserve">In essence, this is the BDI value downscaled to the site-level using the HSI </w:t>
      </w:r>
      <w:r w:rsidR="00400A76">
        <w:rPr>
          <w:rFonts w:ascii="Times New Roman" w:hAnsi="Times New Roman" w:cs="Times New Roman"/>
          <w:sz w:val="22"/>
          <w:szCs w:val="22"/>
        </w:rPr>
        <w:t xml:space="preserve">and forage quantity </w:t>
      </w:r>
      <w:r>
        <w:rPr>
          <w:rFonts w:ascii="Times New Roman" w:hAnsi="Times New Roman" w:cs="Times New Roman"/>
          <w:sz w:val="22"/>
          <w:szCs w:val="22"/>
        </w:rPr>
        <w:t>values</w:t>
      </w:r>
      <w:r w:rsidR="00400A76">
        <w:rPr>
          <w:rFonts w:ascii="Times New Roman" w:hAnsi="Times New Roman" w:cs="Times New Roman"/>
          <w:sz w:val="22"/>
          <w:szCs w:val="22"/>
        </w:rPr>
        <w:t xml:space="preserve">. </w:t>
      </w:r>
      <w:r>
        <w:rPr>
          <w:rFonts w:ascii="Times New Roman" w:hAnsi="Times New Roman" w:cs="Times New Roman"/>
          <w:sz w:val="22"/>
          <w:szCs w:val="22"/>
        </w:rPr>
        <w:t xml:space="preserve"> </w:t>
      </w:r>
      <w:r w:rsidR="00FE01D6">
        <w:rPr>
          <w:rFonts w:ascii="Times New Roman" w:hAnsi="Times New Roman" w:cs="Times New Roman"/>
          <w:sz w:val="22"/>
          <w:szCs w:val="22"/>
        </w:rPr>
        <w:t xml:space="preserve">It is possible for this calculation to result in a SBI value greater than one, which would indicate a removal of more than 100% of the available forage.  To account for this </w:t>
      </w:r>
      <w:r w:rsidR="000A696E">
        <w:rPr>
          <w:rFonts w:ascii="Times New Roman" w:hAnsi="Times New Roman" w:cs="Times New Roman"/>
          <w:sz w:val="22"/>
          <w:szCs w:val="22"/>
        </w:rPr>
        <w:t>artifact</w:t>
      </w:r>
      <w:r w:rsidR="00FE01D6">
        <w:rPr>
          <w:rFonts w:ascii="Times New Roman" w:hAnsi="Times New Roman" w:cs="Times New Roman"/>
          <w:sz w:val="22"/>
          <w:szCs w:val="22"/>
        </w:rPr>
        <w:t>, SBI values are capped at 1.0, and the remainder beyond 1 is recorded and summed across sites within a zone.  The total remainder is then allocated equally (not biased by HSI</w:t>
      </w:r>
      <w:r w:rsidR="004C1E06">
        <w:rPr>
          <w:rFonts w:ascii="Times New Roman" w:hAnsi="Times New Roman" w:cs="Times New Roman"/>
          <w:sz w:val="22"/>
          <w:szCs w:val="22"/>
        </w:rPr>
        <w:t xml:space="preserve"> or forage quantity</w:t>
      </w:r>
      <w:r w:rsidR="00FE01D6">
        <w:rPr>
          <w:rFonts w:ascii="Times New Roman" w:hAnsi="Times New Roman" w:cs="Times New Roman"/>
          <w:sz w:val="22"/>
          <w:szCs w:val="22"/>
        </w:rPr>
        <w:t>) to sites with initial SBI values less than 1.  This approach will maintain an average SBI value equal to the zone BDI, with a spatial bias determined by HSI values</w:t>
      </w:r>
      <w:r w:rsidR="004C1E06">
        <w:rPr>
          <w:rFonts w:ascii="Times New Roman" w:hAnsi="Times New Roman" w:cs="Times New Roman"/>
          <w:sz w:val="22"/>
          <w:szCs w:val="22"/>
        </w:rPr>
        <w:t xml:space="preserve"> and forage quantity</w:t>
      </w:r>
      <w:r w:rsidR="00FE01D6">
        <w:rPr>
          <w:rFonts w:ascii="Times New Roman" w:hAnsi="Times New Roman" w:cs="Times New Roman"/>
          <w:sz w:val="22"/>
          <w:szCs w:val="22"/>
        </w:rPr>
        <w:t>.</w:t>
      </w:r>
    </w:p>
    <w:p w:rsidR="00FE01D6" w:rsidRDefault="00FE01D6" w:rsidP="006A2B8A">
      <w:pPr>
        <w:pStyle w:val="Default"/>
        <w:rPr>
          <w:rFonts w:ascii="Times New Roman" w:hAnsi="Times New Roman" w:cs="Times New Roman"/>
          <w:sz w:val="22"/>
          <w:szCs w:val="22"/>
        </w:rPr>
      </w:pPr>
    </w:p>
    <w:p w:rsidR="00FE01D6" w:rsidRPr="007131DC" w:rsidRDefault="00755D96" w:rsidP="001909F5">
      <w:pPr>
        <w:pStyle w:val="Heading3"/>
      </w:pPr>
      <w:bookmarkStart w:id="29" w:name="_Ref411409435"/>
      <w:bookmarkStart w:id="30" w:name="_Toc411414968"/>
      <w:r>
        <w:t xml:space="preserve">Density Option 2: </w:t>
      </w:r>
      <w:r w:rsidR="00FE01D6" w:rsidRPr="007131DC">
        <w:t>Dynamic Browser Population (DBP)</w:t>
      </w:r>
      <w:bookmarkEnd w:id="29"/>
      <w:bookmarkEnd w:id="30"/>
    </w:p>
    <w:p w:rsidR="00755D96" w:rsidRPr="00755D96" w:rsidRDefault="00B9754C" w:rsidP="00755D96">
      <w:pPr>
        <w:pStyle w:val="Default"/>
        <w:rPr>
          <w:rFonts w:ascii="Times New Roman" w:hAnsi="Times New Roman" w:cs="Times New Roman"/>
          <w:sz w:val="22"/>
          <w:szCs w:val="22"/>
        </w:rPr>
      </w:pPr>
      <w:r>
        <w:rPr>
          <w:rFonts w:ascii="Times New Roman" w:hAnsi="Times New Roman" w:cs="Times New Roman"/>
          <w:sz w:val="22"/>
          <w:szCs w:val="22"/>
        </w:rPr>
        <w:t xml:space="preserve">Ungulate populations are influenced by density-dependent growth and mortality, along with other factors that may reduce population density (e.g. hunting, predation, disease outbreaks). </w:t>
      </w:r>
      <w:r w:rsidR="00755D96">
        <w:rPr>
          <w:rFonts w:ascii="Times New Roman" w:hAnsi="Times New Roman" w:cs="Times New Roman"/>
          <w:sz w:val="22"/>
          <w:szCs w:val="22"/>
        </w:rPr>
        <w:t xml:space="preserve">Under the </w:t>
      </w:r>
      <w:r w:rsidR="00755D96" w:rsidRPr="00F71C3E">
        <w:rPr>
          <w:rFonts w:ascii="Times New Roman" w:hAnsi="Times New Roman" w:cs="Times New Roman"/>
          <w:sz w:val="22"/>
          <w:szCs w:val="22"/>
        </w:rPr>
        <w:t>DBP</w:t>
      </w:r>
      <w:r w:rsidR="00755D96">
        <w:rPr>
          <w:rFonts w:ascii="Times New Roman" w:hAnsi="Times New Roman" w:cs="Times New Roman"/>
          <w:sz w:val="22"/>
          <w:szCs w:val="22"/>
        </w:rPr>
        <w:t xml:space="preserve"> option,</w:t>
      </w:r>
      <w:r>
        <w:rPr>
          <w:rFonts w:ascii="Times New Roman" w:hAnsi="Times New Roman" w:cs="Times New Roman"/>
          <w:sz w:val="22"/>
          <w:szCs w:val="22"/>
        </w:rPr>
        <w:t xml:space="preserve"> density-dependent changes in</w:t>
      </w:r>
      <w:r w:rsidR="00755D96">
        <w:rPr>
          <w:rFonts w:ascii="Times New Roman" w:hAnsi="Times New Roman" w:cs="Times New Roman"/>
          <w:sz w:val="22"/>
          <w:szCs w:val="22"/>
        </w:rPr>
        <w:t xml:space="preserve"> </w:t>
      </w:r>
      <w:r>
        <w:rPr>
          <w:rFonts w:ascii="Times New Roman" w:hAnsi="Times New Roman" w:cs="Times New Roman"/>
          <w:sz w:val="22"/>
          <w:szCs w:val="22"/>
        </w:rPr>
        <w:t xml:space="preserve">the ungulate populations are modeled according to the </w:t>
      </w:r>
      <w:r w:rsidR="00755D96">
        <w:rPr>
          <w:rFonts w:ascii="Times New Roman" w:hAnsi="Times New Roman" w:cs="Times New Roman"/>
          <w:sz w:val="22"/>
          <w:szCs w:val="22"/>
        </w:rPr>
        <w:t>discrete-time quadratic model (May 197</w:t>
      </w:r>
      <w:r w:rsidR="009A3093">
        <w:rPr>
          <w:rFonts w:ascii="Times New Roman" w:hAnsi="Times New Roman" w:cs="Times New Roman"/>
          <w:sz w:val="22"/>
          <w:szCs w:val="22"/>
        </w:rPr>
        <w:t>5</w:t>
      </w:r>
      <w:r w:rsidR="00755D96">
        <w:rPr>
          <w:rFonts w:ascii="Times New Roman" w:hAnsi="Times New Roman" w:cs="Times New Roman"/>
          <w:sz w:val="22"/>
          <w:szCs w:val="22"/>
        </w:rPr>
        <w:t>)</w:t>
      </w:r>
      <w:r w:rsidR="00755D96" w:rsidRPr="00755D96">
        <w:rPr>
          <w:rFonts w:ascii="Times New Roman" w:hAnsi="Times New Roman" w:cs="Times New Roman"/>
          <w:sz w:val="22"/>
          <w:szCs w:val="22"/>
        </w:rPr>
        <w:t xml:space="preserve">, which models population increases or decreases in relation to a </w:t>
      </w:r>
      <w:r w:rsidR="009B1130">
        <w:rPr>
          <w:rFonts w:ascii="Times New Roman" w:hAnsi="Times New Roman" w:cs="Times New Roman"/>
          <w:sz w:val="22"/>
          <w:szCs w:val="22"/>
        </w:rPr>
        <w:t xml:space="preserve">population </w:t>
      </w:r>
      <w:r w:rsidR="00755D96" w:rsidRPr="00755D96">
        <w:rPr>
          <w:rFonts w:ascii="Times New Roman" w:hAnsi="Times New Roman" w:cs="Times New Roman"/>
          <w:sz w:val="22"/>
          <w:szCs w:val="22"/>
        </w:rPr>
        <w:t>carrying capacity</w:t>
      </w:r>
      <w:r w:rsidR="009B1130">
        <w:rPr>
          <w:rFonts w:ascii="Times New Roman" w:hAnsi="Times New Roman" w:cs="Times New Roman"/>
          <w:sz w:val="22"/>
          <w:szCs w:val="22"/>
        </w:rPr>
        <w:t>.</w:t>
      </w:r>
      <w:r w:rsidR="00755D96" w:rsidRPr="00755D96">
        <w:rPr>
          <w:rFonts w:ascii="Times New Roman" w:hAnsi="Times New Roman" w:cs="Times New Roman"/>
          <w:sz w:val="22"/>
          <w:szCs w:val="22"/>
        </w:rPr>
        <w:t xml:space="preserve"> When the animal population exceeds its carrying capacity, animal mortality exceeds recruitment and the population declines. When the animal population is less than carrying capacity, recruitment of new animals exceeds mortality and the population increases. The carrying capacity of the animal population is estimated by the annual forage requirements for individual animals </w:t>
      </w:r>
      <w:r w:rsidR="009B1130">
        <w:rPr>
          <w:rFonts w:ascii="Times New Roman" w:hAnsi="Times New Roman" w:cs="Times New Roman"/>
          <w:sz w:val="22"/>
          <w:szCs w:val="22"/>
        </w:rPr>
        <w:t xml:space="preserve">in the population </w:t>
      </w:r>
      <w:r w:rsidR="00755D96" w:rsidRPr="00755D96">
        <w:rPr>
          <w:rFonts w:ascii="Times New Roman" w:hAnsi="Times New Roman" w:cs="Times New Roman"/>
          <w:sz w:val="22"/>
          <w:szCs w:val="22"/>
        </w:rPr>
        <w:t xml:space="preserve">in relation to the forage biomass available across the landscape. Additional factors also reduce ungulate populations and will be modeled accordingly (e.g. harvest, stochastic mortality, and predation). </w:t>
      </w:r>
      <w:commentRangeStart w:id="31"/>
      <w:r w:rsidR="00755D96" w:rsidRPr="00755D96">
        <w:rPr>
          <w:rFonts w:ascii="Times New Roman" w:hAnsi="Times New Roman" w:cs="Times New Roman"/>
          <w:sz w:val="22"/>
          <w:szCs w:val="22"/>
        </w:rPr>
        <w:t xml:space="preserve">Stochasticity </w:t>
      </w:r>
      <w:r w:rsidR="009A3093">
        <w:rPr>
          <w:rFonts w:ascii="Times New Roman" w:hAnsi="Times New Roman" w:cs="Times New Roman"/>
          <w:sz w:val="22"/>
          <w:szCs w:val="22"/>
        </w:rPr>
        <w:t xml:space="preserve">is incorporated by </w:t>
      </w:r>
      <w:r w:rsidR="00755D96" w:rsidRPr="00755D96">
        <w:rPr>
          <w:rFonts w:ascii="Times New Roman" w:hAnsi="Times New Roman" w:cs="Times New Roman"/>
          <w:sz w:val="22"/>
          <w:szCs w:val="22"/>
        </w:rPr>
        <w:t xml:space="preserve">parameter estimates for population growth and mortality factors using mean estimates and normal distributions. </w:t>
      </w:r>
      <w:commentRangeEnd w:id="31"/>
      <w:r w:rsidR="00E619C1">
        <w:rPr>
          <w:rStyle w:val="CommentReference"/>
          <w:rFonts w:asciiTheme="minorHAnsi" w:hAnsiTheme="minorHAnsi" w:cstheme="minorBidi"/>
          <w:color w:val="auto"/>
        </w:rPr>
        <w:commentReference w:id="31"/>
      </w:r>
    </w:p>
    <w:p w:rsidR="00755D96" w:rsidRPr="00755D96" w:rsidRDefault="00755D96" w:rsidP="00755D96">
      <w:pPr>
        <w:pStyle w:val="Default"/>
        <w:rPr>
          <w:rFonts w:ascii="Times New Roman" w:hAnsi="Times New Roman" w:cs="Times New Roman"/>
          <w:sz w:val="22"/>
          <w:szCs w:val="22"/>
        </w:rPr>
      </w:pPr>
    </w:p>
    <w:p w:rsidR="009A3093" w:rsidRDefault="009A3093" w:rsidP="001909F5">
      <w:pPr>
        <w:pStyle w:val="Heading4"/>
      </w:pPr>
      <w:bookmarkStart w:id="32" w:name="_Toc411414969"/>
      <w:r>
        <w:t>Calculate Zone Carrying Capacity</w:t>
      </w:r>
      <w:bookmarkEnd w:id="32"/>
    </w:p>
    <w:p w:rsidR="009A3093" w:rsidRDefault="009A3093" w:rsidP="009A3093">
      <w:pPr>
        <w:pStyle w:val="Default"/>
        <w:rPr>
          <w:rFonts w:ascii="Times New Roman" w:hAnsi="Times New Roman" w:cs="Times New Roman"/>
          <w:sz w:val="22"/>
          <w:szCs w:val="22"/>
        </w:rPr>
      </w:pPr>
      <w:r>
        <w:rPr>
          <w:rFonts w:ascii="Times New Roman" w:hAnsi="Times New Roman" w:cs="Times New Roman"/>
          <w:sz w:val="22"/>
          <w:szCs w:val="22"/>
        </w:rPr>
        <w:t xml:space="preserve">We define the carrying capacity of the browser population as the forage quantity available across the landscape in relation to the annual intake rate of the population. The total available forage in the population zone is calculated as the sum of site forage quantity across all sites in the zone (2.4.1). Zone carrying capacity is determined by dividing the total forage quantity by the annual consumption rate for the browser population, which is supplied by the user. </w:t>
      </w:r>
    </w:p>
    <w:p w:rsidR="009A3093" w:rsidRDefault="009A3093" w:rsidP="00755D96">
      <w:pPr>
        <w:pStyle w:val="Default"/>
        <w:rPr>
          <w:rFonts w:ascii="Times New Roman" w:hAnsi="Times New Roman" w:cs="Times New Roman"/>
          <w:sz w:val="22"/>
          <w:szCs w:val="22"/>
        </w:rPr>
      </w:pPr>
    </w:p>
    <w:p w:rsidR="009A3093" w:rsidRDefault="009A3093" w:rsidP="009A3093">
      <w:pPr>
        <w:pStyle w:val="Default"/>
        <w:rPr>
          <w:rFonts w:ascii="Times New Roman" w:hAnsi="Times New Roman" w:cs="Times New Roman"/>
          <w:sz w:val="22"/>
          <w:szCs w:val="22"/>
        </w:rPr>
      </w:pPr>
    </w:p>
    <w:p w:rsidR="009A3093" w:rsidRDefault="009A3093" w:rsidP="001909F5">
      <w:pPr>
        <w:pStyle w:val="Heading4"/>
      </w:pPr>
      <w:bookmarkStart w:id="33" w:name="_Toc411414970"/>
      <w:r>
        <w:t>Calculate Browser Population</w:t>
      </w:r>
      <w:bookmarkEnd w:id="33"/>
    </w:p>
    <w:p w:rsidR="00FE01D6" w:rsidRDefault="009A3093" w:rsidP="009A3093">
      <w:pPr>
        <w:pStyle w:val="Default"/>
        <w:rPr>
          <w:rFonts w:ascii="Times New Roman" w:hAnsi="Times New Roman" w:cs="Times New Roman"/>
          <w:sz w:val="22"/>
          <w:szCs w:val="22"/>
        </w:rPr>
      </w:pPr>
      <w:r>
        <w:rPr>
          <w:rFonts w:ascii="Times New Roman" w:hAnsi="Times New Roman" w:cs="Times New Roman"/>
          <w:sz w:val="22"/>
          <w:szCs w:val="22"/>
        </w:rPr>
        <w:t>Changes in the browser populati</w:t>
      </w:r>
      <w:r w:rsidR="0038079D">
        <w:rPr>
          <w:rFonts w:ascii="Times New Roman" w:hAnsi="Times New Roman" w:cs="Times New Roman"/>
          <w:sz w:val="22"/>
          <w:szCs w:val="22"/>
        </w:rPr>
        <w:t>on are modeled according to the</w:t>
      </w:r>
      <w:r w:rsidR="00FE01D6">
        <w:rPr>
          <w:rFonts w:ascii="Times New Roman" w:hAnsi="Times New Roman" w:cs="Times New Roman"/>
          <w:sz w:val="22"/>
          <w:szCs w:val="22"/>
        </w:rPr>
        <w:t xml:space="preserve"> discrete-time quadratic model</w:t>
      </w:r>
      <w:r w:rsidR="0038079D">
        <w:rPr>
          <w:rFonts w:ascii="Times New Roman" w:hAnsi="Times New Roman" w:cs="Times New Roman"/>
          <w:sz w:val="22"/>
          <w:szCs w:val="22"/>
        </w:rPr>
        <w:t xml:space="preserve"> (May 1975)</w:t>
      </w:r>
      <w:r w:rsidR="00FE01D6">
        <w:rPr>
          <w:rFonts w:ascii="Times New Roman" w:hAnsi="Times New Roman" w:cs="Times New Roman"/>
          <w:sz w:val="22"/>
          <w:szCs w:val="22"/>
        </w:rPr>
        <w:t>:</w:t>
      </w:r>
    </w:p>
    <w:p w:rsidR="000E422E" w:rsidRDefault="000E422E" w:rsidP="006A2B8A">
      <w:pPr>
        <w:pStyle w:val="Default"/>
        <w:rPr>
          <w:rFonts w:ascii="Times New Roman" w:hAnsi="Times New Roman" w:cs="Times New Roman"/>
          <w:sz w:val="22"/>
          <w:szCs w:val="22"/>
        </w:rPr>
      </w:pPr>
    </w:p>
    <w:p w:rsidR="00FE01D6" w:rsidRPr="007131DC" w:rsidRDefault="000E422E" w:rsidP="006A2B8A">
      <w:pPr>
        <w:pStyle w:val="Default"/>
        <w:rPr>
          <w:rFonts w:ascii="Times New Roman" w:hAnsi="Times New Roman" w:cs="Times New Roman"/>
          <w:sz w:val="22"/>
          <w:szCs w:val="22"/>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t,Z</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t,Z</m:t>
            </m:r>
          </m:sub>
        </m:sSub>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t,Z</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Z</m:t>
                    </m:r>
                  </m:sub>
                </m:sSub>
              </m:den>
            </m:f>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Z</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t,Z</m:t>
                </m:r>
              </m:sub>
            </m:sSub>
          </m:e>
        </m:nary>
      </m:oMath>
      <w:r w:rsidR="00FE01D6">
        <w:rPr>
          <w:rFonts w:ascii="Times New Roman" w:hAnsi="Times New Roman" w:cs="Times New Roman"/>
          <w:sz w:val="22"/>
          <w:szCs w:val="22"/>
        </w:rPr>
        <w:t xml:space="preserve"> </w:t>
      </w:r>
    </w:p>
    <w:p w:rsidR="00FE01D6" w:rsidRDefault="00FE01D6" w:rsidP="006A2B8A">
      <w:pPr>
        <w:pStyle w:val="Default"/>
        <w:rPr>
          <w:rFonts w:ascii="Times New Roman" w:hAnsi="Times New Roman" w:cs="Times New Roman"/>
          <w:sz w:val="22"/>
          <w:szCs w:val="22"/>
        </w:rPr>
      </w:pPr>
    </w:p>
    <w:p w:rsidR="007131DC" w:rsidRDefault="000E422E" w:rsidP="006A2B8A">
      <w:pPr>
        <w:pStyle w:val="Default"/>
        <w:rPr>
          <w:rFonts w:ascii="Times New Roman" w:hAnsi="Times New Roman" w:cs="Times New Roman"/>
          <w:sz w:val="22"/>
          <w:szCs w:val="22"/>
        </w:rPr>
      </w:pPr>
      <w:r>
        <w:rPr>
          <w:rFonts w:ascii="Times New Roman" w:hAnsi="Times New Roman" w:cs="Times New Roman"/>
          <w:sz w:val="22"/>
          <w:szCs w:val="22"/>
        </w:rPr>
        <w:t xml:space="preserve">Where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t,Z</m:t>
            </m:r>
          </m:sub>
        </m:sSub>
      </m:oMath>
      <w:r>
        <w:rPr>
          <w:rFonts w:ascii="Times New Roman" w:hAnsi="Times New Roman" w:cs="Times New Roman"/>
          <w:sz w:val="22"/>
          <w:szCs w:val="22"/>
        </w:rPr>
        <w:t xml:space="preserve"> is the change in browser population density </w:t>
      </w:r>
      <w:r>
        <w:rPr>
          <w:rFonts w:ascii="Times New Roman" w:hAnsi="Times New Roman" w:cs="Times New Roman"/>
          <w:i/>
          <w:sz w:val="22"/>
          <w:szCs w:val="22"/>
        </w:rPr>
        <w:t>N</w:t>
      </w:r>
      <w:r>
        <w:rPr>
          <w:rFonts w:ascii="Times New Roman" w:hAnsi="Times New Roman" w:cs="Times New Roman"/>
          <w:sz w:val="22"/>
          <w:szCs w:val="22"/>
        </w:rPr>
        <w:t xml:space="preserve"> at time </w:t>
      </w:r>
      <w:r w:rsidRPr="007131DC">
        <w:rPr>
          <w:rFonts w:ascii="Times New Roman" w:hAnsi="Times New Roman" w:cs="Times New Roman"/>
          <w:i/>
          <w:sz w:val="22"/>
          <w:szCs w:val="22"/>
        </w:rPr>
        <w:t>t</w:t>
      </w:r>
      <w:r>
        <w:rPr>
          <w:rFonts w:ascii="Times New Roman" w:hAnsi="Times New Roman" w:cs="Times New Roman"/>
          <w:sz w:val="22"/>
          <w:szCs w:val="22"/>
        </w:rPr>
        <w:t xml:space="preserve"> and in </w:t>
      </w:r>
      <w:r w:rsidR="00F71C3E">
        <w:rPr>
          <w:rFonts w:ascii="Times New Roman" w:hAnsi="Times New Roman" w:cs="Times New Roman"/>
          <w:sz w:val="22"/>
          <w:szCs w:val="22"/>
        </w:rPr>
        <w:t>Population Z</w:t>
      </w:r>
      <w:r>
        <w:rPr>
          <w:rFonts w:ascii="Times New Roman" w:hAnsi="Times New Roman" w:cs="Times New Roman"/>
          <w:sz w:val="22"/>
          <w:szCs w:val="22"/>
        </w:rPr>
        <w:t xml:space="preserve">one </w:t>
      </w:r>
      <w:r w:rsidR="004C1E06" w:rsidRPr="00F71C3E">
        <w:rPr>
          <w:rFonts w:ascii="Times New Roman" w:hAnsi="Times New Roman" w:cs="Times New Roman"/>
          <w:i/>
          <w:sz w:val="22"/>
          <w:szCs w:val="22"/>
        </w:rPr>
        <w:t>Z</w:t>
      </w:r>
      <w:r>
        <w:rPr>
          <w:rFonts w:ascii="Times New Roman" w:hAnsi="Times New Roman" w:cs="Times New Roman"/>
          <w:sz w:val="22"/>
          <w:szCs w:val="22"/>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ascii="Times New Roman" w:hAnsi="Times New Roman" w:cs="Times New Roman"/>
          <w:sz w:val="22"/>
          <w:szCs w:val="22"/>
        </w:rPr>
        <w:t xml:space="preserve"> is a user-supplied population growth rate for zone </w:t>
      </w:r>
      <w:r w:rsidR="004C1E06">
        <w:rPr>
          <w:rFonts w:ascii="Times New Roman" w:hAnsi="Times New Roman" w:cs="Times New Roman"/>
          <w:i/>
          <w:sz w:val="22"/>
          <w:szCs w:val="22"/>
        </w:rPr>
        <w:t>Z</w:t>
      </w:r>
      <w:r w:rsidR="004C1E06">
        <w:rPr>
          <w:rFonts w:ascii="Times New Roman" w:hAnsi="Times New Roman" w:cs="Times New Roman"/>
          <w:sz w:val="22"/>
          <w:szCs w:val="22"/>
        </w:rPr>
        <w:t xml:space="preserve"> </w:t>
      </w:r>
      <w:r w:rsidR="0051213F">
        <w:rPr>
          <w:rFonts w:ascii="Times New Roman" w:hAnsi="Times New Roman" w:cs="Times New Roman"/>
          <w:sz w:val="22"/>
          <w:szCs w:val="22"/>
        </w:rPr>
        <w:t xml:space="preserve">and </w:t>
      </w:r>
      <w:r>
        <w:rPr>
          <w:rFonts w:ascii="Times New Roman" w:hAnsi="Times New Roman" w:cs="Times New Roman"/>
          <w:sz w:val="22"/>
          <w:szCs w:val="22"/>
        </w:rPr>
        <w:t xml:space="preserve"> </w:t>
      </w:r>
      <m:oMath>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Z</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t,Z</m:t>
                </m:r>
              </m:sub>
            </m:sSub>
          </m:e>
        </m:nary>
      </m:oMath>
      <w:r>
        <w:rPr>
          <w:rFonts w:ascii="Times New Roman" w:hAnsi="Times New Roman" w:cs="Times New Roman"/>
          <w:sz w:val="22"/>
          <w:szCs w:val="22"/>
        </w:rPr>
        <w:t xml:space="preserve"> is the sum of all </w:t>
      </w:r>
      <w:r w:rsidR="00236644">
        <w:rPr>
          <w:rFonts w:ascii="Times New Roman" w:hAnsi="Times New Roman" w:cs="Times New Roman"/>
          <w:sz w:val="22"/>
          <w:szCs w:val="22"/>
        </w:rPr>
        <w:t>reductions in the population due to mortality factors. Users can supply mortality rates for A) generic mortality (any factor that might reduce population density), B) harvesting (population management), and C: predation.</w:t>
      </w:r>
      <w:r w:rsidR="0051213F">
        <w:rPr>
          <w:rFonts w:ascii="Times New Roman" w:hAnsi="Times New Roman" w:cs="Times New Roman"/>
          <w:sz w:val="22"/>
          <w:szCs w:val="22"/>
        </w:rPr>
        <w:t xml:space="preserve"> </w:t>
      </w:r>
      <w:r w:rsidR="00236644">
        <w:rPr>
          <w:rFonts w:ascii="Times New Roman" w:hAnsi="Times New Roman" w:cs="Times New Roman"/>
          <w:sz w:val="22"/>
          <w:szCs w:val="22"/>
        </w:rPr>
        <w:t xml:space="preserve"> </w:t>
      </w:r>
      <w:r w:rsidR="0051213F" w:rsidRPr="007131DC">
        <w:rPr>
          <w:rFonts w:ascii="Times New Roman" w:hAnsi="Times New Roman" w:cs="Times New Roman"/>
          <w:i/>
          <w:sz w:val="22"/>
          <w:szCs w:val="22"/>
        </w:rPr>
        <w:t>K</w:t>
      </w:r>
      <w:r w:rsidR="004C1E06">
        <w:rPr>
          <w:rFonts w:ascii="Times New Roman" w:hAnsi="Times New Roman" w:cs="Times New Roman"/>
          <w:i/>
          <w:sz w:val="22"/>
          <w:szCs w:val="22"/>
          <w:vertAlign w:val="subscript"/>
        </w:rPr>
        <w:t>Z</w:t>
      </w:r>
      <w:r w:rsidR="0051213F" w:rsidRPr="007131DC">
        <w:rPr>
          <w:rFonts w:ascii="Times New Roman" w:hAnsi="Times New Roman" w:cs="Times New Roman"/>
          <w:i/>
          <w:sz w:val="22"/>
          <w:szCs w:val="22"/>
        </w:rPr>
        <w:t xml:space="preserve"> </w:t>
      </w:r>
      <w:r w:rsidR="0051213F">
        <w:rPr>
          <w:rFonts w:ascii="Times New Roman" w:hAnsi="Times New Roman" w:cs="Times New Roman"/>
          <w:sz w:val="22"/>
          <w:szCs w:val="22"/>
        </w:rPr>
        <w:t>is the carrying capacity for the browser population</w:t>
      </w:r>
      <w:r w:rsidR="00F71C3E">
        <w:rPr>
          <w:rFonts w:ascii="Times New Roman" w:hAnsi="Times New Roman" w:cs="Times New Roman"/>
          <w:sz w:val="22"/>
          <w:szCs w:val="22"/>
        </w:rPr>
        <w:t xml:space="preserve"> (2.7.2.1)</w:t>
      </w:r>
      <w:r w:rsidR="009A3093">
        <w:rPr>
          <w:rFonts w:ascii="Times New Roman" w:hAnsi="Times New Roman" w:cs="Times New Roman"/>
          <w:sz w:val="22"/>
          <w:szCs w:val="22"/>
        </w:rPr>
        <w:t>.</w:t>
      </w:r>
      <w:r w:rsidR="005E66E6">
        <w:rPr>
          <w:rFonts w:ascii="Times New Roman" w:hAnsi="Times New Roman" w:cs="Times New Roman"/>
          <w:sz w:val="22"/>
          <w:szCs w:val="22"/>
        </w:rPr>
        <w:t xml:space="preserve"> </w:t>
      </w:r>
      <w:r w:rsidR="005E66E6">
        <w:rPr>
          <w:rStyle w:val="CommentReference"/>
          <w:rFonts w:asciiTheme="minorHAnsi" w:hAnsiTheme="minorHAnsi" w:cstheme="minorBidi"/>
          <w:color w:val="auto"/>
        </w:rPr>
        <w:commentReference w:id="34"/>
      </w:r>
    </w:p>
    <w:p w:rsidR="00EB4D5C" w:rsidRPr="004B4880" w:rsidRDefault="00EB4D5C" w:rsidP="001909F5">
      <w:pPr>
        <w:pStyle w:val="Heading4"/>
      </w:pPr>
      <w:bookmarkStart w:id="35" w:name="_Ref411412289"/>
      <w:bookmarkStart w:id="36" w:name="_Toc411414971"/>
      <w:r>
        <w:t>Calculate Site Population Index</w:t>
      </w:r>
      <w:bookmarkEnd w:id="35"/>
      <w:bookmarkEnd w:id="36"/>
    </w:p>
    <w:p w:rsidR="000A696E" w:rsidRDefault="00EB4D5C" w:rsidP="000A696E">
      <w:pPr>
        <w:pStyle w:val="Default"/>
        <w:rPr>
          <w:rFonts w:ascii="Times New Roman" w:hAnsi="Times New Roman" w:cs="Times New Roman"/>
          <w:sz w:val="22"/>
          <w:szCs w:val="22"/>
        </w:rPr>
      </w:pPr>
      <w:r>
        <w:rPr>
          <w:rFonts w:ascii="Times New Roman" w:hAnsi="Times New Roman" w:cs="Times New Roman"/>
          <w:sz w:val="22"/>
          <w:szCs w:val="22"/>
        </w:rPr>
        <w:t>The site population index raster combines the zone population (2.</w:t>
      </w:r>
      <w:r w:rsidR="00B4619F">
        <w:rPr>
          <w:rFonts w:ascii="Times New Roman" w:hAnsi="Times New Roman" w:cs="Times New Roman"/>
          <w:sz w:val="22"/>
          <w:szCs w:val="22"/>
        </w:rPr>
        <w:t>7</w:t>
      </w:r>
      <w:r>
        <w:rPr>
          <w:rFonts w:ascii="Times New Roman" w:hAnsi="Times New Roman" w:cs="Times New Roman"/>
          <w:sz w:val="22"/>
          <w:szCs w:val="22"/>
        </w:rPr>
        <w:t>.2.2)</w:t>
      </w:r>
      <w:r w:rsidR="004C1E06">
        <w:rPr>
          <w:rFonts w:ascii="Times New Roman" w:hAnsi="Times New Roman" w:cs="Times New Roman"/>
          <w:sz w:val="22"/>
          <w:szCs w:val="22"/>
        </w:rPr>
        <w:t>,</w:t>
      </w:r>
      <w:r w:rsidR="00B4619F">
        <w:rPr>
          <w:rFonts w:ascii="Times New Roman" w:hAnsi="Times New Roman" w:cs="Times New Roman"/>
          <w:sz w:val="22"/>
          <w:szCs w:val="22"/>
        </w:rPr>
        <w:t xml:space="preserve"> </w:t>
      </w:r>
      <w:r>
        <w:rPr>
          <w:rFonts w:ascii="Times New Roman" w:hAnsi="Times New Roman" w:cs="Times New Roman"/>
          <w:sz w:val="22"/>
          <w:szCs w:val="22"/>
        </w:rPr>
        <w:t xml:space="preserve">the </w:t>
      </w:r>
      <w:r w:rsidR="000A696E">
        <w:rPr>
          <w:rFonts w:ascii="Times New Roman" w:hAnsi="Times New Roman" w:cs="Times New Roman"/>
          <w:sz w:val="22"/>
          <w:szCs w:val="22"/>
        </w:rPr>
        <w:t xml:space="preserve">rescaled </w:t>
      </w:r>
      <w:r>
        <w:rPr>
          <w:rFonts w:ascii="Times New Roman" w:hAnsi="Times New Roman" w:cs="Times New Roman"/>
          <w:sz w:val="22"/>
          <w:szCs w:val="22"/>
        </w:rPr>
        <w:t>local HSI (2.</w:t>
      </w:r>
      <w:r w:rsidR="00B4619F">
        <w:rPr>
          <w:rFonts w:ascii="Times New Roman" w:hAnsi="Times New Roman" w:cs="Times New Roman"/>
          <w:sz w:val="22"/>
          <w:szCs w:val="22"/>
        </w:rPr>
        <w:t>6</w:t>
      </w:r>
      <w:r w:rsidR="000A696E">
        <w:rPr>
          <w:rFonts w:ascii="Times New Roman" w:hAnsi="Times New Roman" w:cs="Times New Roman"/>
          <w:sz w:val="22"/>
          <w:szCs w:val="22"/>
        </w:rPr>
        <w:t>.1</w:t>
      </w:r>
      <w:r>
        <w:rPr>
          <w:rFonts w:ascii="Times New Roman" w:hAnsi="Times New Roman" w:cs="Times New Roman"/>
          <w:sz w:val="22"/>
          <w:szCs w:val="22"/>
        </w:rPr>
        <w:t>) values</w:t>
      </w:r>
      <w:r w:rsidR="004C1E06">
        <w:rPr>
          <w:rFonts w:ascii="Times New Roman" w:hAnsi="Times New Roman" w:cs="Times New Roman"/>
          <w:sz w:val="22"/>
          <w:szCs w:val="22"/>
        </w:rPr>
        <w:t xml:space="preserve"> </w:t>
      </w:r>
      <w:r w:rsidR="000A696E">
        <w:rPr>
          <w:rFonts w:ascii="Times New Roman" w:hAnsi="Times New Roman" w:cs="Times New Roman"/>
          <w:sz w:val="22"/>
          <w:szCs w:val="22"/>
        </w:rPr>
        <w:t>and the rescaled site forage quantity (2.</w:t>
      </w:r>
      <w:r w:rsidR="00B4619F">
        <w:rPr>
          <w:rFonts w:ascii="Times New Roman" w:hAnsi="Times New Roman" w:cs="Times New Roman"/>
          <w:sz w:val="22"/>
          <w:szCs w:val="22"/>
        </w:rPr>
        <w:t>4</w:t>
      </w:r>
      <w:r w:rsidR="000A696E">
        <w:rPr>
          <w:rFonts w:ascii="Times New Roman" w:hAnsi="Times New Roman" w:cs="Times New Roman"/>
          <w:sz w:val="22"/>
          <w:szCs w:val="22"/>
        </w:rPr>
        <w:t xml:space="preserve">.2) </w:t>
      </w:r>
      <w:r>
        <w:rPr>
          <w:rFonts w:ascii="Times New Roman" w:hAnsi="Times New Roman" w:cs="Times New Roman"/>
          <w:sz w:val="22"/>
          <w:szCs w:val="22"/>
        </w:rPr>
        <w:t>to estimate local populations of browsers.  This process distributes the zone population to sites as a function of the HS</w:t>
      </w:r>
      <w:r w:rsidR="004C1E06">
        <w:rPr>
          <w:rFonts w:ascii="Times New Roman" w:hAnsi="Times New Roman" w:cs="Times New Roman"/>
          <w:sz w:val="22"/>
          <w:szCs w:val="22"/>
        </w:rPr>
        <w:t>I</w:t>
      </w:r>
      <w:r>
        <w:rPr>
          <w:rFonts w:ascii="Times New Roman" w:hAnsi="Times New Roman" w:cs="Times New Roman"/>
          <w:sz w:val="22"/>
          <w:szCs w:val="22"/>
        </w:rPr>
        <w:t xml:space="preserve"> values</w:t>
      </w:r>
      <w:r w:rsidR="00203C04">
        <w:rPr>
          <w:rFonts w:ascii="Times New Roman" w:hAnsi="Times New Roman" w:cs="Times New Roman"/>
          <w:sz w:val="22"/>
          <w:szCs w:val="22"/>
        </w:rPr>
        <w:t xml:space="preserve"> and forage quantity in a manner </w:t>
      </w:r>
      <w:r w:rsidR="000A696E">
        <w:rPr>
          <w:rFonts w:ascii="Times New Roman" w:hAnsi="Times New Roman" w:cs="Times New Roman"/>
          <w:sz w:val="22"/>
          <w:szCs w:val="22"/>
        </w:rPr>
        <w:t xml:space="preserve">directly </w:t>
      </w:r>
      <w:r w:rsidR="00203C04">
        <w:rPr>
          <w:rFonts w:ascii="Times New Roman" w:hAnsi="Times New Roman" w:cs="Times New Roman"/>
          <w:sz w:val="22"/>
          <w:szCs w:val="22"/>
        </w:rPr>
        <w:t xml:space="preserve">analogous to the spatial distribution of BDI </w:t>
      </w:r>
      <w:r w:rsidR="000A696E">
        <w:rPr>
          <w:rFonts w:ascii="Times New Roman" w:hAnsi="Times New Roman" w:cs="Times New Roman"/>
          <w:sz w:val="22"/>
          <w:szCs w:val="22"/>
        </w:rPr>
        <w:t>to local</w:t>
      </w:r>
      <w:r w:rsidR="00203C04">
        <w:rPr>
          <w:rFonts w:ascii="Times New Roman" w:hAnsi="Times New Roman" w:cs="Times New Roman"/>
          <w:sz w:val="22"/>
          <w:szCs w:val="22"/>
        </w:rPr>
        <w:t xml:space="preserve"> SBI</w:t>
      </w:r>
      <w:r w:rsidR="000A696E">
        <w:rPr>
          <w:rFonts w:ascii="Times New Roman" w:hAnsi="Times New Roman" w:cs="Times New Roman"/>
          <w:sz w:val="22"/>
          <w:szCs w:val="22"/>
        </w:rPr>
        <w:t xml:space="preserve"> values</w:t>
      </w:r>
      <w:r w:rsidR="00203C04">
        <w:rPr>
          <w:rFonts w:ascii="Times New Roman" w:hAnsi="Times New Roman" w:cs="Times New Roman"/>
          <w:sz w:val="22"/>
          <w:szCs w:val="22"/>
        </w:rPr>
        <w:t xml:space="preserve"> (2.</w:t>
      </w:r>
      <w:r w:rsidR="00B4619F">
        <w:rPr>
          <w:rFonts w:ascii="Times New Roman" w:hAnsi="Times New Roman" w:cs="Times New Roman"/>
          <w:sz w:val="22"/>
          <w:szCs w:val="22"/>
        </w:rPr>
        <w:t>7</w:t>
      </w:r>
      <w:r w:rsidR="00203C04">
        <w:rPr>
          <w:rFonts w:ascii="Times New Roman" w:hAnsi="Times New Roman" w:cs="Times New Roman"/>
          <w:sz w:val="22"/>
          <w:szCs w:val="22"/>
        </w:rPr>
        <w:t>.1.</w:t>
      </w:r>
      <w:r w:rsidR="000A696E">
        <w:rPr>
          <w:rFonts w:ascii="Times New Roman" w:hAnsi="Times New Roman" w:cs="Times New Roman"/>
          <w:sz w:val="22"/>
          <w:szCs w:val="22"/>
        </w:rPr>
        <w:t>2</w:t>
      </w:r>
      <w:r w:rsidR="00203C04">
        <w:rPr>
          <w:rFonts w:ascii="Times New Roman" w:hAnsi="Times New Roman" w:cs="Times New Roman"/>
          <w:sz w:val="22"/>
          <w:szCs w:val="22"/>
        </w:rPr>
        <w:t>)</w:t>
      </w:r>
      <w:r>
        <w:rPr>
          <w:rFonts w:ascii="Times New Roman" w:hAnsi="Times New Roman" w:cs="Times New Roman"/>
          <w:sz w:val="22"/>
          <w:szCs w:val="22"/>
        </w:rPr>
        <w:t>.</w:t>
      </w:r>
      <w:r w:rsidR="000A696E">
        <w:rPr>
          <w:rFonts w:ascii="Times New Roman" w:hAnsi="Times New Roman" w:cs="Times New Roman"/>
          <w:sz w:val="22"/>
          <w:szCs w:val="22"/>
        </w:rPr>
        <w:t xml:space="preserve">  Here the spatial distribution of population is influenced by the population proximity to carrying capacity (K, 2.</w:t>
      </w:r>
      <w:r w:rsidR="00B4619F">
        <w:rPr>
          <w:rFonts w:ascii="Times New Roman" w:hAnsi="Times New Roman" w:cs="Times New Roman"/>
          <w:sz w:val="22"/>
          <w:szCs w:val="22"/>
        </w:rPr>
        <w:t>7</w:t>
      </w:r>
      <w:r w:rsidR="000A696E">
        <w:rPr>
          <w:rFonts w:ascii="Times New Roman" w:hAnsi="Times New Roman" w:cs="Times New Roman"/>
          <w:sz w:val="22"/>
          <w:szCs w:val="22"/>
        </w:rPr>
        <w:t xml:space="preserve">.2.1).  As a population approaches K, the distribution must more closely match the distribution of available forage and HSI has less influence on population distribution.  In the extreme case of the population at </w:t>
      </w:r>
      <w:r w:rsidR="00B4619F">
        <w:rPr>
          <w:rFonts w:ascii="Times New Roman" w:hAnsi="Times New Roman" w:cs="Times New Roman"/>
          <w:sz w:val="22"/>
          <w:szCs w:val="22"/>
        </w:rPr>
        <w:t xml:space="preserve">(or above) </w:t>
      </w:r>
      <w:r w:rsidR="000A696E">
        <w:rPr>
          <w:rFonts w:ascii="Times New Roman" w:hAnsi="Times New Roman" w:cs="Times New Roman"/>
          <w:sz w:val="22"/>
          <w:szCs w:val="22"/>
        </w:rPr>
        <w:t>K, then the distribution of the population must be distributed in proportion to the quantity of available forage on each site.</w:t>
      </w:r>
      <w:r>
        <w:rPr>
          <w:rFonts w:ascii="Times New Roman" w:hAnsi="Times New Roman" w:cs="Times New Roman"/>
          <w:sz w:val="22"/>
          <w:szCs w:val="22"/>
        </w:rPr>
        <w:t xml:space="preserve">  T</w:t>
      </w:r>
      <w:r w:rsidR="000A696E">
        <w:rPr>
          <w:rFonts w:ascii="Times New Roman" w:hAnsi="Times New Roman" w:cs="Times New Roman"/>
          <w:sz w:val="22"/>
          <w:szCs w:val="22"/>
        </w:rPr>
        <w:t>herefore, t</w:t>
      </w:r>
      <w:r>
        <w:rPr>
          <w:rFonts w:ascii="Times New Roman" w:hAnsi="Times New Roman" w:cs="Times New Roman"/>
          <w:sz w:val="22"/>
          <w:szCs w:val="22"/>
        </w:rPr>
        <w:t>he site population</w:t>
      </w:r>
      <w:r w:rsidR="004D3B59">
        <w:rPr>
          <w:rFonts w:ascii="Times New Roman" w:hAnsi="Times New Roman" w:cs="Times New Roman"/>
          <w:sz w:val="22"/>
          <w:szCs w:val="22"/>
        </w:rPr>
        <w:t xml:space="preserve"> (</w:t>
      </w:r>
      <w:proofErr w:type="spellStart"/>
      <w:r w:rsidR="004D3B59">
        <w:rPr>
          <w:rFonts w:ascii="Times New Roman" w:hAnsi="Times New Roman" w:cs="Times New Roman"/>
          <w:sz w:val="22"/>
          <w:szCs w:val="22"/>
        </w:rPr>
        <w:t>Pop</w:t>
      </w:r>
      <w:r w:rsidR="004D3B59">
        <w:rPr>
          <w:rFonts w:ascii="Times New Roman" w:hAnsi="Times New Roman" w:cs="Times New Roman"/>
          <w:sz w:val="22"/>
          <w:szCs w:val="22"/>
          <w:vertAlign w:val="subscript"/>
        </w:rPr>
        <w:t>site</w:t>
      </w:r>
      <w:proofErr w:type="spellEnd"/>
      <w:r w:rsidR="004D3B59">
        <w:rPr>
          <w:rFonts w:ascii="Times New Roman" w:hAnsi="Times New Roman" w:cs="Times New Roman"/>
          <w:sz w:val="22"/>
          <w:szCs w:val="22"/>
        </w:rPr>
        <w:t>)</w:t>
      </w:r>
      <w:r>
        <w:rPr>
          <w:rFonts w:ascii="Times New Roman" w:hAnsi="Times New Roman" w:cs="Times New Roman"/>
          <w:sz w:val="22"/>
          <w:szCs w:val="22"/>
        </w:rPr>
        <w:t xml:space="preserve"> is the product of </w:t>
      </w:r>
      <w:r w:rsidR="000A696E">
        <w:rPr>
          <w:rFonts w:ascii="Times New Roman" w:hAnsi="Times New Roman" w:cs="Times New Roman"/>
          <w:sz w:val="22"/>
          <w:szCs w:val="22"/>
        </w:rPr>
        <w:t>total zone population</w:t>
      </w:r>
      <w:r w:rsidR="004D3B59">
        <w:rPr>
          <w:rFonts w:ascii="Times New Roman" w:hAnsi="Times New Roman" w:cs="Times New Roman"/>
          <w:sz w:val="22"/>
          <w:szCs w:val="22"/>
        </w:rPr>
        <w:t xml:space="preserve"> (</w:t>
      </w:r>
      <w:proofErr w:type="spellStart"/>
      <w:r w:rsidR="004D3B59">
        <w:rPr>
          <w:rFonts w:ascii="Times New Roman" w:hAnsi="Times New Roman" w:cs="Times New Roman"/>
          <w:sz w:val="22"/>
          <w:szCs w:val="22"/>
        </w:rPr>
        <w:t>Pop</w:t>
      </w:r>
      <w:r w:rsidR="004D3B59">
        <w:rPr>
          <w:rFonts w:ascii="Times New Roman" w:hAnsi="Times New Roman" w:cs="Times New Roman"/>
          <w:sz w:val="22"/>
          <w:szCs w:val="22"/>
          <w:vertAlign w:val="subscript"/>
        </w:rPr>
        <w:t>Z</w:t>
      </w:r>
      <w:proofErr w:type="spellEnd"/>
      <w:r w:rsidR="004D3B59">
        <w:rPr>
          <w:rFonts w:ascii="Times New Roman" w:hAnsi="Times New Roman" w:cs="Times New Roman"/>
          <w:sz w:val="22"/>
          <w:szCs w:val="22"/>
        </w:rPr>
        <w:t>)</w:t>
      </w:r>
      <w:r w:rsidR="000A696E">
        <w:rPr>
          <w:rFonts w:ascii="Times New Roman" w:hAnsi="Times New Roman" w:cs="Times New Roman"/>
          <w:sz w:val="22"/>
          <w:szCs w:val="22"/>
        </w:rPr>
        <w:t xml:space="preserve"> and a weighted average of [</w:t>
      </w:r>
      <w:proofErr w:type="spellStart"/>
      <w:r w:rsidR="000A696E">
        <w:rPr>
          <w:rFonts w:ascii="Times New Roman" w:hAnsi="Times New Roman" w:cs="Times New Roman"/>
          <w:sz w:val="22"/>
          <w:szCs w:val="22"/>
        </w:rPr>
        <w:t>HSIrescale</w:t>
      </w:r>
      <w:proofErr w:type="spellEnd"/>
      <w:r w:rsidR="000A696E">
        <w:rPr>
          <w:rFonts w:ascii="Times New Roman" w:hAnsi="Times New Roman" w:cs="Times New Roman"/>
          <w:sz w:val="22"/>
          <w:szCs w:val="22"/>
        </w:rPr>
        <w:t>]</w:t>
      </w:r>
      <w:r w:rsidR="00B4619F">
        <w:rPr>
          <w:rFonts w:ascii="Times New Roman" w:hAnsi="Times New Roman" w:cs="Times New Roman"/>
          <w:sz w:val="22"/>
          <w:szCs w:val="22"/>
        </w:rPr>
        <w:t xml:space="preserve"> (2.6.1)</w:t>
      </w:r>
      <w:r w:rsidR="000A696E">
        <w:rPr>
          <w:rFonts w:ascii="Times New Roman" w:hAnsi="Times New Roman" w:cs="Times New Roman"/>
          <w:sz w:val="22"/>
          <w:szCs w:val="22"/>
        </w:rPr>
        <w:t xml:space="preserve"> and [</w:t>
      </w:r>
      <w:proofErr w:type="spellStart"/>
      <w:r w:rsidR="000A696E">
        <w:rPr>
          <w:rFonts w:ascii="Times New Roman" w:hAnsi="Times New Roman" w:cs="Times New Roman"/>
          <w:sz w:val="22"/>
          <w:szCs w:val="22"/>
        </w:rPr>
        <w:t>Quantity_rescale</w:t>
      </w:r>
      <w:proofErr w:type="spellEnd"/>
      <w:r w:rsidR="000A696E">
        <w:rPr>
          <w:rFonts w:ascii="Times New Roman" w:hAnsi="Times New Roman" w:cs="Times New Roman"/>
          <w:sz w:val="22"/>
          <w:szCs w:val="22"/>
        </w:rPr>
        <w:t>]</w:t>
      </w:r>
      <w:r w:rsidR="00B4619F">
        <w:rPr>
          <w:rFonts w:ascii="Times New Roman" w:hAnsi="Times New Roman" w:cs="Times New Roman"/>
          <w:sz w:val="22"/>
          <w:szCs w:val="22"/>
        </w:rPr>
        <w:t xml:space="preserve"> (2.4.2)</w:t>
      </w:r>
      <w:r w:rsidR="000A696E">
        <w:rPr>
          <w:rFonts w:ascii="Times New Roman" w:hAnsi="Times New Roman" w:cs="Times New Roman"/>
          <w:sz w:val="22"/>
          <w:szCs w:val="22"/>
        </w:rPr>
        <w:t xml:space="preserve">, where </w:t>
      </w:r>
      <w:r w:rsidR="004D3B59">
        <w:rPr>
          <w:rFonts w:ascii="Times New Roman" w:hAnsi="Times New Roman" w:cs="Times New Roman"/>
          <w:sz w:val="22"/>
          <w:szCs w:val="22"/>
        </w:rPr>
        <w:t xml:space="preserve">the ratio of </w:t>
      </w:r>
      <w:proofErr w:type="spellStart"/>
      <w:r w:rsidR="004D3B59">
        <w:rPr>
          <w:rFonts w:ascii="Times New Roman" w:hAnsi="Times New Roman" w:cs="Times New Roman"/>
          <w:sz w:val="22"/>
          <w:szCs w:val="22"/>
        </w:rPr>
        <w:t>Pop</w:t>
      </w:r>
      <w:r w:rsidR="004D3B59">
        <w:rPr>
          <w:rFonts w:ascii="Times New Roman" w:hAnsi="Times New Roman" w:cs="Times New Roman"/>
          <w:sz w:val="22"/>
          <w:szCs w:val="22"/>
          <w:vertAlign w:val="subscript"/>
        </w:rPr>
        <w:t>Z</w:t>
      </w:r>
      <w:proofErr w:type="spellEnd"/>
      <w:r w:rsidR="004D3B59">
        <w:rPr>
          <w:rFonts w:ascii="Times New Roman" w:hAnsi="Times New Roman" w:cs="Times New Roman"/>
          <w:sz w:val="22"/>
          <w:szCs w:val="22"/>
        </w:rPr>
        <w:t xml:space="preserve"> to K</w:t>
      </w:r>
      <w:r w:rsidR="000A696E">
        <w:rPr>
          <w:rFonts w:ascii="Times New Roman" w:hAnsi="Times New Roman" w:cs="Times New Roman"/>
          <w:sz w:val="22"/>
          <w:szCs w:val="22"/>
        </w:rPr>
        <w:t xml:space="preserve"> provides the weighting.</w:t>
      </w:r>
    </w:p>
    <w:p w:rsidR="000A696E" w:rsidRDefault="00EB4D5C" w:rsidP="000A696E">
      <w:pPr>
        <w:pStyle w:val="Default"/>
        <w:rPr>
          <w:rFonts w:ascii="Times New Roman" w:hAnsi="Times New Roman" w:cs="Times New Roman"/>
          <w:sz w:val="22"/>
          <w:szCs w:val="22"/>
        </w:rPr>
      </w:pPr>
      <m:oMathPara>
        <m:oMath>
          <m:r>
            <m:rPr>
              <m:sty m:val="p"/>
            </m:rPr>
            <w:rPr>
              <w:rFonts w:ascii="Cambria Math" w:hAnsi="Cambria Math" w:cs="Times New Roman"/>
              <w:sz w:val="22"/>
              <w:szCs w:val="22"/>
            </w:rPr>
            <w:br/>
          </m:r>
        </m:oMath>
        <m:oMath>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Quantity_resacle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HSIresacle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r>
                    <w:rPr>
                      <w:rFonts w:ascii="Cambria Math" w:hAnsi="Cambria Math" w:cs="Times New Roman"/>
                      <w:sz w:val="22"/>
                      <w:szCs w:val="22"/>
                    </w:rPr>
                    <m:t>-1)</m:t>
                  </m:r>
                </m:e>
              </m:d>
            </m:e>
          </m:d>
        </m:oMath>
      </m:oMathPara>
    </w:p>
    <w:p w:rsidR="00EB4D5C" w:rsidRDefault="00EB4D5C" w:rsidP="007131DC">
      <w:pPr>
        <w:pStyle w:val="Default"/>
        <w:rPr>
          <w:rFonts w:ascii="Times New Roman" w:hAnsi="Times New Roman" w:cs="Times New Roman"/>
          <w:sz w:val="22"/>
          <w:szCs w:val="22"/>
        </w:rPr>
      </w:pPr>
    </w:p>
    <w:p w:rsidR="00EB4D5C" w:rsidRPr="00EB4D5C" w:rsidRDefault="00EB4D5C" w:rsidP="001909F5">
      <w:pPr>
        <w:pStyle w:val="Heading2"/>
      </w:pPr>
      <w:bookmarkStart w:id="37" w:name="_Ref411412340"/>
      <w:bookmarkStart w:id="38" w:name="_Toc411414972"/>
      <w:r w:rsidRPr="00EB4D5C">
        <w:t>Site Browse Consumption</w:t>
      </w:r>
      <w:bookmarkEnd w:id="37"/>
      <w:bookmarkEnd w:id="38"/>
    </w:p>
    <w:p w:rsidR="00EB4D5C" w:rsidRPr="00897514" w:rsidRDefault="00EB4D5C" w:rsidP="00EB4D5C">
      <w:pPr>
        <w:pStyle w:val="Default"/>
        <w:rPr>
          <w:rFonts w:ascii="Times New Roman" w:hAnsi="Times New Roman" w:cs="Times New Roman"/>
          <w:sz w:val="22"/>
          <w:szCs w:val="22"/>
        </w:rPr>
      </w:pPr>
      <w:r>
        <w:rPr>
          <w:rFonts w:ascii="Times New Roman" w:hAnsi="Times New Roman" w:cs="Times New Roman"/>
          <w:sz w:val="22"/>
          <w:szCs w:val="22"/>
        </w:rPr>
        <w:t xml:space="preserve">If using defined browser densities (2.6.1), the SBI (2.6.1.3) determines the overall browse rate for a site.  The total amount of forage to be removed on a site is the product of the SBI and the Site Forage Quantity (2.3). If using the dynamic browser densities (2.6.2), the defined browser consumption rate is multiplied </w:t>
      </w:r>
      <w:r w:rsidRPr="00897514">
        <w:rPr>
          <w:rFonts w:ascii="Times New Roman" w:hAnsi="Times New Roman" w:cs="Times New Roman"/>
          <w:sz w:val="22"/>
          <w:szCs w:val="22"/>
        </w:rPr>
        <w:t>by the site population index (2.6.2.3) to calculate the total amount of forage to be removed.</w:t>
      </w:r>
    </w:p>
    <w:p w:rsidR="00EB4D5C" w:rsidRPr="00B4619F" w:rsidRDefault="00EB4D5C" w:rsidP="007131DC">
      <w:pPr>
        <w:pStyle w:val="Default"/>
        <w:rPr>
          <w:rFonts w:ascii="Times New Roman" w:hAnsi="Times New Roman" w:cs="Times New Roman"/>
          <w:b/>
          <w:sz w:val="22"/>
          <w:szCs w:val="22"/>
        </w:rPr>
      </w:pPr>
    </w:p>
    <w:p w:rsidR="00897514" w:rsidRPr="00B4619F" w:rsidRDefault="00EB4D5C" w:rsidP="001909F5">
      <w:pPr>
        <w:pStyle w:val="Heading2"/>
      </w:pPr>
      <w:r w:rsidRPr="00B4619F">
        <w:t xml:space="preserve"> </w:t>
      </w:r>
      <w:bookmarkStart w:id="39" w:name="_Toc411414973"/>
      <w:r w:rsidRPr="00B4619F">
        <w:t>Cohort Damage</w:t>
      </w:r>
      <w:bookmarkEnd w:id="39"/>
    </w:p>
    <w:p w:rsidR="00EB4D5C" w:rsidRPr="00D60D96" w:rsidRDefault="00EB4D5C" w:rsidP="00D60D96">
      <w:pPr>
        <w:pStyle w:val="Default"/>
        <w:rPr>
          <w:rFonts w:ascii="Times New Roman" w:hAnsi="Times New Roman" w:cs="Times New Roman"/>
          <w:b/>
          <w:i/>
          <w:sz w:val="22"/>
          <w:szCs w:val="22"/>
        </w:rPr>
      </w:pPr>
      <w:r w:rsidRPr="00D60D96">
        <w:rPr>
          <w:rFonts w:ascii="Times New Roman" w:hAnsi="Times New Roman" w:cs="Times New Roman"/>
          <w:sz w:val="22"/>
          <w:szCs w:val="22"/>
        </w:rPr>
        <w:t>Within a site, biomass is removed from cohorts (i.e., they are damaged) preferentially according to species preferences.</w:t>
      </w:r>
      <w:r w:rsidR="00897514" w:rsidRPr="00D60D96">
        <w:rPr>
          <w:rFonts w:ascii="Times New Roman" w:hAnsi="Times New Roman" w:cs="Times New Roman"/>
          <w:sz w:val="22"/>
          <w:szCs w:val="22"/>
        </w:rPr>
        <w:t xml:space="preserve"> The total amount of forage to be removed from a site is first calculated (2.7). Then, species-cohorts are </w:t>
      </w:r>
      <w:r w:rsidRPr="00D60D96">
        <w:rPr>
          <w:rFonts w:ascii="Times New Roman" w:hAnsi="Times New Roman" w:cs="Times New Roman"/>
          <w:sz w:val="22"/>
          <w:szCs w:val="22"/>
        </w:rPr>
        <w:t xml:space="preserve">rank-ordered by </w:t>
      </w:r>
      <w:r w:rsidR="00897514" w:rsidRPr="00D60D96">
        <w:rPr>
          <w:rFonts w:ascii="Times New Roman" w:hAnsi="Times New Roman" w:cs="Times New Roman"/>
          <w:sz w:val="22"/>
          <w:szCs w:val="22"/>
        </w:rPr>
        <w:t xml:space="preserve">their </w:t>
      </w:r>
      <w:r w:rsidRPr="00D60D96">
        <w:rPr>
          <w:rFonts w:ascii="Times New Roman" w:hAnsi="Times New Roman" w:cs="Times New Roman"/>
          <w:sz w:val="22"/>
          <w:szCs w:val="22"/>
        </w:rPr>
        <w:t>preference values</w:t>
      </w:r>
      <w:r w:rsidR="00897514" w:rsidRPr="00D60D96">
        <w:rPr>
          <w:rFonts w:ascii="Times New Roman" w:hAnsi="Times New Roman" w:cs="Times New Roman"/>
          <w:sz w:val="22"/>
          <w:szCs w:val="22"/>
        </w:rPr>
        <w:t xml:space="preserve"> (2.1)</w:t>
      </w:r>
      <w:r w:rsidRPr="00D60D96">
        <w:rPr>
          <w:rFonts w:ascii="Times New Roman" w:hAnsi="Times New Roman" w:cs="Times New Roman"/>
          <w:sz w:val="22"/>
          <w:szCs w:val="22"/>
        </w:rPr>
        <w:t xml:space="preserve">. </w:t>
      </w:r>
      <w:r w:rsidR="00897514" w:rsidRPr="00D60D96">
        <w:rPr>
          <w:rFonts w:ascii="Times New Roman" w:hAnsi="Times New Roman" w:cs="Times New Roman"/>
          <w:sz w:val="22"/>
          <w:szCs w:val="22"/>
        </w:rPr>
        <w:t xml:space="preserve">These values not only rank species, but define a target removal percentage </w:t>
      </w:r>
      <w:r w:rsidRPr="00D60D96">
        <w:rPr>
          <w:rFonts w:ascii="Times New Roman" w:hAnsi="Times New Roman" w:cs="Times New Roman"/>
          <w:sz w:val="22"/>
          <w:szCs w:val="22"/>
        </w:rPr>
        <w:t>(i.e., a 0.8 preference equates to 80% consumption of that species).</w:t>
      </w:r>
      <w:r w:rsidR="00897514" w:rsidRPr="00D60D96">
        <w:rPr>
          <w:rFonts w:ascii="Times New Roman" w:hAnsi="Times New Roman" w:cs="Times New Roman"/>
          <w:sz w:val="22"/>
          <w:szCs w:val="22"/>
        </w:rPr>
        <w:t xml:space="preserve"> Forage biomass is first removed from species with the highest browse preference</w:t>
      </w:r>
      <w:r w:rsidRPr="00D60D96">
        <w:rPr>
          <w:rFonts w:ascii="Times New Roman" w:eastAsia="Times New Roman" w:hAnsi="Times New Roman" w:cs="Times New Roman"/>
          <w:sz w:val="22"/>
          <w:szCs w:val="22"/>
        </w:rPr>
        <w:t xml:space="preserve"> (all species with the same rank are treated equivalently)</w:t>
      </w:r>
      <w:r w:rsidRPr="00D60D96">
        <w:rPr>
          <w:rFonts w:ascii="Times New Roman" w:eastAsiaTheme="minorEastAsia" w:hAnsi="Times New Roman" w:cs="Times New Roman"/>
          <w:sz w:val="22"/>
          <w:szCs w:val="22"/>
        </w:rPr>
        <w:t>, up to the target removal rate for the species</w:t>
      </w:r>
      <w:r w:rsidR="00897514" w:rsidRPr="00D60D96">
        <w:rPr>
          <w:rFonts w:ascii="Times New Roman" w:eastAsiaTheme="minorEastAsia" w:hAnsi="Times New Roman" w:cs="Times New Roman"/>
          <w:sz w:val="22"/>
          <w:szCs w:val="22"/>
        </w:rPr>
        <w:t xml:space="preserve">-cohort. </w:t>
      </w:r>
      <w:r w:rsidRPr="00D60D96">
        <w:rPr>
          <w:rFonts w:ascii="Times New Roman" w:eastAsiaTheme="minorEastAsia" w:hAnsi="Times New Roman" w:cs="Times New Roman"/>
          <w:sz w:val="22"/>
          <w:szCs w:val="22"/>
        </w:rPr>
        <w:t>If more biomass needs to be removed to reach the</w:t>
      </w:r>
      <w:r w:rsidRPr="00D60D96">
        <w:rPr>
          <w:rFonts w:ascii="Times New Roman" w:eastAsia="Times New Roman" w:hAnsi="Times New Roman" w:cs="Times New Roman"/>
          <w:sz w:val="22"/>
          <w:szCs w:val="22"/>
        </w:rPr>
        <w:t xml:space="preserve"> calculated total amount of forage for the</w:t>
      </w:r>
      <w:r w:rsidRPr="00D60D96">
        <w:rPr>
          <w:rFonts w:ascii="Times New Roman" w:eastAsiaTheme="minorEastAsia" w:hAnsi="Times New Roman" w:cs="Times New Roman"/>
          <w:sz w:val="22"/>
          <w:szCs w:val="22"/>
        </w:rPr>
        <w:t xml:space="preserve"> site, then biomass is removed from the next most preferred species</w:t>
      </w:r>
      <w:r w:rsidR="00897514" w:rsidRPr="00D60D96">
        <w:rPr>
          <w:rFonts w:ascii="Times New Roman" w:eastAsiaTheme="minorEastAsia" w:hAnsi="Times New Roman" w:cs="Times New Roman"/>
          <w:sz w:val="22"/>
          <w:szCs w:val="22"/>
        </w:rPr>
        <w:t>-cohort, again up to the</w:t>
      </w:r>
      <w:r w:rsidRPr="00D60D96">
        <w:rPr>
          <w:rFonts w:ascii="Times New Roman" w:eastAsiaTheme="minorEastAsia" w:hAnsi="Times New Roman" w:cs="Times New Roman"/>
          <w:sz w:val="22"/>
          <w:szCs w:val="22"/>
        </w:rPr>
        <w:t xml:space="preserve"> species</w:t>
      </w:r>
      <w:r w:rsidR="00897514" w:rsidRPr="00D60D96">
        <w:rPr>
          <w:rFonts w:ascii="Times New Roman" w:eastAsiaTheme="minorEastAsia" w:hAnsi="Times New Roman" w:cs="Times New Roman"/>
          <w:sz w:val="22"/>
          <w:szCs w:val="22"/>
        </w:rPr>
        <w:t>-cohort’s</w:t>
      </w:r>
      <w:r w:rsidRPr="00D60D96">
        <w:rPr>
          <w:rFonts w:ascii="Times New Roman" w:eastAsiaTheme="minorEastAsia" w:hAnsi="Times New Roman" w:cs="Times New Roman"/>
          <w:sz w:val="22"/>
          <w:szCs w:val="22"/>
        </w:rPr>
        <w:t xml:space="preserve"> target removal rate. This procedure is repeated</w:t>
      </w:r>
      <w:r w:rsidRPr="00D60D96">
        <w:rPr>
          <w:rFonts w:ascii="Times New Roman" w:eastAsia="Times New Roman" w:hAnsi="Times New Roman" w:cs="Times New Roman"/>
          <w:sz w:val="22"/>
          <w:szCs w:val="22"/>
        </w:rPr>
        <w:t xml:space="preserve"> for all species</w:t>
      </w:r>
      <w:r w:rsidRPr="00D60D96">
        <w:rPr>
          <w:rFonts w:ascii="Times New Roman" w:eastAsiaTheme="minorEastAsia" w:hAnsi="Times New Roman" w:cs="Times New Roman"/>
          <w:sz w:val="22"/>
          <w:szCs w:val="22"/>
        </w:rPr>
        <w:t xml:space="preserve"> until the </w:t>
      </w:r>
      <w:r w:rsidRPr="00D60D96">
        <w:rPr>
          <w:rFonts w:ascii="Times New Roman" w:eastAsia="Times New Roman" w:hAnsi="Times New Roman" w:cs="Times New Roman"/>
          <w:sz w:val="22"/>
          <w:szCs w:val="22"/>
        </w:rPr>
        <w:t>biomass to be removed</w:t>
      </w:r>
      <w:r w:rsidRPr="00D60D96">
        <w:rPr>
          <w:rFonts w:ascii="Times New Roman" w:eastAsiaTheme="minorEastAsia" w:hAnsi="Times New Roman" w:cs="Times New Roman"/>
          <w:sz w:val="22"/>
          <w:szCs w:val="22"/>
        </w:rPr>
        <w:t xml:space="preserve"> is satisfied, or all cohorts have been </w:t>
      </w:r>
      <w:r w:rsidRPr="00D60D96">
        <w:rPr>
          <w:rFonts w:ascii="Times New Roman" w:eastAsiaTheme="minorEastAsia" w:hAnsi="Times New Roman" w:cs="Times New Roman"/>
          <w:sz w:val="22"/>
          <w:szCs w:val="22"/>
        </w:rPr>
        <w:lastRenderedPageBreak/>
        <w:t>browsed at their target removal rates.</w:t>
      </w:r>
      <w:r w:rsidR="00897514" w:rsidRPr="00D60D96">
        <w:rPr>
          <w:rFonts w:ascii="Times New Roman" w:eastAsiaTheme="minorEastAsia" w:hAnsi="Times New Roman" w:cs="Times New Roman"/>
          <w:sz w:val="22"/>
          <w:szCs w:val="22"/>
        </w:rPr>
        <w:t xml:space="preserve"> </w:t>
      </w:r>
      <w:r w:rsidRPr="00D60D96">
        <w:rPr>
          <w:rFonts w:ascii="Times New Roman" w:eastAsia="Times New Roman" w:hAnsi="Times New Roman" w:cs="Times New Roman"/>
          <w:sz w:val="22"/>
          <w:szCs w:val="22"/>
        </w:rPr>
        <w:t>If browse removal using the defined target removal rates does not meet the required total amount of forage, then additional biomass is removed again starting with the most preferred species.  The biomass removal needed to meet the target is removed from the most preferred species until all available biomass has been removed from that species (i.e., now ignoring the target removal rate for the species).  Any remaining biomass to be removed comes from the next most preferred species, and continues down the preference list until either the demand for removed biomass is met, or all available biomass is removed from the site.</w:t>
      </w:r>
      <w:r w:rsidRPr="00D60D96">
        <w:rPr>
          <w:rFonts w:ascii="Times New Roman" w:hAnsi="Times New Roman" w:cs="Times New Roman"/>
          <w:sz w:val="22"/>
          <w:szCs w:val="22"/>
        </w:rPr>
        <w:t xml:space="preserve"> </w:t>
      </w:r>
    </w:p>
    <w:p w:rsidR="00897514" w:rsidRPr="00D60D96" w:rsidRDefault="00897514" w:rsidP="00D60D96">
      <w:pPr>
        <w:pStyle w:val="Default"/>
        <w:rPr>
          <w:rFonts w:ascii="Times New Roman" w:eastAsiaTheme="minorEastAsia" w:hAnsi="Times New Roman" w:cs="Times New Roman"/>
          <w:sz w:val="22"/>
          <w:szCs w:val="22"/>
        </w:rPr>
      </w:pPr>
    </w:p>
    <w:p w:rsidR="00EB4D5C" w:rsidRPr="00897514" w:rsidRDefault="00EB4D5C" w:rsidP="00EB4D5C">
      <w:pPr>
        <w:pStyle w:val="Default"/>
        <w:rPr>
          <w:rFonts w:ascii="Times New Roman" w:hAnsi="Times New Roman" w:cs="Times New Roman"/>
          <w:sz w:val="22"/>
          <w:szCs w:val="22"/>
        </w:rPr>
      </w:pPr>
      <w:commentRangeStart w:id="40"/>
      <w:commentRangeStart w:id="41"/>
      <w:r w:rsidRPr="00897514">
        <w:rPr>
          <w:rFonts w:ascii="Times New Roman" w:hAnsi="Times New Roman" w:cs="Times New Roman"/>
          <w:sz w:val="22"/>
          <w:szCs w:val="22"/>
        </w:rPr>
        <w:t xml:space="preserve">Example: </w:t>
      </w:r>
      <w:commentRangeEnd w:id="40"/>
      <w:r w:rsidR="00755D96">
        <w:rPr>
          <w:rStyle w:val="CommentReference"/>
          <w:rFonts w:asciiTheme="minorHAnsi" w:hAnsiTheme="minorHAnsi" w:cstheme="minorBidi"/>
          <w:color w:val="auto"/>
        </w:rPr>
        <w:commentReference w:id="40"/>
      </w:r>
      <w:commentRangeEnd w:id="41"/>
      <w:r w:rsidR="00B4619F">
        <w:rPr>
          <w:rStyle w:val="CommentReference"/>
          <w:rFonts w:asciiTheme="minorHAnsi" w:hAnsiTheme="minorHAnsi" w:cstheme="minorBidi"/>
          <w:color w:val="auto"/>
        </w:rPr>
        <w:commentReference w:id="41"/>
      </w:r>
      <w:r w:rsidRPr="00897514">
        <w:rPr>
          <w:rFonts w:ascii="Times New Roman" w:hAnsi="Times New Roman" w:cs="Times New Roman"/>
          <w:sz w:val="22"/>
          <w:szCs w:val="22"/>
        </w:rPr>
        <w:t>A site has a SBI of 0.45 and 100 g/m</w:t>
      </w:r>
      <w:r w:rsidRPr="00897514">
        <w:rPr>
          <w:rFonts w:ascii="Times New Roman" w:hAnsi="Times New Roman" w:cs="Times New Roman"/>
          <w:sz w:val="22"/>
          <w:szCs w:val="22"/>
          <w:vertAlign w:val="superscript"/>
        </w:rPr>
        <w:t>2</w:t>
      </w:r>
      <w:r w:rsidRPr="00897514">
        <w:rPr>
          <w:rFonts w:ascii="Times New Roman" w:hAnsi="Times New Roman" w:cs="Times New Roman"/>
          <w:sz w:val="22"/>
          <w:szCs w:val="22"/>
        </w:rPr>
        <w:t xml:space="preserve"> available forage, translating to a total forage removal of 45 g/m</w:t>
      </w:r>
      <w:r w:rsidRPr="00D60D96">
        <w:rPr>
          <w:rFonts w:ascii="Times New Roman" w:hAnsi="Times New Roman" w:cs="Times New Roman"/>
          <w:sz w:val="22"/>
          <w:szCs w:val="22"/>
          <w:vertAlign w:val="superscript"/>
        </w:rPr>
        <w:t>2</w:t>
      </w:r>
      <w:r w:rsidRPr="00D60D96">
        <w:rPr>
          <w:rFonts w:ascii="Times New Roman" w:hAnsi="Times New Roman" w:cs="Times New Roman"/>
          <w:sz w:val="22"/>
          <w:szCs w:val="22"/>
        </w:rPr>
        <w:t>.</w:t>
      </w:r>
      <w:r w:rsidR="0038079D">
        <w:rPr>
          <w:rFonts w:ascii="Times New Roman" w:hAnsi="Times New Roman" w:cs="Times New Roman"/>
          <w:sz w:val="22"/>
          <w:szCs w:val="22"/>
        </w:rPr>
        <w:t xml:space="preserve"> </w:t>
      </w:r>
      <w:r w:rsidRPr="00D60D96">
        <w:rPr>
          <w:rFonts w:ascii="Times New Roman" w:hAnsi="Times New Roman" w:cs="Times New Roman"/>
          <w:sz w:val="22"/>
          <w:szCs w:val="22"/>
        </w:rPr>
        <w:t xml:space="preserve"> </w:t>
      </w:r>
      <w:r w:rsidR="0038079D">
        <w:rPr>
          <w:rFonts w:ascii="Times New Roman" w:hAnsi="Times New Roman" w:cs="Times New Roman"/>
          <w:sz w:val="22"/>
          <w:szCs w:val="22"/>
        </w:rPr>
        <w:t xml:space="preserve">There are 2 cohorts on the site, one high preference (0.85) and one low preference (0.165).  </w:t>
      </w:r>
      <w:r w:rsidRPr="00D60D96">
        <w:rPr>
          <w:rFonts w:ascii="Times New Roman" w:hAnsi="Times New Roman" w:cs="Times New Roman"/>
          <w:sz w:val="22"/>
          <w:szCs w:val="22"/>
        </w:rPr>
        <w:t>Assume the high preference cohort has 30</w:t>
      </w:r>
      <w:r w:rsidR="0038079D">
        <w:rPr>
          <w:rFonts w:ascii="Times New Roman" w:hAnsi="Times New Roman" w:cs="Times New Roman"/>
          <w:sz w:val="22"/>
          <w:szCs w:val="22"/>
        </w:rPr>
        <w:t xml:space="preserve"> </w:t>
      </w:r>
      <w:r w:rsidRPr="00D60D96">
        <w:rPr>
          <w:rFonts w:ascii="Times New Roman" w:hAnsi="Times New Roman" w:cs="Times New Roman"/>
          <w:sz w:val="22"/>
          <w:szCs w:val="22"/>
        </w:rPr>
        <w:t>g/m</w:t>
      </w:r>
      <w:r w:rsidRPr="00D60D96">
        <w:rPr>
          <w:rFonts w:ascii="Times New Roman" w:hAnsi="Times New Roman" w:cs="Times New Roman"/>
          <w:sz w:val="22"/>
          <w:szCs w:val="22"/>
          <w:vertAlign w:val="superscript"/>
        </w:rPr>
        <w:t>2</w:t>
      </w:r>
      <w:r w:rsidRPr="00D60D96">
        <w:rPr>
          <w:rFonts w:ascii="Times New Roman" w:hAnsi="Times New Roman" w:cs="Times New Roman"/>
          <w:sz w:val="22"/>
          <w:szCs w:val="22"/>
        </w:rPr>
        <w:t xml:space="preserve"> available forage, which get browsed at a rate equal to its species preference (0.835).  Therefore, </w:t>
      </w:r>
      <w:proofErr w:type="gramStart"/>
      <w:r w:rsidRPr="00D60D96">
        <w:rPr>
          <w:rFonts w:ascii="Times New Roman" w:hAnsi="Times New Roman" w:cs="Times New Roman"/>
          <w:sz w:val="22"/>
          <w:szCs w:val="22"/>
        </w:rPr>
        <w:t>25 g/m</w:t>
      </w:r>
      <w:r w:rsidRPr="00D60D96">
        <w:rPr>
          <w:rFonts w:ascii="Times New Roman" w:hAnsi="Times New Roman" w:cs="Times New Roman"/>
          <w:sz w:val="22"/>
          <w:szCs w:val="22"/>
          <w:vertAlign w:val="superscript"/>
        </w:rPr>
        <w:t>2</w:t>
      </w:r>
      <w:proofErr w:type="gramEnd"/>
      <w:r w:rsidRPr="00D60D96">
        <w:rPr>
          <w:rFonts w:ascii="Times New Roman" w:hAnsi="Times New Roman" w:cs="Times New Roman"/>
          <w:sz w:val="22"/>
          <w:szCs w:val="22"/>
        </w:rPr>
        <w:t xml:space="preserve"> is removed from this cohort.  </w:t>
      </w:r>
      <w:r w:rsidR="0038079D">
        <w:rPr>
          <w:rFonts w:ascii="Times New Roman" w:hAnsi="Times New Roman" w:cs="Times New Roman"/>
          <w:sz w:val="22"/>
          <w:szCs w:val="22"/>
        </w:rPr>
        <w:t>The</w:t>
      </w:r>
      <w:r w:rsidRPr="00D60D96">
        <w:rPr>
          <w:rFonts w:ascii="Times New Roman" w:hAnsi="Times New Roman" w:cs="Times New Roman"/>
          <w:sz w:val="22"/>
          <w:szCs w:val="22"/>
        </w:rPr>
        <w:t xml:space="preserve"> second cohort is low preference with 70 g/m</w:t>
      </w:r>
      <w:r w:rsidRPr="00D60D96">
        <w:rPr>
          <w:rFonts w:ascii="Times New Roman" w:hAnsi="Times New Roman" w:cs="Times New Roman"/>
          <w:sz w:val="22"/>
          <w:szCs w:val="22"/>
          <w:vertAlign w:val="superscript"/>
        </w:rPr>
        <w:t>2</w:t>
      </w:r>
      <w:r w:rsidRPr="00D60D96">
        <w:rPr>
          <w:rFonts w:ascii="Times New Roman" w:hAnsi="Times New Roman" w:cs="Times New Roman"/>
          <w:sz w:val="22"/>
          <w:szCs w:val="22"/>
        </w:rPr>
        <w:t xml:space="preserve"> available forage.  This cohort will be browsed at its removal rate (0.165) to have 1</w:t>
      </w:r>
      <w:r w:rsidR="0064246C">
        <w:rPr>
          <w:rFonts w:ascii="Times New Roman" w:hAnsi="Times New Roman" w:cs="Times New Roman"/>
          <w:sz w:val="22"/>
          <w:szCs w:val="22"/>
        </w:rPr>
        <w:t>2</w:t>
      </w:r>
      <w:r w:rsidRPr="00D60D96">
        <w:rPr>
          <w:rFonts w:ascii="Times New Roman" w:hAnsi="Times New Roman" w:cs="Times New Roman"/>
          <w:sz w:val="22"/>
          <w:szCs w:val="22"/>
        </w:rPr>
        <w:t xml:space="preserve"> g/m</w:t>
      </w:r>
      <w:r w:rsidRPr="00D60D96">
        <w:rPr>
          <w:rFonts w:ascii="Times New Roman" w:hAnsi="Times New Roman" w:cs="Times New Roman"/>
          <w:sz w:val="22"/>
          <w:szCs w:val="22"/>
          <w:vertAlign w:val="superscript"/>
        </w:rPr>
        <w:t>2</w:t>
      </w:r>
      <w:r w:rsidRPr="00D60D96">
        <w:rPr>
          <w:rFonts w:ascii="Times New Roman" w:hAnsi="Times New Roman" w:cs="Times New Roman"/>
          <w:sz w:val="22"/>
          <w:szCs w:val="22"/>
        </w:rPr>
        <w:t xml:space="preserve"> forage removed.  The total forage consumed (3</w:t>
      </w:r>
      <w:r w:rsidR="0064246C">
        <w:rPr>
          <w:rFonts w:ascii="Times New Roman" w:hAnsi="Times New Roman" w:cs="Times New Roman"/>
          <w:sz w:val="22"/>
          <w:szCs w:val="22"/>
        </w:rPr>
        <w:t>7</w:t>
      </w:r>
      <w:r w:rsidRPr="00D60D96">
        <w:rPr>
          <w:rFonts w:ascii="Times New Roman" w:hAnsi="Times New Roman" w:cs="Times New Roman"/>
          <w:sz w:val="22"/>
          <w:szCs w:val="22"/>
        </w:rPr>
        <w:t xml:space="preserve"> g/m</w:t>
      </w:r>
      <w:r w:rsidRPr="00D60D96">
        <w:rPr>
          <w:rFonts w:ascii="Times New Roman" w:hAnsi="Times New Roman" w:cs="Times New Roman"/>
          <w:sz w:val="22"/>
          <w:szCs w:val="22"/>
          <w:vertAlign w:val="superscript"/>
        </w:rPr>
        <w:t>2</w:t>
      </w:r>
      <w:r w:rsidRPr="00D60D96">
        <w:rPr>
          <w:rFonts w:ascii="Times New Roman" w:hAnsi="Times New Roman" w:cs="Times New Roman"/>
          <w:sz w:val="22"/>
          <w:szCs w:val="22"/>
        </w:rPr>
        <w:t>) is less than the total target removal for the site (45</w:t>
      </w:r>
      <w:r w:rsidR="0038079D">
        <w:rPr>
          <w:rFonts w:ascii="Times New Roman" w:hAnsi="Times New Roman" w:cs="Times New Roman"/>
          <w:sz w:val="22"/>
          <w:szCs w:val="22"/>
        </w:rPr>
        <w:t xml:space="preserve"> </w:t>
      </w:r>
      <w:r w:rsidR="0038079D" w:rsidRPr="00D60D96">
        <w:rPr>
          <w:rFonts w:ascii="Times New Roman" w:hAnsi="Times New Roman" w:cs="Times New Roman"/>
          <w:sz w:val="22"/>
          <w:szCs w:val="22"/>
        </w:rPr>
        <w:t>g/m</w:t>
      </w:r>
      <w:r w:rsidR="0038079D" w:rsidRPr="00D60D96">
        <w:rPr>
          <w:rFonts w:ascii="Times New Roman" w:hAnsi="Times New Roman" w:cs="Times New Roman"/>
          <w:sz w:val="22"/>
          <w:szCs w:val="22"/>
          <w:vertAlign w:val="superscript"/>
        </w:rPr>
        <w:t>2</w:t>
      </w:r>
      <w:r w:rsidRPr="00D60D96">
        <w:rPr>
          <w:rFonts w:ascii="Times New Roman" w:hAnsi="Times New Roman" w:cs="Times New Roman"/>
          <w:sz w:val="22"/>
          <w:szCs w:val="22"/>
        </w:rPr>
        <w:t>).  The remaining forage to remove (8</w:t>
      </w:r>
      <w:r w:rsidR="0038079D">
        <w:rPr>
          <w:rFonts w:ascii="Times New Roman" w:hAnsi="Times New Roman" w:cs="Times New Roman"/>
          <w:sz w:val="22"/>
          <w:szCs w:val="22"/>
        </w:rPr>
        <w:t xml:space="preserve"> </w:t>
      </w:r>
      <w:r w:rsidR="0038079D" w:rsidRPr="00D60D96">
        <w:rPr>
          <w:rFonts w:ascii="Times New Roman" w:hAnsi="Times New Roman" w:cs="Times New Roman"/>
          <w:sz w:val="22"/>
          <w:szCs w:val="22"/>
        </w:rPr>
        <w:t>g/m</w:t>
      </w:r>
      <w:r w:rsidR="0038079D" w:rsidRPr="00D60D96">
        <w:rPr>
          <w:rFonts w:ascii="Times New Roman" w:hAnsi="Times New Roman" w:cs="Times New Roman"/>
          <w:sz w:val="22"/>
          <w:szCs w:val="22"/>
          <w:vertAlign w:val="superscript"/>
        </w:rPr>
        <w:t>2</w:t>
      </w:r>
      <w:r w:rsidRPr="00D60D96">
        <w:rPr>
          <w:rFonts w:ascii="Times New Roman" w:hAnsi="Times New Roman" w:cs="Times New Roman"/>
          <w:sz w:val="22"/>
          <w:szCs w:val="22"/>
        </w:rPr>
        <w:t>) comes from the most preferred species first, up to its total available forage.  In this case, and additional 5 g/m</w:t>
      </w:r>
      <w:r w:rsidRPr="00D60D96">
        <w:rPr>
          <w:rFonts w:ascii="Times New Roman" w:hAnsi="Times New Roman" w:cs="Times New Roman"/>
          <w:sz w:val="22"/>
          <w:szCs w:val="22"/>
          <w:vertAlign w:val="superscript"/>
        </w:rPr>
        <w:t>2</w:t>
      </w:r>
      <w:r w:rsidRPr="00D60D96">
        <w:rPr>
          <w:rFonts w:ascii="Times New Roman" w:hAnsi="Times New Roman" w:cs="Times New Roman"/>
          <w:sz w:val="22"/>
          <w:szCs w:val="22"/>
        </w:rPr>
        <w:t xml:space="preserve"> can be removed from the highly preferred cohort for a total removal of all 30 g/m</w:t>
      </w:r>
      <w:r w:rsidRPr="00D60D96">
        <w:rPr>
          <w:rFonts w:ascii="Times New Roman" w:hAnsi="Times New Roman" w:cs="Times New Roman"/>
          <w:sz w:val="22"/>
          <w:szCs w:val="22"/>
          <w:vertAlign w:val="superscript"/>
        </w:rPr>
        <w:t>2</w:t>
      </w:r>
      <w:r w:rsidRPr="00D60D96">
        <w:rPr>
          <w:rFonts w:ascii="Times New Roman" w:hAnsi="Times New Roman" w:cs="Times New Roman"/>
          <w:sz w:val="22"/>
          <w:szCs w:val="22"/>
        </w:rPr>
        <w:t>.  The remaining 3 g/m</w:t>
      </w:r>
      <w:r w:rsidRPr="00D60D96">
        <w:rPr>
          <w:rFonts w:ascii="Times New Roman" w:hAnsi="Times New Roman" w:cs="Times New Roman"/>
          <w:sz w:val="22"/>
          <w:szCs w:val="22"/>
          <w:vertAlign w:val="superscript"/>
        </w:rPr>
        <w:t>2</w:t>
      </w:r>
      <w:r w:rsidRPr="00D60D96">
        <w:rPr>
          <w:rFonts w:ascii="Times New Roman" w:hAnsi="Times New Roman" w:cs="Times New Roman"/>
          <w:sz w:val="22"/>
          <w:szCs w:val="22"/>
        </w:rPr>
        <w:t xml:space="preserve"> is removed from the less preferred cohort for a total of 15 g/m</w:t>
      </w:r>
      <w:r w:rsidRPr="00D60D96">
        <w:rPr>
          <w:rFonts w:ascii="Times New Roman" w:hAnsi="Times New Roman" w:cs="Times New Roman"/>
          <w:sz w:val="22"/>
          <w:szCs w:val="22"/>
          <w:vertAlign w:val="superscript"/>
        </w:rPr>
        <w:t>2</w:t>
      </w:r>
      <w:r w:rsidRPr="00897514">
        <w:rPr>
          <w:rFonts w:ascii="Times New Roman" w:hAnsi="Times New Roman" w:cs="Times New Roman"/>
          <w:sz w:val="22"/>
          <w:szCs w:val="22"/>
        </w:rPr>
        <w:t>.</w:t>
      </w:r>
    </w:p>
    <w:p w:rsidR="00EB4D5C" w:rsidRDefault="00EB4D5C" w:rsidP="007131DC">
      <w:pPr>
        <w:pStyle w:val="Default"/>
        <w:rPr>
          <w:rFonts w:ascii="Times New Roman" w:hAnsi="Times New Roman" w:cs="Times New Roman"/>
          <w:sz w:val="22"/>
          <w:szCs w:val="22"/>
        </w:rPr>
      </w:pPr>
    </w:p>
    <w:p w:rsidR="00EB4D5C" w:rsidRDefault="00EB4D5C" w:rsidP="007131DC">
      <w:pPr>
        <w:pStyle w:val="Default"/>
        <w:rPr>
          <w:rFonts w:ascii="Times New Roman" w:hAnsi="Times New Roman" w:cs="Times New Roman"/>
          <w:sz w:val="22"/>
          <w:szCs w:val="22"/>
        </w:rPr>
      </w:pPr>
    </w:p>
    <w:p w:rsidR="00EB4D5C" w:rsidRPr="00B4619F" w:rsidRDefault="00D60D96" w:rsidP="001909F5">
      <w:pPr>
        <w:pStyle w:val="Heading2"/>
      </w:pPr>
      <w:bookmarkStart w:id="42" w:name="_Ref411410814"/>
      <w:bookmarkStart w:id="43" w:name="_Toc411414974"/>
      <w:r w:rsidRPr="00B4619F">
        <w:t>Browse Effect on Cohort Growth and Mortality</w:t>
      </w:r>
      <w:bookmarkEnd w:id="42"/>
      <w:bookmarkEnd w:id="43"/>
    </w:p>
    <w:p w:rsidR="00EB4D5C" w:rsidRDefault="00EB4D5C" w:rsidP="007131DC">
      <w:pPr>
        <w:pStyle w:val="Default"/>
        <w:rPr>
          <w:rFonts w:ascii="Times New Roman" w:hAnsi="Times New Roman" w:cs="Times New Roman"/>
          <w:sz w:val="22"/>
          <w:szCs w:val="22"/>
        </w:rPr>
      </w:pPr>
    </w:p>
    <w:p w:rsidR="006B6BEC" w:rsidRDefault="007464B1" w:rsidP="007131DC">
      <w:pPr>
        <w:pStyle w:val="Default"/>
        <w:rPr>
          <w:rFonts w:ascii="Times New Roman" w:hAnsi="Times New Roman" w:cs="Times New Roman"/>
          <w:sz w:val="22"/>
          <w:szCs w:val="22"/>
        </w:rPr>
      </w:pPr>
      <w:r w:rsidRPr="00EF56C8">
        <w:rPr>
          <w:rFonts w:ascii="Times New Roman" w:hAnsi="Times New Roman" w:cs="Times New Roman"/>
          <w:noProof/>
          <w:sz w:val="22"/>
          <w:szCs w:val="22"/>
        </w:rPr>
        <mc:AlternateContent>
          <mc:Choice Requires="wpg">
            <w:drawing>
              <wp:anchor distT="0" distB="0" distL="114300" distR="114300" simplePos="0" relativeHeight="251671552" behindDoc="0" locked="0" layoutInCell="1" allowOverlap="1" wp14:anchorId="6688CB47" wp14:editId="28EB4806">
                <wp:simplePos x="0" y="0"/>
                <wp:positionH relativeFrom="column">
                  <wp:posOffset>895350</wp:posOffset>
                </wp:positionH>
                <wp:positionV relativeFrom="paragraph">
                  <wp:posOffset>942975</wp:posOffset>
                </wp:positionV>
                <wp:extent cx="3886200" cy="3167380"/>
                <wp:effectExtent l="0" t="0" r="0" b="0"/>
                <wp:wrapTopAndBottom/>
                <wp:docPr id="2" name="Group 31"/>
                <wp:cNvGraphicFramePr/>
                <a:graphic xmlns:a="http://schemas.openxmlformats.org/drawingml/2006/main">
                  <a:graphicData uri="http://schemas.microsoft.com/office/word/2010/wordprocessingGroup">
                    <wpg:wgp>
                      <wpg:cNvGrpSpPr/>
                      <wpg:grpSpPr>
                        <a:xfrm>
                          <a:off x="0" y="0"/>
                          <a:ext cx="3886200" cy="3167380"/>
                          <a:chOff x="-19035" y="19003"/>
                          <a:chExt cx="5107916" cy="3940054"/>
                        </a:xfrm>
                      </wpg:grpSpPr>
                      <wps:wsp>
                        <wps:cNvPr id="3" name="Straight Connector 3"/>
                        <wps:cNvCnPr/>
                        <wps:spPr>
                          <a:xfrm>
                            <a:off x="761998" y="254096"/>
                            <a:ext cx="0" cy="312420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761998" y="3378296"/>
                            <a:ext cx="4038600"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 name="TextBox 8"/>
                        <wps:cNvSpPr txBox="1"/>
                        <wps:spPr>
                          <a:xfrm>
                            <a:off x="611155" y="3424417"/>
                            <a:ext cx="301686" cy="369332"/>
                          </a:xfrm>
                          <a:prstGeom prst="rect">
                            <a:avLst/>
                          </a:prstGeom>
                          <a:noFill/>
                        </wps:spPr>
                        <wps:txbx>
                          <w:txbxContent>
                            <w:p w:rsidR="00615647" w:rsidRPr="00282497" w:rsidRDefault="00615647" w:rsidP="001909F5">
                              <w:pPr>
                                <w:pStyle w:val="NormalWeb"/>
                                <w:rPr>
                                  <w:sz w:val="18"/>
                                </w:rPr>
                              </w:pPr>
                              <w:r w:rsidRPr="00282497">
                                <w:t>0</w:t>
                              </w:r>
                            </w:p>
                          </w:txbxContent>
                        </wps:txbx>
                        <wps:bodyPr wrap="square" rtlCol="0">
                          <a:noAutofit/>
                        </wps:bodyPr>
                      </wps:wsp>
                      <wps:wsp>
                        <wps:cNvPr id="7" name="TextBox 9"/>
                        <wps:cNvSpPr txBox="1"/>
                        <wps:spPr>
                          <a:xfrm>
                            <a:off x="4437872" y="3449782"/>
                            <a:ext cx="651009" cy="370205"/>
                          </a:xfrm>
                          <a:prstGeom prst="rect">
                            <a:avLst/>
                          </a:prstGeom>
                          <a:noFill/>
                        </wps:spPr>
                        <wps:txbx>
                          <w:txbxContent>
                            <w:p w:rsidR="00615647" w:rsidRPr="00282497" w:rsidRDefault="00615647" w:rsidP="001909F5">
                              <w:pPr>
                                <w:pStyle w:val="NormalWeb"/>
                                <w:rPr>
                                  <w:sz w:val="18"/>
                                </w:rPr>
                              </w:pPr>
                              <w:r w:rsidRPr="00282497">
                                <w:t>100</w:t>
                              </w:r>
                            </w:p>
                          </w:txbxContent>
                        </wps:txbx>
                        <wps:bodyPr wrap="square" rtlCol="0">
                          <a:noAutofit/>
                        </wps:bodyPr>
                      </wps:wsp>
                      <wps:wsp>
                        <wps:cNvPr id="8" name="TextBox 10"/>
                        <wps:cNvSpPr txBox="1"/>
                        <wps:spPr>
                          <a:xfrm>
                            <a:off x="1381244" y="3588852"/>
                            <a:ext cx="2463165" cy="370205"/>
                          </a:xfrm>
                          <a:prstGeom prst="rect">
                            <a:avLst/>
                          </a:prstGeom>
                          <a:noFill/>
                        </wps:spPr>
                        <wps:txbx>
                          <w:txbxContent>
                            <w:p w:rsidR="00615647" w:rsidRPr="00282497" w:rsidRDefault="00615647" w:rsidP="001909F5">
                              <w:pPr>
                                <w:pStyle w:val="NormalWeb"/>
                                <w:rPr>
                                  <w:sz w:val="18"/>
                                </w:rPr>
                              </w:pPr>
                              <w:r w:rsidRPr="00282497">
                                <w:t>Percent Browse in a Year</w:t>
                              </w:r>
                            </w:p>
                          </w:txbxContent>
                        </wps:txbx>
                        <wps:bodyPr wrap="square" rtlCol="0">
                          <a:noAutofit/>
                        </wps:bodyPr>
                      </wps:wsp>
                      <wps:wsp>
                        <wps:cNvPr id="10" name="Straight Connector 10"/>
                        <wps:cNvCnPr/>
                        <wps:spPr>
                          <a:xfrm flipV="1">
                            <a:off x="1676398" y="254096"/>
                            <a:ext cx="2971800" cy="312420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wps:wsp>
                        <wps:cNvPr id="11" name="TextBox 13"/>
                        <wps:cNvSpPr txBox="1"/>
                        <wps:spPr>
                          <a:xfrm rot="16200000">
                            <a:off x="-1531788" y="1531756"/>
                            <a:ext cx="3655695" cy="630189"/>
                          </a:xfrm>
                          <a:prstGeom prst="rect">
                            <a:avLst/>
                          </a:prstGeom>
                          <a:noFill/>
                        </wps:spPr>
                        <wps:txbx>
                          <w:txbxContent>
                            <w:p w:rsidR="00615647" w:rsidRDefault="00615647" w:rsidP="001909F5">
                              <w:pPr>
                                <w:pStyle w:val="NormalWeb"/>
                              </w:pPr>
                              <w:r w:rsidRPr="00282497">
                                <w:t>Probability of Cohort Mortality (ratio)</w:t>
                              </w:r>
                            </w:p>
                            <w:p w:rsidR="00615647" w:rsidRPr="00282497" w:rsidRDefault="00615647" w:rsidP="001909F5">
                              <w:pPr>
                                <w:pStyle w:val="NormalWeb"/>
                                <w:rPr>
                                  <w:sz w:val="18"/>
                                </w:rPr>
                              </w:pPr>
                              <w:r>
                                <w:t>OR Proportion growth reduction</w:t>
                              </w:r>
                            </w:p>
                          </w:txbxContent>
                        </wps:txbx>
                        <wps:bodyPr wrap="square" rtlCol="0">
                          <a:noAutofit/>
                        </wps:bodyPr>
                      </wps:wsp>
                      <wps:wsp>
                        <wps:cNvPr id="13" name="TextBox 14"/>
                        <wps:cNvSpPr txBox="1"/>
                        <wps:spPr>
                          <a:xfrm>
                            <a:off x="409634" y="3193630"/>
                            <a:ext cx="301686" cy="369332"/>
                          </a:xfrm>
                          <a:prstGeom prst="rect">
                            <a:avLst/>
                          </a:prstGeom>
                          <a:noFill/>
                        </wps:spPr>
                        <wps:txbx>
                          <w:txbxContent>
                            <w:p w:rsidR="00615647" w:rsidRPr="00282497" w:rsidRDefault="00615647" w:rsidP="001909F5">
                              <w:pPr>
                                <w:pStyle w:val="NormalWeb"/>
                                <w:rPr>
                                  <w:sz w:val="18"/>
                                </w:rPr>
                              </w:pPr>
                              <w:r w:rsidRPr="00282497">
                                <w:t>0</w:t>
                              </w:r>
                            </w:p>
                          </w:txbxContent>
                        </wps:txbx>
                        <wps:bodyPr wrap="square" rtlCol="0">
                          <a:noAutofit/>
                        </wps:bodyPr>
                      </wps:wsp>
                      <wps:wsp>
                        <wps:cNvPr id="14" name="TextBox 15"/>
                        <wps:cNvSpPr txBox="1"/>
                        <wps:spPr>
                          <a:xfrm>
                            <a:off x="455504" y="107530"/>
                            <a:ext cx="306494" cy="369332"/>
                          </a:xfrm>
                          <a:prstGeom prst="rect">
                            <a:avLst/>
                          </a:prstGeom>
                          <a:noFill/>
                        </wps:spPr>
                        <wps:txbx>
                          <w:txbxContent>
                            <w:p w:rsidR="00615647" w:rsidRPr="00282497" w:rsidRDefault="00615647" w:rsidP="001909F5">
                              <w:pPr>
                                <w:pStyle w:val="NormalWeb"/>
                                <w:rPr>
                                  <w:sz w:val="18"/>
                                </w:rPr>
                              </w:pPr>
                              <w:proofErr w:type="gramStart"/>
                              <w:r w:rsidRPr="00282497">
                                <w:t>b</w:t>
                              </w:r>
                              <w:proofErr w:type="gramEnd"/>
                            </w:p>
                          </w:txbxContent>
                        </wps:txbx>
                        <wps:bodyPr wrap="square" rtlCol="0">
                          <a:noAutofit/>
                        </wps:bodyPr>
                      </wps:wsp>
                      <wps:wsp>
                        <wps:cNvPr id="16" name="TextBox 18"/>
                        <wps:cNvSpPr txBox="1"/>
                        <wps:spPr>
                          <a:xfrm>
                            <a:off x="1593833" y="1823790"/>
                            <a:ext cx="298480" cy="369332"/>
                          </a:xfrm>
                          <a:prstGeom prst="rect">
                            <a:avLst/>
                          </a:prstGeom>
                          <a:noFill/>
                        </wps:spPr>
                        <wps:txbx>
                          <w:txbxContent>
                            <w:p w:rsidR="00615647" w:rsidRPr="00282497" w:rsidRDefault="00615647" w:rsidP="001909F5">
                              <w:pPr>
                                <w:pStyle w:val="NormalWeb"/>
                                <w:rPr>
                                  <w:sz w:val="18"/>
                                </w:rPr>
                              </w:pPr>
                              <w:proofErr w:type="gramStart"/>
                              <w:r w:rsidRPr="00282497">
                                <w:t>a</w:t>
                              </w:r>
                              <w:proofErr w:type="gramEnd"/>
                            </w:p>
                          </w:txbxContent>
                        </wps:txbx>
                        <wps:bodyPr wrap="square" rtlCol="0">
                          <a:noAutofit/>
                        </wps:bodyPr>
                      </wps:wsp>
                      <wps:wsp>
                        <wps:cNvPr id="17" name="Oval 17"/>
                        <wps:cNvSpPr/>
                        <wps:spPr>
                          <a:xfrm>
                            <a:off x="1676398" y="3302096"/>
                            <a:ext cx="76200" cy="7190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5647" w:rsidRDefault="00615647" w:rsidP="001909F5"/>
                          </w:txbxContent>
                        </wps:txbx>
                        <wps:bodyPr rtlCol="0" anchor="ctr"/>
                      </wps:wsp>
                      <wps:wsp>
                        <wps:cNvPr id="18" name="Oval 18"/>
                        <wps:cNvSpPr/>
                        <wps:spPr>
                          <a:xfrm>
                            <a:off x="4610098" y="218143"/>
                            <a:ext cx="76200" cy="7190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5647" w:rsidRDefault="00615647" w:rsidP="001909F5"/>
                          </w:txbxContent>
                        </wps:txbx>
                        <wps:bodyPr rtlCol="0" anchor="ctr"/>
                      </wps:wsp>
                      <wps:wsp>
                        <wps:cNvPr id="19" name="Straight Connector 19"/>
                        <wps:cNvCnPr/>
                        <wps:spPr>
                          <a:xfrm flipV="1">
                            <a:off x="1716132" y="2122756"/>
                            <a:ext cx="26941" cy="1466096"/>
                          </a:xfrm>
                          <a:prstGeom prst="line">
                            <a:avLst/>
                          </a:prstGeom>
                          <a:ln w="28575">
                            <a:solidFill>
                              <a:schemeClr val="bg1">
                                <a:lumMod val="8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761998" y="263621"/>
                            <a:ext cx="3819525" cy="26428"/>
                          </a:xfrm>
                          <a:prstGeom prst="line">
                            <a:avLst/>
                          </a:prstGeom>
                          <a:ln w="28575">
                            <a:solidFill>
                              <a:schemeClr val="bg1">
                                <a:lumMod val="8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1" o:spid="_x0000_s1026" style="position:absolute;margin-left:70.5pt;margin-top:74.25pt;width:306pt;height:249.4pt;z-index:251671552;mso-width-relative:margin;mso-height-relative:margin" coordorigin="-190,190" coordsize="51079,3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">
                <v:line id="Straight Connector 3" o:spid="_x0000_s1027" style="position:absolute;visibility:visible;mso-wrap-style:square" from="7619,2540" to="7619,33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9fvsAAAADaAAAADwAAAGRycy9kb3ducmV2LnhtbESP3YrCMBSE74V9h3CEvbOJrpSlGkUE&#10;QW8W/HmAs82xKTYn3SZqffuNIHg5zMw3zHzZu0bcqAu1Zw3jTIEgLr2pudJwOm5G3yBCRDbYeCYN&#10;DwqwXHwM5lgYf+c93Q6xEgnCoUANNsa2kDKUlhyGzLfEyTv7zmFMsquk6fCe4K6RE6Vy6bDmtGCx&#10;pbWl8nK4Og3138aV9BvRhKl6VMrmu591rvXnsF/NQETq4zv8am+Nhi94Xkk3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X77AAAAA2gAAAA8AAAAAAAAAAAAAAAAA&#10;oQIAAGRycy9kb3ducmV2LnhtbFBLBQYAAAAABAAEAPkAAACOAwAAAAA=&#10;" strokecolor="#4579b8 [3044]" strokeweight="4.5pt"/>
                <v:line id="Straight Connector 5" o:spid="_x0000_s1028" style="position:absolute;flip:x;visibility:visible;mso-wrap-style:square" from="7619,33782" to="48005,33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iAfMMAAADaAAAADwAAAGRycy9kb3ducmV2LnhtbESPUUvDMBSF3wf+h3AF37ZUoTK7pUMm&#10;oiAI28Tnu+Y2KW1uYhO3+u+NMPDxcM75Dme9mdwgTjTGzrOC20UBgrjxumOj4OPwPF+CiAlZ4+CZ&#10;FPxQhE19NVtjpf2Zd3TaJyMyhGOFCmxKoZIyNpYcxoUPxNlr/egwZTkaqUc8Z7gb5F1R3EuHHecF&#10;i4G2lpp+/+0UbA+fy759a48P5suWL2TC03solbq5nh5XIBJN6T98ab9qBSX8Xck3QN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4gHzDAAAA2gAAAA8AAAAAAAAAAAAA&#10;AAAAoQIAAGRycy9kb3ducmV2LnhtbFBLBQYAAAAABAAEAPkAAACRAwAAAAA=&#10;" strokecolor="#4579b8 [3044]" strokeweight="4.5pt"/>
                <v:shapetype id="_x0000_t202" coordsize="21600,21600" o:spt="202" path="m,l,21600r21600,l21600,xe">
                  <v:stroke joinstyle="miter"/>
                  <v:path gradientshapeok="t" o:connecttype="rect"/>
                </v:shapetype>
                <v:shape id="TextBox 8" o:spid="_x0000_s1029" type="#_x0000_t202" style="position:absolute;left:6111;top:34244;width:3017;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615647" w:rsidRPr="00282497" w:rsidRDefault="00615647" w:rsidP="001909F5">
                        <w:pPr>
                          <w:pStyle w:val="NormalWeb"/>
                          <w:rPr>
                            <w:sz w:val="18"/>
                          </w:rPr>
                        </w:pPr>
                        <w:r w:rsidRPr="00282497">
                          <w:t>0</w:t>
                        </w:r>
                      </w:p>
                    </w:txbxContent>
                  </v:textbox>
                </v:shape>
                <v:shape id="TextBox 9" o:spid="_x0000_s1030" type="#_x0000_t202" style="position:absolute;left:44378;top:34497;width:6510;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615647" w:rsidRPr="00282497" w:rsidRDefault="00615647" w:rsidP="001909F5">
                        <w:pPr>
                          <w:pStyle w:val="NormalWeb"/>
                          <w:rPr>
                            <w:sz w:val="18"/>
                          </w:rPr>
                        </w:pPr>
                        <w:r w:rsidRPr="00282497">
                          <w:t>100</w:t>
                        </w:r>
                      </w:p>
                    </w:txbxContent>
                  </v:textbox>
                </v:shape>
                <v:shape id="TextBox 10" o:spid="_x0000_s1031" type="#_x0000_t202" style="position:absolute;left:13812;top:35888;width:24632;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615647" w:rsidRPr="00282497" w:rsidRDefault="00615647" w:rsidP="001909F5">
                        <w:pPr>
                          <w:pStyle w:val="NormalWeb"/>
                          <w:rPr>
                            <w:sz w:val="18"/>
                          </w:rPr>
                        </w:pPr>
                        <w:r w:rsidRPr="00282497">
                          <w:t>Percent Browse in a Year</w:t>
                        </w:r>
                      </w:p>
                    </w:txbxContent>
                  </v:textbox>
                </v:shape>
                <v:line id="Straight Connector 10" o:spid="_x0000_s1032" style="position:absolute;flip:y;visibility:visible;mso-wrap-style:square" from="16763,2540" to="46481,33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jVY8UAAADbAAAADwAAAGRycy9kb3ducmV2LnhtbESPzWvCQBDF7wX/h2WE3urGQotEV/GD&#10;gj2JGj+OQ3ZMgtnZkF1N+t93DoXeZnhv3vvNbNG7Wj2pDZVnA+NRAoo497biwkB2/HqbgAoR2WLt&#10;mQz8UIDFfPAyw9T6jvf0PMRCSQiHFA2UMTap1iEvyWEY+YZYtJtvHUZZ20LbFjsJd7V+T5JP7bBi&#10;aSixoXVJ+f3wcAZW++9z9tFVmyJMxqfsutxdNO6MeR32yymoSH38N/9db63gC738IgPo+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jVY8UAAADbAAAADwAAAAAAAAAA&#10;AAAAAAChAgAAZHJzL2Rvd25yZXYueG1sUEsFBgAAAAAEAAQA+QAAAJMDAAAAAA==&#10;" strokecolor="#4579b8 [3044]" strokeweight="2.25pt">
                  <v:stroke dashstyle="dash"/>
                </v:line>
                <v:shape id="TextBox 13" o:spid="_x0000_s1033" type="#_x0000_t202" style="position:absolute;left:-15317;top:15317;width:36556;height:630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MZL0A&#10;AADbAAAADwAAAGRycy9kb3ducmV2LnhtbERPTYvCMBC9C/sfwix4EU1dUJZqFFdZ8Gp170MztsVm&#10;UppZ2/57Iwje5vE+Z73tXa3u1IbKs4H5LAFFnHtbcWHgcv6dfoMKgmyx9kwGBgqw3XyM1pha3/GJ&#10;7pkUKoZwSNFAKdKkWoe8JIdh5hviyF1961AibAttW+xiuKv1V5IstcOKY0OJDe1Lym/ZvzMgB6m8&#10;/ZskV3/qFj/DMQvaDcaMP/vdCpRQL2/xy320cf4cnr/EA/Tm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YSMZL0AAADbAAAADwAAAAAAAAAAAAAAAACYAgAAZHJzL2Rvd25yZXYu&#10;eG1sUEsFBgAAAAAEAAQA9QAAAIIDAAAAAA==&#10;" filled="f" stroked="f">
                  <v:textbox>
                    <w:txbxContent>
                      <w:p w:rsidR="00615647" w:rsidRDefault="00615647" w:rsidP="001909F5">
                        <w:pPr>
                          <w:pStyle w:val="NormalWeb"/>
                        </w:pPr>
                        <w:r w:rsidRPr="00282497">
                          <w:t>Probability of Cohort Mortality (ratio)</w:t>
                        </w:r>
                      </w:p>
                      <w:p w:rsidR="00615647" w:rsidRPr="00282497" w:rsidRDefault="00615647" w:rsidP="001909F5">
                        <w:pPr>
                          <w:pStyle w:val="NormalWeb"/>
                          <w:rPr>
                            <w:sz w:val="18"/>
                          </w:rPr>
                        </w:pPr>
                        <w:r>
                          <w:t>OR Proportion growth reduction</w:t>
                        </w:r>
                      </w:p>
                    </w:txbxContent>
                  </v:textbox>
                </v:shape>
                <v:shape id="TextBox 14" o:spid="_x0000_s1034" type="#_x0000_t202" style="position:absolute;left:4096;top:31936;width:3017;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615647" w:rsidRPr="00282497" w:rsidRDefault="00615647" w:rsidP="001909F5">
                        <w:pPr>
                          <w:pStyle w:val="NormalWeb"/>
                          <w:rPr>
                            <w:sz w:val="18"/>
                          </w:rPr>
                        </w:pPr>
                        <w:r w:rsidRPr="00282497">
                          <w:t>0</w:t>
                        </w:r>
                      </w:p>
                    </w:txbxContent>
                  </v:textbox>
                </v:shape>
                <v:shape id="TextBox 15" o:spid="_x0000_s1035" type="#_x0000_t202" style="position:absolute;left:4555;top:1075;width:306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615647" w:rsidRPr="00282497" w:rsidRDefault="00615647" w:rsidP="001909F5">
                        <w:pPr>
                          <w:pStyle w:val="NormalWeb"/>
                          <w:rPr>
                            <w:sz w:val="18"/>
                          </w:rPr>
                        </w:pPr>
                        <w:proofErr w:type="gramStart"/>
                        <w:r w:rsidRPr="00282497">
                          <w:t>b</w:t>
                        </w:r>
                        <w:proofErr w:type="gramEnd"/>
                      </w:p>
                    </w:txbxContent>
                  </v:textbox>
                </v:shape>
                <v:shape id="TextBox 18" o:spid="_x0000_s1036" type="#_x0000_t202" style="position:absolute;left:15938;top:18237;width:2985;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615647" w:rsidRPr="00282497" w:rsidRDefault="00615647" w:rsidP="001909F5">
                        <w:pPr>
                          <w:pStyle w:val="NormalWeb"/>
                          <w:rPr>
                            <w:sz w:val="18"/>
                          </w:rPr>
                        </w:pPr>
                        <w:proofErr w:type="gramStart"/>
                        <w:r w:rsidRPr="00282497">
                          <w:t>a</w:t>
                        </w:r>
                        <w:proofErr w:type="gramEnd"/>
                      </w:p>
                    </w:txbxContent>
                  </v:textbox>
                </v:shape>
                <v:oval id="Oval 17" o:spid="_x0000_s1037" style="position:absolute;left:16763;top:33020;width:76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Ra1sEA&#10;AADbAAAADwAAAGRycy9kb3ducmV2LnhtbERPzWrCQBC+F3yHZYReim6agkp0FSmIPXhJ4gMMu2OS&#10;Njsbs6smb+8WCr3Nx/c7m91gW3Gn3jeOFbzPExDE2pmGKwXn8jBbgfAB2WDrmBSM5GG3nbxsMDPu&#10;wTndi1CJGMI+QwV1CF0mpdc1WfRz1xFH7uJ6iyHCvpKmx0cMt61Mk2QhLTYcG2rs6LMm/VPcrILy&#10;cvLe5mc9lov0pq/u4/ttdVTqdTrs1yACDeFf/Of+MnH+En5/iQf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kWtbBAAAA2wAAAA8AAAAAAAAAAAAAAAAAmAIAAGRycy9kb3du&#10;cmV2LnhtbFBLBQYAAAAABAAEAPUAAACGAwAAAAA=&#10;" fillcolor="black [3213]" strokecolor="black [3213]" strokeweight="2pt">
                  <v:textbox>
                    <w:txbxContent>
                      <w:p w:rsidR="00615647" w:rsidRDefault="00615647" w:rsidP="001909F5"/>
                    </w:txbxContent>
                  </v:textbox>
                </v:oval>
                <v:oval id="Oval 18" o:spid="_x0000_s1038" style="position:absolute;left:46100;top:2181;width:762;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OpMMA&#10;AADbAAAADwAAAGRycy9kb3ducmV2LnhtbESPQYvCMBCF74L/IYywF9F0FUSqURZh0cNetP6AIRnb&#10;us2kNlHrv985LHib4b1575v1tveNelAX68AGPqcZKGIbXM2lgXPxPVmCignZYROYDLwownYzHKwx&#10;d+HJR3qcUqkkhGOOBqqU2lzraCvyGKehJRbtEjqPSdau1K7Dp4T7Rs+ybKE91iwNFba0q8j+nu7e&#10;QHH5idEfz/ZVLGZ3ewvz63i5N+Zj1H+tQCXq09v8f31wgi+w8os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vOpMMAAADbAAAADwAAAAAAAAAAAAAAAACYAgAAZHJzL2Rv&#10;d25yZXYueG1sUEsFBgAAAAAEAAQA9QAAAIgDAAAAAA==&#10;" fillcolor="black [3213]" strokecolor="black [3213]" strokeweight="2pt">
                  <v:textbox>
                    <w:txbxContent>
                      <w:p w:rsidR="00615647" w:rsidRDefault="00615647" w:rsidP="001909F5"/>
                    </w:txbxContent>
                  </v:textbox>
                </v:oval>
                <v:line id="Straight Connector 19" o:spid="_x0000_s1039" style="position:absolute;flip:y;visibility:visible;mso-wrap-style:square" from="17161,21227" to="17430,35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j7MMIAAADbAAAADwAAAGRycy9kb3ducmV2LnhtbERPTWvCQBC9C/6HZYTe6sZYRFM3QURp&#10;T7VV8Txkp0kwO7vNbmP677uFgrd5vM9ZF4NpRU+dbywrmE0TEMSl1Q1XCs6n/eMShA/IGlvLpOCH&#10;PBT5eLTGTNsbf1B/DJWIIewzVFCH4DIpfVmTQT+1jjhyn7YzGCLsKqk7vMVw08o0SRbSYMOxoUZH&#10;25rK6/HbKBjS9PK0799cP/96d7ic7w7hZafUw2TYPIMINIS7+N/9quP8Ffz9Eg+Q+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j7MMIAAADbAAAADwAAAAAAAAAAAAAA&#10;AAChAgAAZHJzL2Rvd25yZXYueG1sUEsFBgAAAAAEAAQA+QAAAJADAAAAAA==&#10;" strokecolor="#d8d8d8 [2732]" strokeweight="2.25pt">
                  <v:stroke dashstyle="dash"/>
                </v:line>
                <v:line id="Straight Connector 20" o:spid="_x0000_s1040" style="position:absolute;flip:y;visibility:visible;mso-wrap-style:square" from="7619,2636" to="45815,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lF4bsAAADbAAAADwAAAGRycy9kb3ducmV2LnhtbERPuwrCMBTdBf8hXMFNUx1EqlFE8IFO&#10;Vt0vzbUNNjelibX+vRkEx8N5L9edrURLjTeOFUzGCQji3GnDhYLbdTeag/ABWWPlmBR8yMN61e8t&#10;MdXuzRdqs1CIGMI+RQVlCHUqpc9LsujHriaO3MM1FkOETSF1g+8Ybis5TZKZtGg4NpRY07ak/Jm9&#10;rIJ962bz/Wl7xsvJ3Ft5MBmaTKnhoNssQATqwl/8cx+1gmlcH7/EHyB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XaUXhuwAAANsAAAAPAAAAAAAAAAAAAAAAAKECAABk&#10;cnMvZG93bnJldi54bWxQSwUGAAAAAAQABAD5AAAAiQMAAAAA&#10;" strokecolor="#d8d8d8 [2732]" strokeweight="2.25pt">
                  <v:stroke dashstyle="dash" endarrow="block"/>
                </v:line>
                <w10:wrap type="topAndBottom"/>
              </v:group>
            </w:pict>
          </mc:Fallback>
        </mc:AlternateContent>
      </w:r>
      <w:r w:rsidR="006B6BEC">
        <w:rPr>
          <w:rFonts w:ascii="Times New Roman" w:hAnsi="Times New Roman" w:cs="Times New Roman"/>
          <w:sz w:val="22"/>
          <w:szCs w:val="22"/>
        </w:rPr>
        <w:t xml:space="preserve">The browse disturbance extension models the effects of biomass removal on subsequent cohort growth and survival via </w:t>
      </w:r>
      <w:r w:rsidR="0038079D">
        <w:rPr>
          <w:rFonts w:ascii="Times New Roman" w:hAnsi="Times New Roman" w:cs="Times New Roman"/>
          <w:sz w:val="22"/>
          <w:szCs w:val="22"/>
        </w:rPr>
        <w:t>separate</w:t>
      </w:r>
      <w:r w:rsidR="005E66E6">
        <w:rPr>
          <w:rFonts w:ascii="Times New Roman" w:hAnsi="Times New Roman" w:cs="Times New Roman"/>
          <w:sz w:val="22"/>
          <w:szCs w:val="22"/>
        </w:rPr>
        <w:t xml:space="preserve"> </w:t>
      </w:r>
      <w:r w:rsidR="006B6BEC">
        <w:rPr>
          <w:rFonts w:ascii="Times New Roman" w:hAnsi="Times New Roman" w:cs="Times New Roman"/>
          <w:sz w:val="22"/>
          <w:szCs w:val="22"/>
        </w:rPr>
        <w:t>user</w:t>
      </w:r>
      <w:r w:rsidR="005E66E6">
        <w:rPr>
          <w:rFonts w:ascii="Times New Roman" w:hAnsi="Times New Roman" w:cs="Times New Roman"/>
          <w:sz w:val="22"/>
          <w:szCs w:val="22"/>
        </w:rPr>
        <w:t>-</w:t>
      </w:r>
      <w:r w:rsidR="006B6BEC">
        <w:rPr>
          <w:rFonts w:ascii="Times New Roman" w:hAnsi="Times New Roman" w:cs="Times New Roman"/>
          <w:sz w:val="22"/>
          <w:szCs w:val="22"/>
        </w:rPr>
        <w:t>defined threshold proportion</w:t>
      </w:r>
      <w:r w:rsidR="0038079D">
        <w:rPr>
          <w:rFonts w:ascii="Times New Roman" w:hAnsi="Times New Roman" w:cs="Times New Roman"/>
          <w:sz w:val="22"/>
          <w:szCs w:val="22"/>
        </w:rPr>
        <w:t>s</w:t>
      </w:r>
      <w:r w:rsidR="006B6BEC">
        <w:rPr>
          <w:rFonts w:ascii="Times New Roman" w:hAnsi="Times New Roman" w:cs="Times New Roman"/>
          <w:sz w:val="22"/>
          <w:szCs w:val="22"/>
        </w:rPr>
        <w:t xml:space="preserve"> of </w:t>
      </w:r>
      <w:r w:rsidR="005E66E6">
        <w:rPr>
          <w:rFonts w:ascii="Times New Roman" w:hAnsi="Times New Roman" w:cs="Times New Roman"/>
          <w:sz w:val="22"/>
          <w:szCs w:val="22"/>
        </w:rPr>
        <w:t>annual growth</w:t>
      </w:r>
      <w:r w:rsidR="006B6BEC">
        <w:rPr>
          <w:rFonts w:ascii="Times New Roman" w:hAnsi="Times New Roman" w:cs="Times New Roman"/>
          <w:sz w:val="22"/>
          <w:szCs w:val="22"/>
        </w:rPr>
        <w:t xml:space="preserve"> </w:t>
      </w:r>
      <w:r w:rsidR="00282497">
        <w:rPr>
          <w:rFonts w:ascii="Times New Roman" w:hAnsi="Times New Roman" w:cs="Times New Roman"/>
          <w:sz w:val="22"/>
          <w:szCs w:val="22"/>
        </w:rPr>
        <w:t>removed (see Figure 3).</w:t>
      </w:r>
      <w:r w:rsidR="0038079D">
        <w:rPr>
          <w:rFonts w:ascii="Times New Roman" w:hAnsi="Times New Roman" w:cs="Times New Roman"/>
          <w:sz w:val="22"/>
          <w:szCs w:val="22"/>
        </w:rPr>
        <w:t xml:space="preserve"> Browse rates above these thresholds</w:t>
      </w:r>
      <w:r w:rsidR="00282497">
        <w:rPr>
          <w:rFonts w:ascii="Times New Roman" w:hAnsi="Times New Roman" w:cs="Times New Roman"/>
          <w:sz w:val="22"/>
          <w:szCs w:val="22"/>
        </w:rPr>
        <w:t xml:space="preserve"> (a)</w:t>
      </w:r>
      <w:r w:rsidR="006B6BEC">
        <w:rPr>
          <w:rFonts w:ascii="Times New Roman" w:hAnsi="Times New Roman" w:cs="Times New Roman"/>
          <w:sz w:val="22"/>
          <w:szCs w:val="22"/>
        </w:rPr>
        <w:t xml:space="preserve"> lead to growth reduction in the following year, </w:t>
      </w:r>
      <w:r w:rsidR="0038079D">
        <w:rPr>
          <w:rFonts w:ascii="Times New Roman" w:hAnsi="Times New Roman" w:cs="Times New Roman"/>
          <w:sz w:val="22"/>
          <w:szCs w:val="22"/>
        </w:rPr>
        <w:t>and/</w:t>
      </w:r>
      <w:r w:rsidR="006B6BEC">
        <w:rPr>
          <w:rFonts w:ascii="Times New Roman" w:hAnsi="Times New Roman" w:cs="Times New Roman"/>
          <w:sz w:val="22"/>
          <w:szCs w:val="22"/>
        </w:rPr>
        <w:t xml:space="preserve">or increased </w:t>
      </w:r>
      <w:r w:rsidR="0038079D">
        <w:rPr>
          <w:rFonts w:ascii="Times New Roman" w:hAnsi="Times New Roman" w:cs="Times New Roman"/>
          <w:sz w:val="22"/>
          <w:szCs w:val="22"/>
        </w:rPr>
        <w:t xml:space="preserve">probability of </w:t>
      </w:r>
      <w:r w:rsidR="006B6BEC">
        <w:rPr>
          <w:rFonts w:ascii="Times New Roman" w:hAnsi="Times New Roman" w:cs="Times New Roman"/>
          <w:sz w:val="22"/>
          <w:szCs w:val="22"/>
        </w:rPr>
        <w:t>mortality prior to the following year. Beyond the threshold removal proportion</w:t>
      </w:r>
      <w:r w:rsidR="0038079D">
        <w:rPr>
          <w:rFonts w:ascii="Times New Roman" w:hAnsi="Times New Roman" w:cs="Times New Roman"/>
          <w:sz w:val="22"/>
          <w:szCs w:val="22"/>
        </w:rPr>
        <w:t>s</w:t>
      </w:r>
      <w:r w:rsidR="006B6BEC">
        <w:rPr>
          <w:rFonts w:ascii="Times New Roman" w:hAnsi="Times New Roman" w:cs="Times New Roman"/>
          <w:sz w:val="22"/>
          <w:szCs w:val="22"/>
        </w:rPr>
        <w:t xml:space="preserve">, effects on growth reduction and mortality increase linearly </w:t>
      </w:r>
      <w:r w:rsidR="00EF56C8">
        <w:rPr>
          <w:rFonts w:ascii="Times New Roman" w:hAnsi="Times New Roman" w:cs="Times New Roman"/>
          <w:sz w:val="22"/>
          <w:szCs w:val="22"/>
        </w:rPr>
        <w:t>to maximums</w:t>
      </w:r>
      <w:r w:rsidR="00282497">
        <w:rPr>
          <w:rFonts w:ascii="Times New Roman" w:hAnsi="Times New Roman" w:cs="Times New Roman"/>
          <w:sz w:val="22"/>
          <w:szCs w:val="22"/>
        </w:rPr>
        <w:t xml:space="preserve"> (b)</w:t>
      </w:r>
      <w:r w:rsidR="0038079D">
        <w:rPr>
          <w:rFonts w:ascii="Times New Roman" w:hAnsi="Times New Roman" w:cs="Times New Roman"/>
          <w:sz w:val="22"/>
          <w:szCs w:val="22"/>
        </w:rPr>
        <w:t xml:space="preserve"> set by the user.</w:t>
      </w:r>
      <w:r w:rsidR="006B6BEC">
        <w:rPr>
          <w:rFonts w:ascii="Times New Roman" w:hAnsi="Times New Roman" w:cs="Times New Roman"/>
          <w:sz w:val="22"/>
          <w:szCs w:val="22"/>
        </w:rPr>
        <w:t xml:space="preserve"> </w:t>
      </w:r>
    </w:p>
    <w:p w:rsidR="00EF56C8" w:rsidRDefault="00EF56C8" w:rsidP="007131DC">
      <w:pPr>
        <w:pStyle w:val="Default"/>
        <w:rPr>
          <w:rFonts w:ascii="Times New Roman" w:hAnsi="Times New Roman" w:cs="Times New Roman"/>
          <w:sz w:val="22"/>
          <w:szCs w:val="22"/>
        </w:rPr>
      </w:pPr>
    </w:p>
    <w:p w:rsidR="00EF56C8" w:rsidRDefault="00282497" w:rsidP="007131DC">
      <w:pPr>
        <w:pStyle w:val="Default"/>
        <w:rPr>
          <w:rFonts w:ascii="Times New Roman" w:hAnsi="Times New Roman" w:cs="Times New Roman"/>
          <w:sz w:val="22"/>
          <w:szCs w:val="22"/>
        </w:rPr>
      </w:pPr>
      <w:proofErr w:type="gramStart"/>
      <w:r>
        <w:rPr>
          <w:rFonts w:ascii="Times New Roman" w:hAnsi="Times New Roman" w:cs="Times New Roman"/>
          <w:sz w:val="22"/>
          <w:szCs w:val="22"/>
        </w:rPr>
        <w:lastRenderedPageBreak/>
        <w:t>Figure 3.</w:t>
      </w:r>
      <w:proofErr w:type="gramEnd"/>
      <w:r>
        <w:rPr>
          <w:rFonts w:ascii="Times New Roman" w:hAnsi="Times New Roman" w:cs="Times New Roman"/>
          <w:sz w:val="22"/>
          <w:szCs w:val="22"/>
        </w:rPr>
        <w:t xml:space="preserve">  </w:t>
      </w:r>
      <w:proofErr w:type="gramStart"/>
      <w:r>
        <w:rPr>
          <w:rFonts w:ascii="Times New Roman" w:hAnsi="Times New Roman" w:cs="Times New Roman"/>
          <w:sz w:val="22"/>
          <w:szCs w:val="22"/>
        </w:rPr>
        <w:t>Effects of browse on cohort mortality and growth reduction.</w:t>
      </w:r>
      <w:proofErr w:type="gramEnd"/>
      <w:r>
        <w:rPr>
          <w:rFonts w:ascii="Times New Roman" w:hAnsi="Times New Roman" w:cs="Times New Roman"/>
          <w:sz w:val="22"/>
          <w:szCs w:val="22"/>
        </w:rPr>
        <w:t xml:space="preserve">  A user-defined threshold (a) determines the minimum amount of browse for any effect, and a second user-defined threshold (b) determines the maximum effect when browse is 100%.</w:t>
      </w:r>
    </w:p>
    <w:p w:rsidR="006B6BEC" w:rsidRDefault="006B6BEC" w:rsidP="007131DC">
      <w:pPr>
        <w:pStyle w:val="Default"/>
        <w:rPr>
          <w:rFonts w:ascii="Times New Roman" w:hAnsi="Times New Roman" w:cs="Times New Roman"/>
          <w:sz w:val="22"/>
          <w:szCs w:val="22"/>
        </w:rPr>
      </w:pPr>
    </w:p>
    <w:p w:rsidR="006B6BEC" w:rsidRDefault="006B6BEC" w:rsidP="006B6BEC">
      <w:pPr>
        <w:pStyle w:val="Default"/>
        <w:rPr>
          <w:rFonts w:ascii="Times New Roman" w:hAnsi="Times New Roman" w:cs="Times New Roman"/>
          <w:sz w:val="22"/>
          <w:szCs w:val="22"/>
        </w:rPr>
      </w:pPr>
      <w:r>
        <w:rPr>
          <w:rFonts w:ascii="Times New Roman" w:hAnsi="Times New Roman" w:cs="Times New Roman"/>
          <w:sz w:val="22"/>
          <w:szCs w:val="22"/>
        </w:rPr>
        <w:t>Areas for additional development</w:t>
      </w:r>
    </w:p>
    <w:p w:rsidR="006B6BEC" w:rsidRDefault="006B6BEC" w:rsidP="00B4619F">
      <w:pPr>
        <w:pStyle w:val="Default"/>
        <w:ind w:left="360"/>
        <w:rPr>
          <w:rFonts w:ascii="Times New Roman" w:hAnsi="Times New Roman" w:cs="Times New Roman"/>
          <w:sz w:val="22"/>
          <w:szCs w:val="22"/>
        </w:rPr>
      </w:pPr>
      <w:proofErr w:type="gramStart"/>
      <w:r>
        <w:rPr>
          <w:rFonts w:ascii="Times New Roman" w:hAnsi="Times New Roman" w:cs="Times New Roman"/>
          <w:sz w:val="22"/>
          <w:szCs w:val="22"/>
        </w:rPr>
        <w:t>Stochasticity –where and how.</w:t>
      </w:r>
      <w:proofErr w:type="gramEnd"/>
    </w:p>
    <w:p w:rsidR="006B6BEC" w:rsidRDefault="006B6BEC" w:rsidP="00B4619F">
      <w:pPr>
        <w:pStyle w:val="Default"/>
        <w:ind w:left="360"/>
        <w:rPr>
          <w:rFonts w:ascii="Times New Roman" w:hAnsi="Times New Roman" w:cs="Times New Roman"/>
          <w:sz w:val="22"/>
          <w:szCs w:val="22"/>
        </w:rPr>
      </w:pPr>
      <w:r>
        <w:rPr>
          <w:rFonts w:ascii="Times New Roman" w:hAnsi="Times New Roman" w:cs="Times New Roman"/>
          <w:sz w:val="22"/>
          <w:szCs w:val="22"/>
        </w:rPr>
        <w:t xml:space="preserve">Seed </w:t>
      </w:r>
      <w:commentRangeStart w:id="44"/>
      <w:r>
        <w:rPr>
          <w:rFonts w:ascii="Times New Roman" w:hAnsi="Times New Roman" w:cs="Times New Roman"/>
          <w:sz w:val="22"/>
          <w:szCs w:val="22"/>
        </w:rPr>
        <w:t>predation</w:t>
      </w:r>
      <w:commentRangeEnd w:id="44"/>
      <w:r w:rsidR="00C44572">
        <w:rPr>
          <w:rStyle w:val="CommentReference"/>
          <w:rFonts w:asciiTheme="minorHAnsi" w:hAnsiTheme="minorHAnsi" w:cstheme="minorBidi"/>
          <w:color w:val="auto"/>
        </w:rPr>
        <w:commentReference w:id="44"/>
      </w:r>
    </w:p>
    <w:p w:rsidR="00C44572" w:rsidRDefault="00C44572" w:rsidP="00B4619F">
      <w:pPr>
        <w:pStyle w:val="Default"/>
        <w:ind w:left="360"/>
        <w:rPr>
          <w:rFonts w:ascii="Times New Roman" w:hAnsi="Times New Roman" w:cs="Times New Roman"/>
          <w:sz w:val="22"/>
          <w:szCs w:val="22"/>
        </w:rPr>
      </w:pPr>
    </w:p>
    <w:p w:rsidR="00C44572" w:rsidRPr="00B4619F" w:rsidRDefault="00C44572" w:rsidP="001909F5">
      <w:pPr>
        <w:pStyle w:val="Heading2"/>
      </w:pPr>
      <w:bookmarkStart w:id="45" w:name="_Toc411414975"/>
      <w:r w:rsidRPr="00B4619F">
        <w:t>Acknowledgments</w:t>
      </w:r>
      <w:bookmarkEnd w:id="45"/>
      <w:r w:rsidRPr="00B4619F">
        <w:t xml:space="preserve"> </w:t>
      </w:r>
    </w:p>
    <w:p w:rsidR="00C44572" w:rsidRDefault="00C44572" w:rsidP="00C44572">
      <w:pPr>
        <w:pStyle w:val="Default"/>
        <w:rPr>
          <w:rFonts w:ascii="Arial" w:hAnsi="Arial" w:cs="Arial"/>
          <w:sz w:val="22"/>
          <w:szCs w:val="22"/>
        </w:rPr>
      </w:pPr>
      <w:r w:rsidRPr="007D38E0">
        <w:rPr>
          <w:rFonts w:ascii="Times New Roman" w:hAnsi="Times New Roman" w:cs="Times New Roman"/>
          <w:sz w:val="22"/>
          <w:szCs w:val="22"/>
        </w:rPr>
        <w:t>Funding for the development of the Browse Disturba</w:t>
      </w:r>
      <w:r>
        <w:rPr>
          <w:rFonts w:ascii="Times New Roman" w:hAnsi="Times New Roman" w:cs="Times New Roman"/>
          <w:sz w:val="22"/>
          <w:szCs w:val="22"/>
        </w:rPr>
        <w:t>n</w:t>
      </w:r>
      <w:r w:rsidRPr="007D38E0">
        <w:rPr>
          <w:rFonts w:ascii="Times New Roman" w:hAnsi="Times New Roman" w:cs="Times New Roman"/>
          <w:sz w:val="22"/>
          <w:szCs w:val="22"/>
        </w:rPr>
        <w:t>ce Extension has been provided by the Northern Research Station (Irvine, PA) of the U.S. Forest Service</w:t>
      </w:r>
      <w:r>
        <w:rPr>
          <w:rFonts w:ascii="Times New Roman" w:hAnsi="Times New Roman" w:cs="Times New Roman"/>
          <w:sz w:val="22"/>
          <w:szCs w:val="22"/>
        </w:rPr>
        <w:t xml:space="preserve"> and the USGS ecosystems program</w:t>
      </w:r>
      <w:r w:rsidRPr="007D38E0">
        <w:rPr>
          <w:rFonts w:ascii="Times New Roman" w:hAnsi="Times New Roman" w:cs="Times New Roman"/>
          <w:sz w:val="22"/>
          <w:szCs w:val="22"/>
        </w:rPr>
        <w:t>. Valuable contributions to the development of the model and extensions were made by …..</w:t>
      </w:r>
      <w:r w:rsidRPr="007D38E0">
        <w:rPr>
          <w:rFonts w:ascii="Arial" w:hAnsi="Arial" w:cs="Arial"/>
          <w:sz w:val="22"/>
          <w:szCs w:val="22"/>
        </w:rPr>
        <w:t xml:space="preserve"> </w:t>
      </w:r>
    </w:p>
    <w:p w:rsidR="00C44572" w:rsidRDefault="00C44572" w:rsidP="00C44572">
      <w:pPr>
        <w:pStyle w:val="Default"/>
        <w:rPr>
          <w:rFonts w:ascii="Arial" w:hAnsi="Arial" w:cs="Arial"/>
          <w:sz w:val="22"/>
          <w:szCs w:val="22"/>
        </w:rPr>
      </w:pPr>
    </w:p>
    <w:p w:rsidR="00C44572" w:rsidRPr="00B4619F" w:rsidRDefault="009D1EE5" w:rsidP="001909F5">
      <w:pPr>
        <w:pStyle w:val="Heading2"/>
      </w:pPr>
      <w:bookmarkStart w:id="46" w:name="_Toc411414976"/>
      <w:r w:rsidRPr="00B4619F">
        <w:t>Literature Cited</w:t>
      </w:r>
      <w:bookmarkEnd w:id="46"/>
    </w:p>
    <w:p w:rsidR="005E66E6" w:rsidRDefault="005E66E6" w:rsidP="001C1E00">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Coughenour</w:t>
      </w:r>
      <w:proofErr w:type="spellEnd"/>
      <w:r>
        <w:rPr>
          <w:rFonts w:ascii="Times New Roman" w:hAnsi="Times New Roman" w:cs="Times New Roman"/>
          <w:sz w:val="22"/>
          <w:szCs w:val="22"/>
        </w:rPr>
        <w:t>, M.B., Singer, F.J. 1996. Elk population processes in Yellowstone National Park under the policy of natural regulation. Ecological Applications 6: 573-593.</w:t>
      </w:r>
    </w:p>
    <w:p w:rsidR="001C1E00" w:rsidRPr="001C1E00" w:rsidRDefault="001C1E00" w:rsidP="001C1E00">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Horsley, S.B., Marquis, D.A., 1983. </w:t>
      </w:r>
      <w:proofErr w:type="gramStart"/>
      <w:r w:rsidRPr="001C1E00">
        <w:rPr>
          <w:rFonts w:ascii="Times New Roman" w:hAnsi="Times New Roman" w:cs="Times New Roman"/>
          <w:sz w:val="22"/>
          <w:szCs w:val="22"/>
        </w:rPr>
        <w:t>Interference by weeds and deer with Allegheny</w:t>
      </w:r>
      <w:r>
        <w:rPr>
          <w:rFonts w:ascii="Times New Roman" w:hAnsi="Times New Roman" w:cs="Times New Roman"/>
          <w:sz w:val="22"/>
          <w:szCs w:val="22"/>
        </w:rPr>
        <w:t xml:space="preserve"> </w:t>
      </w:r>
      <w:r w:rsidRPr="001C1E00">
        <w:rPr>
          <w:rFonts w:ascii="Times New Roman" w:hAnsi="Times New Roman" w:cs="Times New Roman"/>
          <w:sz w:val="22"/>
          <w:szCs w:val="22"/>
        </w:rPr>
        <w:t>(Pennsylvania, USA) hardwood reproduction.</w:t>
      </w:r>
      <w:proofErr w:type="gramEnd"/>
      <w:r w:rsidRPr="001C1E00">
        <w:rPr>
          <w:rFonts w:ascii="Times New Roman" w:hAnsi="Times New Roman" w:cs="Times New Roman"/>
          <w:sz w:val="22"/>
          <w:szCs w:val="22"/>
        </w:rPr>
        <w:t xml:space="preserve"> Canadian Journal of Forest</w:t>
      </w:r>
      <w:r>
        <w:rPr>
          <w:rFonts w:ascii="Times New Roman" w:hAnsi="Times New Roman" w:cs="Times New Roman"/>
          <w:sz w:val="22"/>
          <w:szCs w:val="22"/>
        </w:rPr>
        <w:t xml:space="preserve"> </w:t>
      </w:r>
      <w:r w:rsidRPr="001C1E00">
        <w:rPr>
          <w:rFonts w:ascii="Times New Roman" w:hAnsi="Times New Roman" w:cs="Times New Roman"/>
          <w:sz w:val="22"/>
          <w:szCs w:val="22"/>
        </w:rPr>
        <w:t>Research 13, 61–69.</w:t>
      </w:r>
    </w:p>
    <w:p w:rsidR="001C1E00" w:rsidRDefault="001C1E00" w:rsidP="00B4619F">
      <w:pPr>
        <w:pStyle w:val="Default"/>
        <w:ind w:left="720" w:hanging="720"/>
        <w:rPr>
          <w:rFonts w:ascii="Times New Roman" w:hAnsi="Times New Roman" w:cs="Times New Roman"/>
          <w:sz w:val="22"/>
          <w:szCs w:val="22"/>
        </w:rPr>
      </w:pPr>
      <w:proofErr w:type="gramStart"/>
      <w:r w:rsidRPr="001C1E00">
        <w:rPr>
          <w:rFonts w:ascii="Times New Roman" w:hAnsi="Times New Roman" w:cs="Times New Roman"/>
          <w:sz w:val="22"/>
          <w:szCs w:val="22"/>
        </w:rPr>
        <w:t xml:space="preserve">Horsley, S.B., Stout, S.L., </w:t>
      </w:r>
      <w:proofErr w:type="spellStart"/>
      <w:r w:rsidRPr="001C1E00">
        <w:rPr>
          <w:rFonts w:ascii="Times New Roman" w:hAnsi="Times New Roman" w:cs="Times New Roman"/>
          <w:sz w:val="22"/>
          <w:szCs w:val="22"/>
        </w:rPr>
        <w:t>deCalesta</w:t>
      </w:r>
      <w:proofErr w:type="spellEnd"/>
      <w:r w:rsidRPr="001C1E00">
        <w:rPr>
          <w:rFonts w:ascii="Times New Roman" w:hAnsi="Times New Roman" w:cs="Times New Roman"/>
          <w:sz w:val="22"/>
          <w:szCs w:val="22"/>
        </w:rPr>
        <w:t>, D.S., 2003.</w:t>
      </w:r>
      <w:proofErr w:type="gramEnd"/>
      <w:r w:rsidRPr="001C1E00">
        <w:rPr>
          <w:rFonts w:ascii="Times New Roman" w:hAnsi="Times New Roman" w:cs="Times New Roman"/>
          <w:sz w:val="22"/>
          <w:szCs w:val="22"/>
        </w:rPr>
        <w:t xml:space="preserve"> White-tailed deer impact on the</w:t>
      </w:r>
      <w:r>
        <w:rPr>
          <w:rFonts w:ascii="Times New Roman" w:hAnsi="Times New Roman" w:cs="Times New Roman"/>
          <w:sz w:val="22"/>
          <w:szCs w:val="22"/>
        </w:rPr>
        <w:t xml:space="preserve"> </w:t>
      </w:r>
      <w:r w:rsidRPr="001C1E00">
        <w:rPr>
          <w:rFonts w:ascii="Times New Roman" w:hAnsi="Times New Roman" w:cs="Times New Roman"/>
          <w:sz w:val="22"/>
          <w:szCs w:val="22"/>
        </w:rPr>
        <w:t>vegetation dynamics of a northern hardwood forest. Ecological Applications 13,</w:t>
      </w:r>
      <w:r>
        <w:rPr>
          <w:rFonts w:ascii="Times New Roman" w:hAnsi="Times New Roman" w:cs="Times New Roman"/>
          <w:sz w:val="22"/>
          <w:szCs w:val="22"/>
        </w:rPr>
        <w:t xml:space="preserve"> </w:t>
      </w:r>
      <w:r w:rsidRPr="001C1E00">
        <w:rPr>
          <w:rFonts w:ascii="Times New Roman" w:hAnsi="Times New Roman" w:cs="Times New Roman"/>
          <w:sz w:val="22"/>
          <w:szCs w:val="22"/>
        </w:rPr>
        <w:t>98–118.</w:t>
      </w:r>
    </w:p>
    <w:p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Janzen, D. H. 1970. Herbivores and the number of tree species in tropical forests. American Naturalist 104:501–528.</w:t>
      </w:r>
    </w:p>
    <w:p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Latham, R. E., J. </w:t>
      </w:r>
      <w:proofErr w:type="spellStart"/>
      <w:r w:rsidRPr="001C1E00">
        <w:rPr>
          <w:rFonts w:ascii="Times New Roman" w:hAnsi="Times New Roman" w:cs="Times New Roman"/>
          <w:sz w:val="22"/>
          <w:szCs w:val="22"/>
        </w:rPr>
        <w:t>Beyea</w:t>
      </w:r>
      <w:proofErr w:type="spellEnd"/>
      <w:r w:rsidRPr="001C1E00">
        <w:rPr>
          <w:rFonts w:ascii="Times New Roman" w:hAnsi="Times New Roman" w:cs="Times New Roman"/>
          <w:sz w:val="22"/>
          <w:szCs w:val="22"/>
        </w:rPr>
        <w:t xml:space="preserve">, M. Benner, C. A. Dunn, M. A. </w:t>
      </w:r>
      <w:proofErr w:type="spellStart"/>
      <w:r w:rsidRPr="001C1E00">
        <w:rPr>
          <w:rFonts w:ascii="Times New Roman" w:hAnsi="Times New Roman" w:cs="Times New Roman"/>
          <w:sz w:val="22"/>
          <w:szCs w:val="22"/>
        </w:rPr>
        <w:t>Fajvan</w:t>
      </w:r>
      <w:proofErr w:type="spellEnd"/>
      <w:r w:rsidRPr="001C1E00">
        <w:rPr>
          <w:rFonts w:ascii="Times New Roman" w:hAnsi="Times New Roman" w:cs="Times New Roman"/>
          <w:sz w:val="22"/>
          <w:szCs w:val="22"/>
        </w:rPr>
        <w:t xml:space="preserve">, R. R. Freed, M. </w:t>
      </w:r>
      <w:proofErr w:type="spellStart"/>
      <w:r w:rsidRPr="001C1E00">
        <w:rPr>
          <w:rFonts w:ascii="Times New Roman" w:hAnsi="Times New Roman" w:cs="Times New Roman"/>
          <w:sz w:val="22"/>
          <w:szCs w:val="22"/>
        </w:rPr>
        <w:t>Grund</w:t>
      </w:r>
      <w:proofErr w:type="spellEnd"/>
      <w:r w:rsidRPr="001C1E00">
        <w:rPr>
          <w:rFonts w:ascii="Times New Roman" w:hAnsi="Times New Roman" w:cs="Times New Roman"/>
          <w:sz w:val="22"/>
          <w:szCs w:val="22"/>
        </w:rPr>
        <w:t xml:space="preserve">, S. B. Horsley, A. F. Rhoads and B. P. </w:t>
      </w:r>
      <w:proofErr w:type="spellStart"/>
      <w:r w:rsidRPr="001C1E00">
        <w:rPr>
          <w:rFonts w:ascii="Times New Roman" w:hAnsi="Times New Roman" w:cs="Times New Roman"/>
          <w:sz w:val="22"/>
          <w:szCs w:val="22"/>
        </w:rPr>
        <w:t>Shissler</w:t>
      </w:r>
      <w:proofErr w:type="spellEnd"/>
      <w:r w:rsidRPr="001C1E00">
        <w:rPr>
          <w:rFonts w:ascii="Times New Roman" w:hAnsi="Times New Roman" w:cs="Times New Roman"/>
          <w:sz w:val="22"/>
          <w:szCs w:val="22"/>
        </w:rPr>
        <w:t xml:space="preserve">. 2005. Managing White-tailed Deer in Forest Habitat </w:t>
      </w:r>
      <w:proofErr w:type="gramStart"/>
      <w:r w:rsidRPr="001C1E00">
        <w:rPr>
          <w:rFonts w:ascii="Times New Roman" w:hAnsi="Times New Roman" w:cs="Times New Roman"/>
          <w:sz w:val="22"/>
          <w:szCs w:val="22"/>
        </w:rPr>
        <w:t>From</w:t>
      </w:r>
      <w:proofErr w:type="gramEnd"/>
      <w:r w:rsidRPr="001C1E00">
        <w:rPr>
          <w:rFonts w:ascii="Times New Roman" w:hAnsi="Times New Roman" w:cs="Times New Roman"/>
          <w:sz w:val="22"/>
          <w:szCs w:val="22"/>
        </w:rPr>
        <w:t xml:space="preserve"> an Ecosystem Perspective: Pennsylvania Case Study. Report by the Deer Management Forum for Audubon Pennsylvania and Pennsylvania Habitat Alliance, Harrisburg. </w:t>
      </w:r>
      <w:proofErr w:type="gramStart"/>
      <w:r w:rsidRPr="001C1E00">
        <w:rPr>
          <w:rFonts w:ascii="Times New Roman" w:hAnsi="Times New Roman" w:cs="Times New Roman"/>
          <w:sz w:val="22"/>
          <w:szCs w:val="22"/>
        </w:rPr>
        <w:t>xix</w:t>
      </w:r>
      <w:proofErr w:type="gramEnd"/>
      <w:r w:rsidRPr="001C1E00">
        <w:rPr>
          <w:rFonts w:ascii="Times New Roman" w:hAnsi="Times New Roman" w:cs="Times New Roman"/>
          <w:sz w:val="22"/>
          <w:szCs w:val="22"/>
        </w:rPr>
        <w:t xml:space="preserve"> + 340 pp</w:t>
      </w:r>
    </w:p>
    <w:p w:rsidR="009D1EE5" w:rsidRPr="009D1EE5" w:rsidRDefault="009D1EE5" w:rsidP="00B4619F">
      <w:pPr>
        <w:pStyle w:val="Default"/>
        <w:ind w:left="720" w:hanging="720"/>
        <w:rPr>
          <w:rFonts w:ascii="Times New Roman" w:hAnsi="Times New Roman" w:cs="Times New Roman"/>
          <w:sz w:val="22"/>
          <w:szCs w:val="22"/>
        </w:rPr>
      </w:pPr>
      <w:proofErr w:type="gramStart"/>
      <w:r w:rsidRPr="009D1EE5">
        <w:rPr>
          <w:rFonts w:ascii="Times New Roman" w:hAnsi="Times New Roman" w:cs="Times New Roman"/>
          <w:sz w:val="22"/>
          <w:szCs w:val="22"/>
        </w:rPr>
        <w:t xml:space="preserve">Liang, S. Y., and </w:t>
      </w:r>
      <w:proofErr w:type="spellStart"/>
      <w:r w:rsidRPr="009D1EE5">
        <w:rPr>
          <w:rFonts w:ascii="Times New Roman" w:hAnsi="Times New Roman" w:cs="Times New Roman"/>
          <w:sz w:val="22"/>
          <w:szCs w:val="22"/>
        </w:rPr>
        <w:t>Seagle</w:t>
      </w:r>
      <w:proofErr w:type="spellEnd"/>
      <w:r w:rsidRPr="009D1EE5">
        <w:rPr>
          <w:rFonts w:ascii="Times New Roman" w:hAnsi="Times New Roman" w:cs="Times New Roman"/>
          <w:sz w:val="22"/>
          <w:szCs w:val="22"/>
        </w:rPr>
        <w:t>, S. W. 2002.</w:t>
      </w:r>
      <w:proofErr w:type="gramEnd"/>
      <w:r w:rsidRPr="009D1EE5">
        <w:rPr>
          <w:rFonts w:ascii="Times New Roman" w:hAnsi="Times New Roman" w:cs="Times New Roman"/>
          <w:sz w:val="22"/>
          <w:szCs w:val="22"/>
        </w:rPr>
        <w:t xml:space="preserve"> </w:t>
      </w:r>
      <w:proofErr w:type="gramStart"/>
      <w:r w:rsidRPr="009D1EE5">
        <w:rPr>
          <w:rFonts w:ascii="Times New Roman" w:hAnsi="Times New Roman" w:cs="Times New Roman"/>
          <w:sz w:val="22"/>
          <w:szCs w:val="22"/>
        </w:rPr>
        <w:t>Browsing and microhabitat effects on riparian forest woody seedling demography.</w:t>
      </w:r>
      <w:proofErr w:type="gramEnd"/>
      <w:r w:rsidRPr="009D1EE5">
        <w:rPr>
          <w:rFonts w:ascii="Times New Roman" w:hAnsi="Times New Roman" w:cs="Times New Roman"/>
          <w:sz w:val="22"/>
          <w:szCs w:val="22"/>
        </w:rPr>
        <w:t xml:space="preserve"> Ecology, 83, 212-227.</w:t>
      </w:r>
    </w:p>
    <w:p w:rsidR="009D1EE5" w:rsidRDefault="009D1EE5" w:rsidP="00B4619F">
      <w:pPr>
        <w:pStyle w:val="Default"/>
        <w:ind w:left="720" w:hanging="720"/>
        <w:rPr>
          <w:rFonts w:ascii="Times New Roman" w:hAnsi="Times New Roman" w:cs="Times New Roman"/>
          <w:sz w:val="22"/>
          <w:szCs w:val="22"/>
        </w:rPr>
      </w:pPr>
      <w:proofErr w:type="gramStart"/>
      <w:r w:rsidRPr="009D1EE5">
        <w:rPr>
          <w:rFonts w:ascii="Times New Roman" w:hAnsi="Times New Roman" w:cs="Times New Roman"/>
          <w:sz w:val="22"/>
          <w:szCs w:val="22"/>
        </w:rPr>
        <w:t xml:space="preserve">Kaye, M. W., Binkley, D., &amp; </w:t>
      </w:r>
      <w:proofErr w:type="spellStart"/>
      <w:r w:rsidRPr="009D1EE5">
        <w:rPr>
          <w:rFonts w:ascii="Times New Roman" w:hAnsi="Times New Roman" w:cs="Times New Roman"/>
          <w:sz w:val="22"/>
          <w:szCs w:val="22"/>
        </w:rPr>
        <w:t>Stohlgren</w:t>
      </w:r>
      <w:proofErr w:type="spellEnd"/>
      <w:r w:rsidRPr="009D1EE5">
        <w:rPr>
          <w:rFonts w:ascii="Times New Roman" w:hAnsi="Times New Roman" w:cs="Times New Roman"/>
          <w:sz w:val="22"/>
          <w:szCs w:val="22"/>
        </w:rPr>
        <w:t>, T. J. 2005.</w:t>
      </w:r>
      <w:proofErr w:type="gramEnd"/>
      <w:r w:rsidRPr="009D1EE5">
        <w:rPr>
          <w:rFonts w:ascii="Times New Roman" w:hAnsi="Times New Roman" w:cs="Times New Roman"/>
          <w:sz w:val="22"/>
          <w:szCs w:val="22"/>
        </w:rPr>
        <w:t xml:space="preserve"> </w:t>
      </w:r>
      <w:proofErr w:type="gramStart"/>
      <w:r w:rsidRPr="009D1EE5">
        <w:rPr>
          <w:rFonts w:ascii="Times New Roman" w:hAnsi="Times New Roman" w:cs="Times New Roman"/>
          <w:sz w:val="22"/>
          <w:szCs w:val="22"/>
        </w:rPr>
        <w:t>Effects of conifers and elk browsing on quaking aspen forests in the Rocky Mountains, USA.</w:t>
      </w:r>
      <w:proofErr w:type="gramEnd"/>
      <w:r w:rsidRPr="009D1EE5">
        <w:rPr>
          <w:rFonts w:ascii="Times New Roman" w:hAnsi="Times New Roman" w:cs="Times New Roman"/>
          <w:sz w:val="22"/>
          <w:szCs w:val="22"/>
        </w:rPr>
        <w:t xml:space="preserve"> Ecological Applications, 15, 1284-1295</w:t>
      </w:r>
    </w:p>
    <w:p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Marquis, David A. 1987. </w:t>
      </w:r>
      <w:proofErr w:type="spellStart"/>
      <w:proofErr w:type="gramStart"/>
      <w:r w:rsidRPr="001C1E00">
        <w:rPr>
          <w:rFonts w:ascii="Times New Roman" w:hAnsi="Times New Roman" w:cs="Times New Roman"/>
          <w:sz w:val="22"/>
          <w:szCs w:val="22"/>
        </w:rPr>
        <w:t>Silvicultural</w:t>
      </w:r>
      <w:proofErr w:type="spellEnd"/>
      <w:r w:rsidRPr="001C1E00">
        <w:rPr>
          <w:rFonts w:ascii="Times New Roman" w:hAnsi="Times New Roman" w:cs="Times New Roman"/>
          <w:sz w:val="22"/>
          <w:szCs w:val="22"/>
        </w:rPr>
        <w:t xml:space="preserve"> techniques for circumventing deer browsing.</w:t>
      </w:r>
      <w:proofErr w:type="gramEnd"/>
      <w:r w:rsidRPr="001C1E00">
        <w:rPr>
          <w:rFonts w:ascii="Times New Roman" w:hAnsi="Times New Roman" w:cs="Times New Roman"/>
          <w:sz w:val="22"/>
          <w:szCs w:val="22"/>
        </w:rPr>
        <w:t xml:space="preserve"> In: Cochran, Roe S., chair. Proc. </w:t>
      </w:r>
      <w:proofErr w:type="spellStart"/>
      <w:r w:rsidRPr="001C1E00">
        <w:rPr>
          <w:rFonts w:ascii="Times New Roman" w:hAnsi="Times New Roman" w:cs="Times New Roman"/>
          <w:sz w:val="22"/>
          <w:szCs w:val="22"/>
        </w:rPr>
        <w:t>Symp</w:t>
      </w:r>
      <w:proofErr w:type="spellEnd"/>
      <w:r w:rsidRPr="001C1E00">
        <w:rPr>
          <w:rFonts w:ascii="Times New Roman" w:hAnsi="Times New Roman" w:cs="Times New Roman"/>
          <w:sz w:val="22"/>
          <w:szCs w:val="22"/>
        </w:rPr>
        <w:t xml:space="preserve">.; Deer, Forestry and Agriculture: Interactions and strategies for management. 1987 June 15-17. Warren, PA. Erie, PA: Plateau &amp; North. </w:t>
      </w:r>
      <w:proofErr w:type="gramStart"/>
      <w:r w:rsidRPr="001C1E00">
        <w:rPr>
          <w:rFonts w:ascii="Times New Roman" w:hAnsi="Times New Roman" w:cs="Times New Roman"/>
          <w:sz w:val="22"/>
          <w:szCs w:val="22"/>
        </w:rPr>
        <w:t>Hardwood Chap., Allegheny Soc. Amer. For.</w:t>
      </w:r>
      <w:proofErr w:type="gramEnd"/>
      <w:r w:rsidRPr="001C1E00">
        <w:rPr>
          <w:rFonts w:ascii="Times New Roman" w:hAnsi="Times New Roman" w:cs="Times New Roman"/>
          <w:sz w:val="22"/>
          <w:szCs w:val="22"/>
        </w:rPr>
        <w:t xml:space="preserve"> p. 125-136. 183p.</w:t>
      </w:r>
    </w:p>
    <w:p w:rsidR="00755D96" w:rsidRPr="009D1EE5" w:rsidRDefault="00755D96" w:rsidP="00B4619F">
      <w:pPr>
        <w:pStyle w:val="Default"/>
        <w:ind w:left="720" w:hanging="720"/>
        <w:rPr>
          <w:rFonts w:ascii="Times New Roman" w:hAnsi="Times New Roman" w:cs="Times New Roman"/>
          <w:sz w:val="22"/>
          <w:szCs w:val="22"/>
        </w:rPr>
      </w:pPr>
      <w:proofErr w:type="gramStart"/>
      <w:r w:rsidRPr="00C6638A">
        <w:rPr>
          <w:rFonts w:ascii="Times New Roman" w:hAnsi="Times New Roman" w:cs="Times New Roman"/>
          <w:sz w:val="22"/>
          <w:szCs w:val="22"/>
        </w:rPr>
        <w:t>May</w:t>
      </w:r>
      <w:r w:rsidR="00C6638A" w:rsidRPr="00C6638A">
        <w:rPr>
          <w:rFonts w:ascii="Times New Roman" w:hAnsi="Times New Roman" w:cs="Times New Roman"/>
          <w:sz w:val="22"/>
          <w:szCs w:val="22"/>
        </w:rPr>
        <w:t>, R.M. 1975.</w:t>
      </w:r>
      <w:proofErr w:type="gramEnd"/>
      <w:r w:rsidR="00C6638A" w:rsidRPr="00C6638A">
        <w:rPr>
          <w:rFonts w:ascii="Times New Roman" w:hAnsi="Times New Roman" w:cs="Times New Roman"/>
          <w:sz w:val="22"/>
          <w:szCs w:val="22"/>
        </w:rPr>
        <w:t xml:space="preserve"> Biological populations obeying difference equations: stable points, stable cycles, and chaos. J. </w:t>
      </w:r>
      <w:proofErr w:type="spellStart"/>
      <w:r w:rsidR="00C6638A" w:rsidRPr="00C6638A">
        <w:rPr>
          <w:rFonts w:ascii="Times New Roman" w:hAnsi="Times New Roman" w:cs="Times New Roman"/>
          <w:sz w:val="22"/>
          <w:szCs w:val="22"/>
        </w:rPr>
        <w:t>Theor</w:t>
      </w:r>
      <w:proofErr w:type="spellEnd"/>
      <w:r w:rsidR="00C6638A" w:rsidRPr="00C6638A">
        <w:rPr>
          <w:rFonts w:ascii="Times New Roman" w:hAnsi="Times New Roman" w:cs="Times New Roman"/>
          <w:sz w:val="22"/>
          <w:szCs w:val="22"/>
        </w:rPr>
        <w:t>. Biol. 51:511-524</w:t>
      </w:r>
    </w:p>
    <w:p w:rsidR="009D1EE5" w:rsidRPr="009D1EE5" w:rsidRDefault="009D1EE5" w:rsidP="00B4619F">
      <w:pPr>
        <w:pStyle w:val="Default"/>
        <w:ind w:left="720" w:hanging="720"/>
        <w:rPr>
          <w:rFonts w:ascii="Times New Roman" w:hAnsi="Times New Roman" w:cs="Times New Roman"/>
          <w:sz w:val="22"/>
          <w:szCs w:val="22"/>
        </w:rPr>
      </w:pPr>
      <w:proofErr w:type="spellStart"/>
      <w:proofErr w:type="gramStart"/>
      <w:r w:rsidRPr="009D1EE5">
        <w:rPr>
          <w:rFonts w:ascii="Times New Roman" w:hAnsi="Times New Roman" w:cs="Times New Roman"/>
          <w:sz w:val="22"/>
          <w:szCs w:val="22"/>
        </w:rPr>
        <w:t>McInnes</w:t>
      </w:r>
      <w:proofErr w:type="spellEnd"/>
      <w:r w:rsidRPr="009D1EE5">
        <w:rPr>
          <w:rFonts w:ascii="Times New Roman" w:hAnsi="Times New Roman" w:cs="Times New Roman"/>
          <w:sz w:val="22"/>
          <w:szCs w:val="22"/>
        </w:rPr>
        <w:t xml:space="preserve">, P. F., R. J. </w:t>
      </w:r>
      <w:proofErr w:type="spellStart"/>
      <w:r w:rsidRPr="009D1EE5">
        <w:rPr>
          <w:rFonts w:ascii="Times New Roman" w:hAnsi="Times New Roman" w:cs="Times New Roman"/>
          <w:sz w:val="22"/>
          <w:szCs w:val="22"/>
        </w:rPr>
        <w:t>Naiman</w:t>
      </w:r>
      <w:proofErr w:type="spellEnd"/>
      <w:r w:rsidRPr="009D1EE5">
        <w:rPr>
          <w:rFonts w:ascii="Times New Roman" w:hAnsi="Times New Roman" w:cs="Times New Roman"/>
          <w:sz w:val="22"/>
          <w:szCs w:val="22"/>
        </w:rPr>
        <w:t>, J. Pastor, and Y. Cohen.</w:t>
      </w:r>
      <w:proofErr w:type="gramEnd"/>
      <w:r w:rsidRPr="009D1EE5">
        <w:rPr>
          <w:rFonts w:ascii="Times New Roman" w:hAnsi="Times New Roman" w:cs="Times New Roman"/>
          <w:sz w:val="22"/>
          <w:szCs w:val="22"/>
        </w:rPr>
        <w:t xml:space="preserve"> 1992. Effects of moose browsing on vegetation and litter of the boreal forest, Isle Royale, Michigan, USA. Ecology 73:2059–2075.</w:t>
      </w:r>
    </w:p>
    <w:p w:rsidR="00D86054"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McLaren, B.E., Peterson, R.O. 1994. Wolves, moose, and tree rings on Isle Royale. Science 266:1555-1558.</w:t>
      </w:r>
    </w:p>
    <w:p w:rsidR="009D1EE5" w:rsidRPr="009D1EE5" w:rsidRDefault="009D1EE5" w:rsidP="00B4619F">
      <w:pPr>
        <w:pStyle w:val="Default"/>
        <w:ind w:left="720" w:hanging="720"/>
        <w:rPr>
          <w:rFonts w:ascii="Times New Roman" w:hAnsi="Times New Roman" w:cs="Times New Roman"/>
          <w:sz w:val="22"/>
          <w:szCs w:val="22"/>
        </w:rPr>
      </w:pPr>
      <w:proofErr w:type="spellStart"/>
      <w:proofErr w:type="gramStart"/>
      <w:r w:rsidRPr="009D1EE5">
        <w:rPr>
          <w:rFonts w:ascii="Times New Roman" w:hAnsi="Times New Roman" w:cs="Times New Roman"/>
          <w:sz w:val="22"/>
          <w:szCs w:val="22"/>
        </w:rPr>
        <w:t>McShea</w:t>
      </w:r>
      <w:proofErr w:type="spellEnd"/>
      <w:r w:rsidRPr="009D1EE5">
        <w:rPr>
          <w:rFonts w:ascii="Times New Roman" w:hAnsi="Times New Roman" w:cs="Times New Roman"/>
          <w:sz w:val="22"/>
          <w:szCs w:val="22"/>
        </w:rPr>
        <w:t xml:space="preserve">, W. J., and J. H. </w:t>
      </w:r>
      <w:proofErr w:type="spellStart"/>
      <w:r w:rsidRPr="009D1EE5">
        <w:rPr>
          <w:rFonts w:ascii="Times New Roman" w:hAnsi="Times New Roman" w:cs="Times New Roman"/>
          <w:sz w:val="22"/>
          <w:szCs w:val="22"/>
        </w:rPr>
        <w:t>Rappole</w:t>
      </w:r>
      <w:proofErr w:type="spellEnd"/>
      <w:r w:rsidRPr="009D1EE5">
        <w:rPr>
          <w:rFonts w:ascii="Times New Roman" w:hAnsi="Times New Roman" w:cs="Times New Roman"/>
          <w:sz w:val="22"/>
          <w:szCs w:val="22"/>
        </w:rPr>
        <w:t>.</w:t>
      </w:r>
      <w:proofErr w:type="gramEnd"/>
      <w:r w:rsidRPr="009D1EE5">
        <w:rPr>
          <w:rFonts w:ascii="Times New Roman" w:hAnsi="Times New Roman" w:cs="Times New Roman"/>
          <w:sz w:val="22"/>
          <w:szCs w:val="22"/>
        </w:rPr>
        <w:t xml:space="preserve"> 1992. White-tailed deer as a keystone species within forest habitats of Virginia. Virginia Journal of Science 43:177–186.</w:t>
      </w:r>
    </w:p>
    <w:p w:rsidR="009D1EE5" w:rsidRDefault="009D1EE5" w:rsidP="00B4619F">
      <w:pPr>
        <w:pStyle w:val="Default"/>
        <w:ind w:left="720" w:hanging="720"/>
        <w:rPr>
          <w:rFonts w:ascii="Times New Roman" w:hAnsi="Times New Roman" w:cs="Times New Roman"/>
          <w:sz w:val="22"/>
          <w:szCs w:val="22"/>
        </w:rPr>
      </w:pPr>
      <w:proofErr w:type="spellStart"/>
      <w:proofErr w:type="gramStart"/>
      <w:r w:rsidRPr="009D1EE5">
        <w:rPr>
          <w:rFonts w:ascii="Times New Roman" w:hAnsi="Times New Roman" w:cs="Times New Roman"/>
          <w:sz w:val="22"/>
          <w:szCs w:val="22"/>
        </w:rPr>
        <w:t>McShea</w:t>
      </w:r>
      <w:proofErr w:type="spellEnd"/>
      <w:r w:rsidRPr="009D1EE5">
        <w:rPr>
          <w:rFonts w:ascii="Times New Roman" w:hAnsi="Times New Roman" w:cs="Times New Roman"/>
          <w:sz w:val="22"/>
          <w:szCs w:val="22"/>
        </w:rPr>
        <w:t xml:space="preserve">, W. J., and G. </w:t>
      </w:r>
      <w:proofErr w:type="spellStart"/>
      <w:r w:rsidRPr="009D1EE5">
        <w:rPr>
          <w:rFonts w:ascii="Times New Roman" w:hAnsi="Times New Roman" w:cs="Times New Roman"/>
          <w:sz w:val="22"/>
          <w:szCs w:val="22"/>
        </w:rPr>
        <w:t>Schwede</w:t>
      </w:r>
      <w:proofErr w:type="spellEnd"/>
      <w:r w:rsidRPr="009D1EE5">
        <w:rPr>
          <w:rFonts w:ascii="Times New Roman" w:hAnsi="Times New Roman" w:cs="Times New Roman"/>
          <w:sz w:val="22"/>
          <w:szCs w:val="22"/>
        </w:rPr>
        <w:t>.</w:t>
      </w:r>
      <w:proofErr w:type="gramEnd"/>
      <w:r w:rsidRPr="009D1EE5">
        <w:rPr>
          <w:rFonts w:ascii="Times New Roman" w:hAnsi="Times New Roman" w:cs="Times New Roman"/>
          <w:sz w:val="22"/>
          <w:szCs w:val="22"/>
        </w:rPr>
        <w:t xml:space="preserve"> 1993. Variable acorn crops: responses of white-tailed deer and other mast consumers. Journal of </w:t>
      </w:r>
      <w:proofErr w:type="spellStart"/>
      <w:r w:rsidRPr="009D1EE5">
        <w:rPr>
          <w:rFonts w:ascii="Times New Roman" w:hAnsi="Times New Roman" w:cs="Times New Roman"/>
          <w:sz w:val="22"/>
          <w:szCs w:val="22"/>
        </w:rPr>
        <w:t>Mammalogy</w:t>
      </w:r>
      <w:proofErr w:type="spellEnd"/>
      <w:r w:rsidRPr="009D1EE5">
        <w:rPr>
          <w:rFonts w:ascii="Times New Roman" w:hAnsi="Times New Roman" w:cs="Times New Roman"/>
          <w:sz w:val="22"/>
          <w:szCs w:val="22"/>
        </w:rPr>
        <w:t xml:space="preserve"> 74:999–1006.</w:t>
      </w:r>
    </w:p>
    <w:p w:rsidR="0078200F" w:rsidRDefault="0078200F"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Moen, R., Cohen, Y., Pastor, J. 1998. </w:t>
      </w:r>
      <w:proofErr w:type="gramStart"/>
      <w:r>
        <w:rPr>
          <w:rFonts w:ascii="Times New Roman" w:hAnsi="Times New Roman" w:cs="Times New Roman"/>
          <w:sz w:val="22"/>
          <w:szCs w:val="22"/>
        </w:rPr>
        <w:t>Linking moose population and plant growth models with a moose energetics model.</w:t>
      </w:r>
      <w:proofErr w:type="gramEnd"/>
      <w:r>
        <w:rPr>
          <w:rFonts w:ascii="Times New Roman" w:hAnsi="Times New Roman" w:cs="Times New Roman"/>
          <w:sz w:val="22"/>
          <w:szCs w:val="22"/>
        </w:rPr>
        <w:t xml:space="preserve"> Ecosystems 1: 52-63.</w:t>
      </w:r>
    </w:p>
    <w:p w:rsidR="00C6638A" w:rsidRPr="009D1EE5" w:rsidRDefault="00C6638A" w:rsidP="00B4619F">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Niklas</w:t>
      </w:r>
      <w:proofErr w:type="spellEnd"/>
      <w:r>
        <w:rPr>
          <w:rFonts w:ascii="Times New Roman" w:hAnsi="Times New Roman" w:cs="Times New Roman"/>
          <w:sz w:val="22"/>
          <w:szCs w:val="22"/>
        </w:rPr>
        <w:t xml:space="preserve">, K.J., </w:t>
      </w:r>
      <w:proofErr w:type="spellStart"/>
      <w:r>
        <w:rPr>
          <w:rFonts w:ascii="Times New Roman" w:hAnsi="Times New Roman" w:cs="Times New Roman"/>
          <w:sz w:val="22"/>
          <w:szCs w:val="22"/>
        </w:rPr>
        <w:t>Enquist</w:t>
      </w:r>
      <w:proofErr w:type="spellEnd"/>
      <w:r>
        <w:rPr>
          <w:rFonts w:ascii="Times New Roman" w:hAnsi="Times New Roman" w:cs="Times New Roman"/>
          <w:sz w:val="22"/>
          <w:szCs w:val="22"/>
        </w:rPr>
        <w:t>, B.J. 2002. Canonical rules for plant organ biomass partitioning and annual allocation. American Journal of Botany 89:812-819.</w:t>
      </w:r>
    </w:p>
    <w:p w:rsidR="00755D96" w:rsidRDefault="00755D96" w:rsidP="00755D96">
      <w:pPr>
        <w:pStyle w:val="Default"/>
        <w:ind w:left="720" w:hanging="720"/>
        <w:rPr>
          <w:rFonts w:ascii="Times New Roman" w:hAnsi="Times New Roman" w:cs="Times New Roman"/>
          <w:sz w:val="22"/>
          <w:szCs w:val="22"/>
        </w:rPr>
      </w:pPr>
      <w:proofErr w:type="gramStart"/>
      <w:r w:rsidRPr="009D1EE5">
        <w:rPr>
          <w:rFonts w:ascii="Times New Roman" w:hAnsi="Times New Roman" w:cs="Times New Roman"/>
          <w:sz w:val="22"/>
          <w:szCs w:val="22"/>
        </w:rPr>
        <w:lastRenderedPageBreak/>
        <w:t xml:space="preserve">Pastor, J., R. J. </w:t>
      </w:r>
      <w:proofErr w:type="spellStart"/>
      <w:r w:rsidRPr="009D1EE5">
        <w:rPr>
          <w:rFonts w:ascii="Times New Roman" w:hAnsi="Times New Roman" w:cs="Times New Roman"/>
          <w:sz w:val="22"/>
          <w:szCs w:val="22"/>
        </w:rPr>
        <w:t>Naiman</w:t>
      </w:r>
      <w:proofErr w:type="spellEnd"/>
      <w:r w:rsidRPr="009D1EE5">
        <w:rPr>
          <w:rFonts w:ascii="Times New Roman" w:hAnsi="Times New Roman" w:cs="Times New Roman"/>
          <w:sz w:val="22"/>
          <w:szCs w:val="22"/>
        </w:rPr>
        <w:t xml:space="preserve">, B. Dewey, and P. </w:t>
      </w:r>
      <w:proofErr w:type="spellStart"/>
      <w:r w:rsidRPr="009D1EE5">
        <w:rPr>
          <w:rFonts w:ascii="Times New Roman" w:hAnsi="Times New Roman" w:cs="Times New Roman"/>
          <w:sz w:val="22"/>
          <w:szCs w:val="22"/>
        </w:rPr>
        <w:t>McInnes</w:t>
      </w:r>
      <w:proofErr w:type="spellEnd"/>
      <w:r w:rsidRPr="009D1EE5">
        <w:rPr>
          <w:rFonts w:ascii="Times New Roman" w:hAnsi="Times New Roman" w:cs="Times New Roman"/>
          <w:sz w:val="22"/>
          <w:szCs w:val="22"/>
        </w:rPr>
        <w:t>.</w:t>
      </w:r>
      <w:proofErr w:type="gramEnd"/>
      <w:r w:rsidRPr="009D1EE5">
        <w:rPr>
          <w:rFonts w:ascii="Times New Roman" w:hAnsi="Times New Roman" w:cs="Times New Roman"/>
          <w:sz w:val="22"/>
          <w:szCs w:val="22"/>
        </w:rPr>
        <w:t xml:space="preserve"> 1988. Moose, microbes, and the boreal forest. </w:t>
      </w:r>
      <w:proofErr w:type="spellStart"/>
      <w:r w:rsidRPr="009D1EE5">
        <w:rPr>
          <w:rFonts w:ascii="Times New Roman" w:hAnsi="Times New Roman" w:cs="Times New Roman"/>
          <w:sz w:val="22"/>
          <w:szCs w:val="22"/>
        </w:rPr>
        <w:t>BioScience</w:t>
      </w:r>
      <w:proofErr w:type="spellEnd"/>
      <w:r w:rsidRPr="009D1EE5">
        <w:rPr>
          <w:rFonts w:ascii="Times New Roman" w:hAnsi="Times New Roman" w:cs="Times New Roman"/>
          <w:sz w:val="22"/>
          <w:szCs w:val="22"/>
        </w:rPr>
        <w:t xml:space="preserve"> 38: 770–776.</w:t>
      </w:r>
    </w:p>
    <w:p w:rsidR="00585017" w:rsidRDefault="00585017" w:rsidP="001C1E00">
      <w:pPr>
        <w:pStyle w:val="Default"/>
        <w:ind w:left="720" w:hanging="720"/>
        <w:rPr>
          <w:rFonts w:ascii="Times New Roman" w:hAnsi="Times New Roman" w:cs="Times New Roman"/>
          <w:sz w:val="22"/>
          <w:szCs w:val="22"/>
        </w:rPr>
      </w:pPr>
      <w:proofErr w:type="spellStart"/>
      <w:proofErr w:type="gramStart"/>
      <w:r>
        <w:rPr>
          <w:rFonts w:ascii="Times New Roman" w:hAnsi="Times New Roman" w:cs="Times New Roman"/>
          <w:sz w:val="22"/>
          <w:szCs w:val="22"/>
        </w:rPr>
        <w:t>Persson</w:t>
      </w:r>
      <w:proofErr w:type="spellEnd"/>
      <w:r>
        <w:rPr>
          <w:rFonts w:ascii="Times New Roman" w:hAnsi="Times New Roman" w:cs="Times New Roman"/>
          <w:sz w:val="22"/>
          <w:szCs w:val="22"/>
        </w:rPr>
        <w:t xml:space="preserve">, I-L., </w:t>
      </w:r>
      <w:proofErr w:type="spellStart"/>
      <w:r>
        <w:rPr>
          <w:rFonts w:ascii="Times New Roman" w:hAnsi="Times New Roman" w:cs="Times New Roman"/>
          <w:sz w:val="22"/>
          <w:szCs w:val="22"/>
        </w:rPr>
        <w:t>Danell</w:t>
      </w:r>
      <w:proofErr w:type="spellEnd"/>
      <w:r>
        <w:rPr>
          <w:rFonts w:ascii="Times New Roman" w:hAnsi="Times New Roman" w:cs="Times New Roman"/>
          <w:sz w:val="22"/>
          <w:szCs w:val="22"/>
        </w:rPr>
        <w:t xml:space="preserve">, K., </w:t>
      </w:r>
      <w:proofErr w:type="spellStart"/>
      <w:r>
        <w:rPr>
          <w:rFonts w:ascii="Times New Roman" w:hAnsi="Times New Roman" w:cs="Times New Roman"/>
          <w:sz w:val="22"/>
          <w:szCs w:val="22"/>
        </w:rPr>
        <w:t>Bergström</w:t>
      </w:r>
      <w:proofErr w:type="spellEnd"/>
      <w:r>
        <w:rPr>
          <w:rFonts w:ascii="Times New Roman" w:hAnsi="Times New Roman" w:cs="Times New Roman"/>
          <w:sz w:val="22"/>
          <w:szCs w:val="22"/>
        </w:rPr>
        <w:t>, R. 2000.</w:t>
      </w:r>
      <w:proofErr w:type="gramEnd"/>
      <w:r>
        <w:rPr>
          <w:rFonts w:ascii="Times New Roman" w:hAnsi="Times New Roman" w:cs="Times New Roman"/>
          <w:sz w:val="22"/>
          <w:szCs w:val="22"/>
        </w:rPr>
        <w:t xml:space="preserve"> </w:t>
      </w:r>
      <w:proofErr w:type="gramStart"/>
      <w:r>
        <w:rPr>
          <w:rFonts w:ascii="Times New Roman" w:hAnsi="Times New Roman" w:cs="Times New Roman"/>
          <w:sz w:val="22"/>
          <w:szCs w:val="22"/>
        </w:rPr>
        <w:t>Disturbance by large herbivores in boreal forests with special reference to moose.</w:t>
      </w:r>
      <w:proofErr w:type="gramEnd"/>
      <w:r>
        <w:rPr>
          <w:rFonts w:ascii="Times New Roman" w:hAnsi="Times New Roman" w:cs="Times New Roman"/>
          <w:sz w:val="22"/>
          <w:szCs w:val="22"/>
        </w:rPr>
        <w:t xml:space="preserve"> Ann. Zool. </w:t>
      </w:r>
      <w:proofErr w:type="spellStart"/>
      <w:r>
        <w:rPr>
          <w:rFonts w:ascii="Times New Roman" w:hAnsi="Times New Roman" w:cs="Times New Roman"/>
          <w:sz w:val="22"/>
          <w:szCs w:val="22"/>
        </w:rPr>
        <w:t>Fennici</w:t>
      </w:r>
      <w:proofErr w:type="spellEnd"/>
      <w:r>
        <w:rPr>
          <w:rFonts w:ascii="Times New Roman" w:hAnsi="Times New Roman" w:cs="Times New Roman"/>
          <w:sz w:val="22"/>
          <w:szCs w:val="22"/>
        </w:rPr>
        <w:t xml:space="preserve"> 37: 251-263/</w:t>
      </w:r>
    </w:p>
    <w:p w:rsidR="0078200F" w:rsidRDefault="0078200F" w:rsidP="001C1E00">
      <w:pPr>
        <w:pStyle w:val="Default"/>
        <w:ind w:left="720" w:hanging="720"/>
        <w:rPr>
          <w:rFonts w:ascii="Times New Roman" w:hAnsi="Times New Roman" w:cs="Times New Roman"/>
          <w:sz w:val="22"/>
          <w:szCs w:val="22"/>
        </w:rPr>
      </w:pPr>
      <w:proofErr w:type="gramStart"/>
      <w:r>
        <w:rPr>
          <w:rFonts w:ascii="Times New Roman" w:hAnsi="Times New Roman" w:cs="Times New Roman"/>
          <w:sz w:val="22"/>
          <w:szCs w:val="22"/>
        </w:rPr>
        <w:t>Rooney, T.P. and Waller, D.M. 2003.</w:t>
      </w:r>
      <w:proofErr w:type="gramEnd"/>
      <w:r>
        <w:rPr>
          <w:rFonts w:ascii="Times New Roman" w:hAnsi="Times New Roman" w:cs="Times New Roman"/>
          <w:sz w:val="22"/>
          <w:szCs w:val="22"/>
        </w:rPr>
        <w:t xml:space="preserve"> </w:t>
      </w:r>
      <w:proofErr w:type="gramStart"/>
      <w:r>
        <w:rPr>
          <w:rFonts w:ascii="Times New Roman" w:hAnsi="Times New Roman" w:cs="Times New Roman"/>
          <w:sz w:val="22"/>
          <w:szCs w:val="22"/>
        </w:rPr>
        <w:t>Direct and indirect effects of white-tailed deer in forest ecosystems.</w:t>
      </w:r>
      <w:proofErr w:type="gramEnd"/>
      <w:r>
        <w:rPr>
          <w:rFonts w:ascii="Times New Roman" w:hAnsi="Times New Roman" w:cs="Times New Roman"/>
          <w:sz w:val="22"/>
          <w:szCs w:val="22"/>
        </w:rPr>
        <w:t xml:space="preserve"> Forest Ecology and Management 181: 165-176. </w:t>
      </w:r>
    </w:p>
    <w:p w:rsidR="001C1E00" w:rsidRPr="009D1EE5" w:rsidRDefault="001C1E00" w:rsidP="001C1E00">
      <w:pPr>
        <w:pStyle w:val="Default"/>
        <w:ind w:left="720" w:hanging="720"/>
        <w:rPr>
          <w:rFonts w:ascii="Times New Roman" w:hAnsi="Times New Roman" w:cs="Times New Roman"/>
          <w:sz w:val="22"/>
          <w:szCs w:val="22"/>
        </w:rPr>
      </w:pPr>
      <w:proofErr w:type="spellStart"/>
      <w:proofErr w:type="gramStart"/>
      <w:r>
        <w:rPr>
          <w:rFonts w:ascii="Times New Roman" w:hAnsi="Times New Roman" w:cs="Times New Roman"/>
          <w:sz w:val="22"/>
          <w:szCs w:val="22"/>
        </w:rPr>
        <w:t>Royo</w:t>
      </w:r>
      <w:proofErr w:type="spellEnd"/>
      <w:r>
        <w:rPr>
          <w:rFonts w:ascii="Times New Roman" w:hAnsi="Times New Roman" w:cs="Times New Roman"/>
          <w:sz w:val="22"/>
          <w:szCs w:val="22"/>
        </w:rPr>
        <w:t xml:space="preserve">, A.A., Stout, S.L., </w:t>
      </w:r>
      <w:proofErr w:type="spellStart"/>
      <w:r>
        <w:rPr>
          <w:rFonts w:ascii="Times New Roman" w:hAnsi="Times New Roman" w:cs="Times New Roman"/>
          <w:sz w:val="22"/>
          <w:szCs w:val="22"/>
        </w:rPr>
        <w:t>deCalesta</w:t>
      </w:r>
      <w:proofErr w:type="spellEnd"/>
      <w:r>
        <w:rPr>
          <w:rFonts w:ascii="Times New Roman" w:hAnsi="Times New Roman" w:cs="Times New Roman"/>
          <w:sz w:val="22"/>
          <w:szCs w:val="22"/>
        </w:rPr>
        <w:t>, D.S., and T.G. Pierson.</w:t>
      </w:r>
      <w:proofErr w:type="gramEnd"/>
      <w:r>
        <w:rPr>
          <w:rFonts w:ascii="Times New Roman" w:hAnsi="Times New Roman" w:cs="Times New Roman"/>
          <w:sz w:val="22"/>
          <w:szCs w:val="22"/>
        </w:rPr>
        <w:t xml:space="preserve"> 2010.</w:t>
      </w:r>
      <w:r w:rsidRPr="001C1E00">
        <w:t xml:space="preserve"> </w:t>
      </w:r>
      <w:r w:rsidRPr="001C1E00">
        <w:rPr>
          <w:rFonts w:ascii="Times New Roman" w:hAnsi="Times New Roman" w:cs="Times New Roman"/>
          <w:sz w:val="22"/>
          <w:szCs w:val="22"/>
        </w:rPr>
        <w:t>Restoring forest herb communities through landscape-level deer herd reductions:</w:t>
      </w:r>
      <w:r>
        <w:rPr>
          <w:rFonts w:ascii="Times New Roman" w:hAnsi="Times New Roman" w:cs="Times New Roman"/>
          <w:sz w:val="22"/>
          <w:szCs w:val="22"/>
        </w:rPr>
        <w:t xml:space="preserve"> </w:t>
      </w:r>
      <w:r w:rsidRPr="001C1E00">
        <w:rPr>
          <w:rFonts w:ascii="Times New Roman" w:hAnsi="Times New Roman" w:cs="Times New Roman"/>
          <w:sz w:val="22"/>
          <w:szCs w:val="22"/>
        </w:rPr>
        <w:t>Is recovery limited by legacy effects?</w:t>
      </w:r>
      <w:r>
        <w:rPr>
          <w:rFonts w:ascii="Times New Roman" w:hAnsi="Times New Roman" w:cs="Times New Roman"/>
          <w:sz w:val="22"/>
          <w:szCs w:val="22"/>
        </w:rPr>
        <w:t xml:space="preserve"> Biological Conservation, 43:</w:t>
      </w:r>
      <w:r w:rsidRPr="001C1E00">
        <w:t xml:space="preserve"> </w:t>
      </w:r>
      <w:r w:rsidRPr="001C1E00">
        <w:rPr>
          <w:rFonts w:ascii="Times New Roman" w:hAnsi="Times New Roman" w:cs="Times New Roman"/>
          <w:sz w:val="22"/>
          <w:szCs w:val="22"/>
        </w:rPr>
        <w:t>2425–2434</w:t>
      </w:r>
    </w:p>
    <w:p w:rsidR="009D1EE5" w:rsidRPr="009D1EE5" w:rsidRDefault="009D1EE5" w:rsidP="00B4619F">
      <w:pPr>
        <w:pStyle w:val="Default"/>
        <w:ind w:left="720" w:hanging="720"/>
        <w:rPr>
          <w:rFonts w:ascii="Times New Roman" w:hAnsi="Times New Roman" w:cs="Times New Roman"/>
          <w:sz w:val="22"/>
          <w:szCs w:val="22"/>
        </w:rPr>
      </w:pPr>
      <w:proofErr w:type="gramStart"/>
      <w:r w:rsidRPr="009D1EE5">
        <w:rPr>
          <w:rFonts w:ascii="Times New Roman" w:hAnsi="Times New Roman" w:cs="Times New Roman"/>
          <w:sz w:val="22"/>
          <w:szCs w:val="22"/>
        </w:rPr>
        <w:t xml:space="preserve">Speed, J. D. M., </w:t>
      </w:r>
      <w:proofErr w:type="spellStart"/>
      <w:r w:rsidRPr="009D1EE5">
        <w:rPr>
          <w:rFonts w:ascii="Times New Roman" w:hAnsi="Times New Roman" w:cs="Times New Roman"/>
          <w:sz w:val="22"/>
          <w:szCs w:val="22"/>
        </w:rPr>
        <w:t>Austrheim</w:t>
      </w:r>
      <w:proofErr w:type="spellEnd"/>
      <w:r w:rsidRPr="009D1EE5">
        <w:rPr>
          <w:rFonts w:ascii="Times New Roman" w:hAnsi="Times New Roman" w:cs="Times New Roman"/>
          <w:sz w:val="22"/>
          <w:szCs w:val="22"/>
        </w:rPr>
        <w:t>, G., Hester, A. J., Solberg, E. J., &amp; Tremblay, J.-P.</w:t>
      </w:r>
      <w:proofErr w:type="gramEnd"/>
      <w:r w:rsidRPr="009D1EE5">
        <w:rPr>
          <w:rFonts w:ascii="Times New Roman" w:hAnsi="Times New Roman" w:cs="Times New Roman"/>
          <w:sz w:val="22"/>
          <w:szCs w:val="22"/>
        </w:rPr>
        <w:t xml:space="preserve"> 2013. Regional-scale alteration of clear-cut forest regeneration caused by moose browsing. Forest Ecology and Management, 289, 289-299. </w:t>
      </w:r>
    </w:p>
    <w:p w:rsidR="009D1EE5" w:rsidRDefault="009D1EE5" w:rsidP="00B4619F">
      <w:pPr>
        <w:pStyle w:val="Default"/>
        <w:ind w:left="720" w:hanging="720"/>
        <w:rPr>
          <w:rFonts w:ascii="Times New Roman" w:hAnsi="Times New Roman" w:cs="Times New Roman"/>
          <w:sz w:val="22"/>
          <w:szCs w:val="22"/>
        </w:rPr>
      </w:pPr>
      <w:proofErr w:type="spellStart"/>
      <w:proofErr w:type="gramStart"/>
      <w:r w:rsidRPr="009D1EE5">
        <w:rPr>
          <w:rFonts w:ascii="Times New Roman" w:hAnsi="Times New Roman" w:cs="Times New Roman"/>
          <w:sz w:val="22"/>
          <w:szCs w:val="22"/>
        </w:rPr>
        <w:t>Stromayer</w:t>
      </w:r>
      <w:proofErr w:type="spellEnd"/>
      <w:r w:rsidRPr="009D1EE5">
        <w:rPr>
          <w:rFonts w:ascii="Times New Roman" w:hAnsi="Times New Roman" w:cs="Times New Roman"/>
          <w:sz w:val="22"/>
          <w:szCs w:val="22"/>
        </w:rPr>
        <w:t>, K. A. K., and R. J. Warren.</w:t>
      </w:r>
      <w:proofErr w:type="gramEnd"/>
      <w:r w:rsidRPr="009D1EE5">
        <w:rPr>
          <w:rFonts w:ascii="Times New Roman" w:hAnsi="Times New Roman" w:cs="Times New Roman"/>
          <w:sz w:val="22"/>
          <w:szCs w:val="22"/>
        </w:rPr>
        <w:t xml:space="preserve"> 1997. Are overabundant deer herds in the eastern United States creating alternate stable states in forest plant communities? Wildlife Society Bulletin 25:227–234.</w:t>
      </w:r>
    </w:p>
    <w:p w:rsidR="001C1E00" w:rsidRDefault="001C1E00" w:rsidP="00B4619F">
      <w:pPr>
        <w:pStyle w:val="Default"/>
        <w:ind w:left="720" w:hanging="720"/>
        <w:rPr>
          <w:rFonts w:ascii="Times New Roman" w:hAnsi="Times New Roman" w:cs="Times New Roman"/>
          <w:sz w:val="22"/>
          <w:szCs w:val="22"/>
        </w:rPr>
      </w:pPr>
      <w:proofErr w:type="gramStart"/>
      <w:r w:rsidRPr="001C1E00">
        <w:rPr>
          <w:rFonts w:ascii="Times New Roman" w:hAnsi="Times New Roman" w:cs="Times New Roman"/>
          <w:sz w:val="22"/>
          <w:szCs w:val="22"/>
        </w:rPr>
        <w:t xml:space="preserve">Stout, S. L., </w:t>
      </w:r>
      <w:proofErr w:type="spellStart"/>
      <w:r w:rsidRPr="001C1E00">
        <w:rPr>
          <w:rFonts w:ascii="Times New Roman" w:hAnsi="Times New Roman" w:cs="Times New Roman"/>
          <w:sz w:val="22"/>
          <w:szCs w:val="22"/>
        </w:rPr>
        <w:t>Royo</w:t>
      </w:r>
      <w:proofErr w:type="spellEnd"/>
      <w:r w:rsidRPr="001C1E00">
        <w:rPr>
          <w:rFonts w:ascii="Times New Roman" w:hAnsi="Times New Roman" w:cs="Times New Roman"/>
          <w:sz w:val="22"/>
          <w:szCs w:val="22"/>
        </w:rPr>
        <w:t xml:space="preserve">, A. A., </w:t>
      </w:r>
      <w:proofErr w:type="spellStart"/>
      <w:r w:rsidRPr="001C1E00">
        <w:rPr>
          <w:rFonts w:ascii="Times New Roman" w:hAnsi="Times New Roman" w:cs="Times New Roman"/>
          <w:sz w:val="22"/>
          <w:szCs w:val="22"/>
        </w:rPr>
        <w:t>deCalesta</w:t>
      </w:r>
      <w:proofErr w:type="spellEnd"/>
      <w:r w:rsidRPr="001C1E00">
        <w:rPr>
          <w:rFonts w:ascii="Times New Roman" w:hAnsi="Times New Roman" w:cs="Times New Roman"/>
          <w:sz w:val="22"/>
          <w:szCs w:val="22"/>
        </w:rPr>
        <w:t xml:space="preserve">, D. S., </w:t>
      </w:r>
      <w:proofErr w:type="spellStart"/>
      <w:r w:rsidRPr="001C1E00">
        <w:rPr>
          <w:rFonts w:ascii="Times New Roman" w:hAnsi="Times New Roman" w:cs="Times New Roman"/>
          <w:sz w:val="22"/>
          <w:szCs w:val="22"/>
        </w:rPr>
        <w:t>McAleese</w:t>
      </w:r>
      <w:proofErr w:type="spellEnd"/>
      <w:r w:rsidRPr="001C1E00">
        <w:rPr>
          <w:rFonts w:ascii="Times New Roman" w:hAnsi="Times New Roman" w:cs="Times New Roman"/>
          <w:sz w:val="22"/>
          <w:szCs w:val="22"/>
        </w:rPr>
        <w:t>, K., and J.C. Finley.</w:t>
      </w:r>
      <w:proofErr w:type="gramEnd"/>
      <w:r w:rsidRPr="001C1E00">
        <w:rPr>
          <w:rFonts w:ascii="Times New Roman" w:hAnsi="Times New Roman" w:cs="Times New Roman"/>
          <w:sz w:val="22"/>
          <w:szCs w:val="22"/>
        </w:rPr>
        <w:t xml:space="preserve"> 2013. The </w:t>
      </w:r>
      <w:proofErr w:type="spellStart"/>
      <w:r w:rsidRPr="001C1E00">
        <w:rPr>
          <w:rFonts w:ascii="Times New Roman" w:hAnsi="Times New Roman" w:cs="Times New Roman"/>
          <w:sz w:val="22"/>
          <w:szCs w:val="22"/>
        </w:rPr>
        <w:t>Kinzua</w:t>
      </w:r>
      <w:proofErr w:type="spellEnd"/>
      <w:r w:rsidRPr="001C1E00">
        <w:rPr>
          <w:rFonts w:ascii="Times New Roman" w:hAnsi="Times New Roman" w:cs="Times New Roman"/>
          <w:sz w:val="22"/>
          <w:szCs w:val="22"/>
        </w:rPr>
        <w:t xml:space="preserve"> Quality Deer Cooperative: can adaptive management and local stakeholder engagement sustain reduced impact of ungul</w:t>
      </w:r>
      <w:r w:rsidR="004147A4">
        <w:rPr>
          <w:rFonts w:ascii="Times New Roman" w:hAnsi="Times New Roman" w:cs="Times New Roman"/>
          <w:sz w:val="22"/>
          <w:szCs w:val="22"/>
        </w:rPr>
        <w:t>ate browsers in forest systems?</w:t>
      </w:r>
      <w:r w:rsidRPr="001C1E00">
        <w:rPr>
          <w:rFonts w:ascii="Times New Roman" w:hAnsi="Times New Roman" w:cs="Times New Roman"/>
          <w:sz w:val="22"/>
          <w:szCs w:val="22"/>
        </w:rPr>
        <w:t xml:space="preserve"> </w:t>
      </w:r>
      <w:proofErr w:type="gramStart"/>
      <w:r w:rsidRPr="001C1E00">
        <w:rPr>
          <w:rFonts w:ascii="Times New Roman" w:hAnsi="Times New Roman" w:cs="Times New Roman"/>
          <w:sz w:val="22"/>
          <w:szCs w:val="22"/>
        </w:rPr>
        <w:t>Boreal Environment Research, 18(Suppl.</w:t>
      </w:r>
      <w:proofErr w:type="gramEnd"/>
      <w:r w:rsidRPr="001C1E00">
        <w:rPr>
          <w:rFonts w:ascii="Times New Roman" w:hAnsi="Times New Roman" w:cs="Times New Roman"/>
          <w:sz w:val="22"/>
          <w:szCs w:val="22"/>
        </w:rPr>
        <w:t xml:space="preserve"> A), 50-64.</w:t>
      </w:r>
    </w:p>
    <w:p w:rsidR="001C1E00" w:rsidRDefault="001C1E00" w:rsidP="00B4619F">
      <w:pPr>
        <w:pStyle w:val="Default"/>
        <w:ind w:left="720" w:hanging="720"/>
        <w:rPr>
          <w:rFonts w:ascii="Times New Roman" w:hAnsi="Times New Roman" w:cs="Times New Roman"/>
          <w:sz w:val="22"/>
          <w:szCs w:val="22"/>
        </w:rPr>
      </w:pPr>
      <w:proofErr w:type="spellStart"/>
      <w:r w:rsidRPr="001C1E00">
        <w:rPr>
          <w:rFonts w:ascii="Times New Roman" w:hAnsi="Times New Roman" w:cs="Times New Roman"/>
          <w:sz w:val="22"/>
          <w:szCs w:val="22"/>
        </w:rPr>
        <w:t>Tilghman</w:t>
      </w:r>
      <w:proofErr w:type="spellEnd"/>
      <w:r w:rsidRPr="001C1E00">
        <w:rPr>
          <w:rFonts w:ascii="Times New Roman" w:hAnsi="Times New Roman" w:cs="Times New Roman"/>
          <w:sz w:val="22"/>
          <w:szCs w:val="22"/>
        </w:rPr>
        <w:t xml:space="preserve">, N. G. 1989. </w:t>
      </w:r>
      <w:proofErr w:type="gramStart"/>
      <w:r w:rsidRPr="001C1E00">
        <w:rPr>
          <w:rFonts w:ascii="Times New Roman" w:hAnsi="Times New Roman" w:cs="Times New Roman"/>
          <w:sz w:val="22"/>
          <w:szCs w:val="22"/>
        </w:rPr>
        <w:t>Impacts of white-tailed deer on forest regeneration in northwestern Pennsylvania.</w:t>
      </w:r>
      <w:proofErr w:type="gramEnd"/>
      <w:r w:rsidRPr="001C1E00">
        <w:rPr>
          <w:rFonts w:ascii="Times New Roman" w:hAnsi="Times New Roman" w:cs="Times New Roman"/>
          <w:sz w:val="22"/>
          <w:szCs w:val="22"/>
        </w:rPr>
        <w:t xml:space="preserve"> J. </w:t>
      </w:r>
      <w:proofErr w:type="spellStart"/>
      <w:r w:rsidRPr="001C1E00">
        <w:rPr>
          <w:rFonts w:ascii="Times New Roman" w:hAnsi="Times New Roman" w:cs="Times New Roman"/>
          <w:sz w:val="22"/>
          <w:szCs w:val="22"/>
        </w:rPr>
        <w:t>Wildl</w:t>
      </w:r>
      <w:proofErr w:type="spellEnd"/>
      <w:r w:rsidRPr="001C1E00">
        <w:rPr>
          <w:rFonts w:ascii="Times New Roman" w:hAnsi="Times New Roman" w:cs="Times New Roman"/>
          <w:sz w:val="22"/>
          <w:szCs w:val="22"/>
        </w:rPr>
        <w:t>. Manage. 53(3):524-532.</w:t>
      </w:r>
    </w:p>
    <w:p w:rsidR="00D86054" w:rsidRPr="00B4619F" w:rsidRDefault="00D86054" w:rsidP="00B4619F">
      <w:pPr>
        <w:pStyle w:val="Default"/>
        <w:ind w:left="720" w:hanging="720"/>
        <w:rPr>
          <w:rFonts w:ascii="Times New Roman" w:hAnsi="Times New Roman" w:cs="Times New Roman"/>
          <w:sz w:val="22"/>
          <w:szCs w:val="22"/>
        </w:rPr>
      </w:pPr>
      <w:proofErr w:type="gramStart"/>
      <w:r>
        <w:rPr>
          <w:rFonts w:ascii="Times New Roman" w:hAnsi="Times New Roman" w:cs="Times New Roman"/>
          <w:sz w:val="22"/>
          <w:szCs w:val="22"/>
        </w:rPr>
        <w:t xml:space="preserve">Vila, B, </w:t>
      </w:r>
      <w:proofErr w:type="spellStart"/>
      <w:r>
        <w:rPr>
          <w:rFonts w:ascii="Times New Roman" w:hAnsi="Times New Roman" w:cs="Times New Roman"/>
          <w:sz w:val="22"/>
          <w:szCs w:val="22"/>
        </w:rPr>
        <w:t>Vourc’h</w:t>
      </w:r>
      <w:proofErr w:type="spellEnd"/>
      <w:r>
        <w:rPr>
          <w:rFonts w:ascii="Times New Roman" w:hAnsi="Times New Roman" w:cs="Times New Roman"/>
          <w:sz w:val="22"/>
          <w:szCs w:val="22"/>
        </w:rPr>
        <w:t xml:space="preserve">, G., </w:t>
      </w:r>
      <w:proofErr w:type="spellStart"/>
      <w:r>
        <w:rPr>
          <w:rFonts w:ascii="Times New Roman" w:hAnsi="Times New Roman" w:cs="Times New Roman"/>
          <w:sz w:val="22"/>
          <w:szCs w:val="22"/>
        </w:rPr>
        <w:t>Gillon</w:t>
      </w:r>
      <w:proofErr w:type="spellEnd"/>
      <w:r>
        <w:rPr>
          <w:rFonts w:ascii="Times New Roman" w:hAnsi="Times New Roman" w:cs="Times New Roman"/>
          <w:sz w:val="22"/>
          <w:szCs w:val="22"/>
        </w:rPr>
        <w:t xml:space="preserve">, D., Martin, J-L., </w:t>
      </w:r>
      <w:proofErr w:type="spellStart"/>
      <w:r>
        <w:rPr>
          <w:rFonts w:ascii="Times New Roman" w:hAnsi="Times New Roman" w:cs="Times New Roman"/>
          <w:sz w:val="22"/>
          <w:szCs w:val="22"/>
        </w:rPr>
        <w:t>Guibal</w:t>
      </w:r>
      <w:proofErr w:type="spellEnd"/>
      <w:r>
        <w:rPr>
          <w:rFonts w:ascii="Times New Roman" w:hAnsi="Times New Roman" w:cs="Times New Roman"/>
          <w:sz w:val="22"/>
          <w:szCs w:val="22"/>
        </w:rPr>
        <w:t>, F. 2002.</w:t>
      </w:r>
      <w:proofErr w:type="gramEnd"/>
      <w:r>
        <w:rPr>
          <w:rFonts w:ascii="Times New Roman" w:hAnsi="Times New Roman" w:cs="Times New Roman"/>
          <w:sz w:val="22"/>
          <w:szCs w:val="22"/>
        </w:rPr>
        <w:t xml:space="preserve"> Is escaping deer browse just a matter of time in </w:t>
      </w:r>
      <w:proofErr w:type="spellStart"/>
      <w:r>
        <w:rPr>
          <w:rFonts w:ascii="Times New Roman" w:hAnsi="Times New Roman" w:cs="Times New Roman"/>
          <w:sz w:val="22"/>
          <w:szCs w:val="22"/>
        </w:rPr>
        <w:t>Picea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sitchensis</w:t>
      </w:r>
      <w:proofErr w:type="spellEnd"/>
      <w:r>
        <w:rPr>
          <w:rFonts w:ascii="Times New Roman" w:hAnsi="Times New Roman" w:cs="Times New Roman"/>
          <w:sz w:val="22"/>
          <w:szCs w:val="22"/>
        </w:rPr>
        <w:t xml:space="preserve">? A chemical and </w:t>
      </w:r>
      <w:proofErr w:type="spellStart"/>
      <w:r>
        <w:rPr>
          <w:rFonts w:ascii="Times New Roman" w:hAnsi="Times New Roman" w:cs="Times New Roman"/>
          <w:sz w:val="22"/>
          <w:szCs w:val="22"/>
        </w:rPr>
        <w:t>dendroecological</w:t>
      </w:r>
      <w:proofErr w:type="spellEnd"/>
      <w:r>
        <w:rPr>
          <w:rFonts w:ascii="Times New Roman" w:hAnsi="Times New Roman" w:cs="Times New Roman"/>
          <w:sz w:val="22"/>
          <w:szCs w:val="22"/>
        </w:rPr>
        <w:t xml:space="preserve"> approach. Trees 16: 488-496.</w:t>
      </w:r>
    </w:p>
    <w:p w:rsidR="00C44572" w:rsidRPr="00E87DE7" w:rsidRDefault="00C44572" w:rsidP="001909F5">
      <w:pPr>
        <w:pStyle w:val="Heading1"/>
        <w:rPr>
          <w:b/>
        </w:rPr>
      </w:pPr>
      <w:bookmarkStart w:id="47" w:name="_Toc348685174"/>
      <w:bookmarkStart w:id="48" w:name="_Toc411414977"/>
      <w:r w:rsidRPr="00A6439A">
        <w:lastRenderedPageBreak/>
        <w:t>Input</w:t>
      </w:r>
      <w:r w:rsidRPr="00E87DE7">
        <w:t xml:space="preserve"> Files</w:t>
      </w:r>
      <w:bookmarkEnd w:id="48"/>
    </w:p>
    <w:p w:rsidR="00A6439A" w:rsidRPr="00A6439A" w:rsidRDefault="00A6439A" w:rsidP="001909F5">
      <w:pPr>
        <w:pStyle w:val="Heading2"/>
      </w:pPr>
      <w:bookmarkStart w:id="49" w:name="_Toc411414978"/>
      <w:bookmarkEnd w:id="47"/>
      <w:r w:rsidRPr="00A6439A">
        <w:t>Input File Rules</w:t>
      </w:r>
      <w:bookmarkEnd w:id="49"/>
    </w:p>
    <w:p w:rsidR="00C44572" w:rsidRPr="00E87DE7" w:rsidRDefault="00C44572" w:rsidP="001909F5">
      <w:pPr>
        <w:pStyle w:val="textbody"/>
      </w:pPr>
      <w:r w:rsidRPr="00E87DE7">
        <w:t xml:space="preserve">The input rules for the </w:t>
      </w:r>
      <w:r w:rsidR="00E87DE7" w:rsidRPr="00E87DE7">
        <w:t>Dynamic Browse E</w:t>
      </w:r>
      <w:r w:rsidRPr="00E87DE7">
        <w:t>xtension are identical to those of the LANDIS-II Core Model.  Please see the LANDIS-II Core User’s Guide for further instruction.</w:t>
      </w:r>
      <w:bookmarkStart w:id="50" w:name="_Toc80587563"/>
      <w:bookmarkStart w:id="51" w:name="_Toc81057523"/>
      <w:bookmarkStart w:id="52" w:name="_Toc81207741"/>
      <w:bookmarkStart w:id="53" w:name="_Toc81207964"/>
      <w:bookmarkStart w:id="54" w:name="_Toc81277366"/>
      <w:bookmarkStart w:id="55" w:name="_Toc81277700"/>
      <w:bookmarkStart w:id="56" w:name="_Toc81283072"/>
      <w:bookmarkStart w:id="57" w:name="_Toc81471957"/>
      <w:bookmarkStart w:id="58" w:name="_Toc84045186"/>
      <w:bookmarkStart w:id="59" w:name="_Toc84303714"/>
      <w:bookmarkStart w:id="60" w:name="_Toc85255838"/>
      <w:bookmarkStart w:id="61" w:name="_Toc101339145"/>
      <w:bookmarkStart w:id="62" w:name="_Toc101598752"/>
    </w:p>
    <w:p w:rsidR="00C44572" w:rsidRPr="00E87DE7" w:rsidRDefault="00C44572" w:rsidP="001909F5">
      <w:pPr>
        <w:pStyle w:val="Heading2"/>
      </w:pPr>
      <w:bookmarkStart w:id="63" w:name="_Toc348685175"/>
      <w:bookmarkStart w:id="64" w:name="_Toc411414979"/>
      <w:commentRangeStart w:id="65"/>
      <w:r w:rsidRPr="00E87DE7">
        <w:t>Input File Parameters</w:t>
      </w:r>
      <w:bookmarkStart w:id="66" w:name="_Toc348685176"/>
      <w:bookmarkEnd w:id="63"/>
      <w:commentRangeEnd w:id="65"/>
      <w:r w:rsidRPr="00E87DE7">
        <w:rPr>
          <w:rStyle w:val="CommentReference"/>
          <w:rFonts w:asciiTheme="minorHAnsi" w:eastAsiaTheme="minorHAnsi" w:hAnsiTheme="minorHAnsi" w:cstheme="minorBidi"/>
        </w:rPr>
        <w:commentReference w:id="65"/>
      </w:r>
      <w:bookmarkEnd w:id="64"/>
    </w:p>
    <w:p w:rsidR="00C44572" w:rsidRPr="00A6439A" w:rsidRDefault="00C44572" w:rsidP="001909F5">
      <w:pPr>
        <w:pStyle w:val="Heading3"/>
      </w:pPr>
      <w:bookmarkStart w:id="67" w:name="_Toc411414980"/>
      <w:r w:rsidRPr="00A6439A">
        <w:t>Extension title, time step</w:t>
      </w:r>
      <w:bookmarkEnd w:id="66"/>
      <w:bookmarkEnd w:id="67"/>
    </w:p>
    <w:p w:rsidR="00C44572" w:rsidRPr="00E87DE7" w:rsidRDefault="00C44572" w:rsidP="001909F5">
      <w:r w:rsidRPr="00E87DE7">
        <w:t>The first parameter is the title of the input file:</w:t>
      </w:r>
    </w:p>
    <w:p w:rsidR="00C44572" w:rsidRPr="00E87DE7" w:rsidRDefault="00C44572" w:rsidP="001909F5">
      <w:pPr>
        <w:pStyle w:val="textinputfile"/>
      </w:pPr>
      <w:proofErr w:type="spellStart"/>
      <w:r w:rsidRPr="00E87DE7">
        <w:t>LandisData</w:t>
      </w:r>
      <w:proofErr w:type="spellEnd"/>
      <w:r w:rsidRPr="00E87DE7">
        <w:tab/>
        <w:t>“</w:t>
      </w:r>
      <w:r w:rsidR="00E87DE7">
        <w:t>Dynamic Ungulate Browse</w:t>
      </w:r>
      <w:r w:rsidRPr="00E87DE7">
        <w:t>”</w:t>
      </w:r>
    </w:p>
    <w:p w:rsidR="00C44572" w:rsidRPr="00E87DE7" w:rsidRDefault="00C44572" w:rsidP="001909F5">
      <w:pPr>
        <w:pStyle w:val="textinputfile"/>
      </w:pPr>
    </w:p>
    <w:p w:rsidR="00C44572" w:rsidRPr="00E87DE7" w:rsidRDefault="00C44572" w:rsidP="001909F5">
      <w:pPr>
        <w:pStyle w:val="textbody"/>
      </w:pPr>
      <w:r w:rsidRPr="00E87DE7">
        <w:t>The second parameter is the time step in years</w:t>
      </w:r>
      <w:r w:rsidR="00E87DE7">
        <w:t>, which should always be 1</w:t>
      </w:r>
      <w:r w:rsidRPr="00E87DE7">
        <w:t>.  For example:</w:t>
      </w:r>
    </w:p>
    <w:p w:rsidR="00C44572" w:rsidRDefault="00E87DE7" w:rsidP="001909F5">
      <w:pPr>
        <w:pStyle w:val="textinputfile"/>
      </w:pPr>
      <w:proofErr w:type="spellStart"/>
      <w:r>
        <w:t>Timestep</w:t>
      </w:r>
      <w:proofErr w:type="spellEnd"/>
      <w:r>
        <w:tab/>
        <w:t>1</w:t>
      </w:r>
    </w:p>
    <w:p w:rsidR="00E87DE7" w:rsidRDefault="00E87DE7" w:rsidP="001909F5">
      <w:pPr>
        <w:pStyle w:val="Heading3"/>
      </w:pPr>
      <w:bookmarkStart w:id="68" w:name="_Toc411414981"/>
      <w:r>
        <w:t>Species Inputs</w:t>
      </w:r>
      <w:bookmarkEnd w:id="68"/>
    </w:p>
    <w:p w:rsidR="00A6439A" w:rsidRDefault="00A6439A" w:rsidP="001909F5">
      <w:r>
        <w:t>The keyword “</w:t>
      </w:r>
      <w:proofErr w:type="spellStart"/>
      <w:r>
        <w:t>SpeciesTable</w:t>
      </w:r>
      <w:proofErr w:type="spellEnd"/>
      <w:r>
        <w:t>” denotes the section of the input file for providing species-specific parameters.  The table consists of 6 columns of values, with each row corresponding to a species.  Species need not be listed and may appear in any order.  If a species is listed, all 6 parameter values must be provided.</w:t>
      </w:r>
    </w:p>
    <w:p w:rsidR="00A6439A" w:rsidRDefault="00A6439A" w:rsidP="001909F5">
      <w:pPr>
        <w:pStyle w:val="Heading4"/>
      </w:pPr>
      <w:bookmarkStart w:id="69" w:name="_Toc411414982"/>
      <w:r w:rsidRPr="00A6439A">
        <w:t xml:space="preserve">Species </w:t>
      </w:r>
      <w:r>
        <w:t>Name</w:t>
      </w:r>
      <w:bookmarkEnd w:id="69"/>
    </w:p>
    <w:p w:rsidR="00A6439A" w:rsidRPr="00A6439A" w:rsidRDefault="00A6439A" w:rsidP="001909F5">
      <w:r>
        <w:t xml:space="preserve">The first column in the </w:t>
      </w:r>
      <w:proofErr w:type="spellStart"/>
      <w:r>
        <w:t>SpeciesTable</w:t>
      </w:r>
      <w:proofErr w:type="spellEnd"/>
      <w:r>
        <w:t xml:space="preserve"> is the species name.  The names must match the species names in the simulation’s main species input file.</w:t>
      </w:r>
    </w:p>
    <w:p w:rsidR="00A6439A" w:rsidRDefault="00A6439A" w:rsidP="001909F5">
      <w:pPr>
        <w:pStyle w:val="Heading4"/>
      </w:pPr>
      <w:bookmarkStart w:id="70" w:name="_Toc411414983"/>
      <w:r>
        <w:t>Preference</w:t>
      </w:r>
      <w:bookmarkEnd w:id="70"/>
    </w:p>
    <w:p w:rsidR="00A6439A" w:rsidRDefault="00A6439A" w:rsidP="001909F5">
      <w:r>
        <w:t xml:space="preserve">The second column in the </w:t>
      </w:r>
      <w:proofErr w:type="spellStart"/>
      <w:r>
        <w:t>SpeciesTable</w:t>
      </w:r>
      <w:proofErr w:type="spellEnd"/>
      <w:r>
        <w:t xml:space="preserve"> is the species preference.  This value must range between 0 and 1</w:t>
      </w:r>
      <w:r w:rsidR="000C36DC">
        <w:t xml:space="preserve">, and represents the relative rate of consumption of the browser for this species.  Species with a preference of 0 are not considered forage for the browser, and will never be damaged by the browser.  Any species not listed in the </w:t>
      </w:r>
      <w:proofErr w:type="spellStart"/>
      <w:r w:rsidR="000C36DC">
        <w:t>SpeciesTable</w:t>
      </w:r>
      <w:proofErr w:type="spellEnd"/>
      <w:r w:rsidR="000C36DC">
        <w:t xml:space="preserve"> will have a default preference of 0.</w:t>
      </w:r>
    </w:p>
    <w:p w:rsidR="000C36DC" w:rsidRDefault="000C36DC" w:rsidP="001909F5">
      <w:pPr>
        <w:pStyle w:val="Heading4"/>
      </w:pPr>
      <w:bookmarkStart w:id="71" w:name="_Toc411414984"/>
      <w:r>
        <w:t>Growth Reduction Threshold</w:t>
      </w:r>
      <w:bookmarkEnd w:id="71"/>
    </w:p>
    <w:p w:rsidR="000C36DC" w:rsidRPr="000C36DC" w:rsidRDefault="000C36DC" w:rsidP="001909F5">
      <w:r>
        <w:t xml:space="preserve">The third column in the </w:t>
      </w:r>
      <w:proofErr w:type="spellStart"/>
      <w:r>
        <w:t>SpeciesTable</w:t>
      </w:r>
      <w:proofErr w:type="spellEnd"/>
      <w:r>
        <w:t xml:space="preserve"> is the threshold of browse proportion at which growth reduction begins (</w:t>
      </w:r>
      <w:proofErr w:type="gramStart"/>
      <w:r w:rsidRPr="000C36DC">
        <w:rPr>
          <w:i/>
        </w:rPr>
        <w:t>a</w:t>
      </w:r>
      <w:proofErr w:type="gramEnd"/>
      <w:r>
        <w:t xml:space="preserve"> in Figure 3).  Threshold values should generally range between 0 and 1, but values outside this range are acceptable to achieve greater than 0 growth </w:t>
      </w:r>
      <w:proofErr w:type="gramStart"/>
      <w:r>
        <w:t>reduction</w:t>
      </w:r>
      <w:proofErr w:type="gramEnd"/>
      <w:r>
        <w:t xml:space="preserve"> at very low browse proportions.  In all cases, 0% </w:t>
      </w:r>
      <w:proofErr w:type="gramStart"/>
      <w:r>
        <w:t>browse</w:t>
      </w:r>
      <w:proofErr w:type="gramEnd"/>
      <w:r>
        <w:t xml:space="preserve"> results in no growth reduction.</w:t>
      </w:r>
    </w:p>
    <w:p w:rsidR="000C36DC" w:rsidRDefault="000C36DC" w:rsidP="001909F5">
      <w:pPr>
        <w:pStyle w:val="Heading4"/>
      </w:pPr>
      <w:bookmarkStart w:id="72" w:name="_Toc411414985"/>
      <w:r>
        <w:lastRenderedPageBreak/>
        <w:t>Growth Reduction Maximum</w:t>
      </w:r>
      <w:bookmarkEnd w:id="72"/>
    </w:p>
    <w:p w:rsidR="000C36DC" w:rsidRPr="000C36DC" w:rsidRDefault="000C36DC" w:rsidP="001909F5">
      <w:r>
        <w:t xml:space="preserve">The fourth column in the </w:t>
      </w:r>
      <w:proofErr w:type="spellStart"/>
      <w:r>
        <w:t>SpeciesTable</w:t>
      </w:r>
      <w:proofErr w:type="spellEnd"/>
      <w:r>
        <w:t xml:space="preserve"> is the maximum growth reduction caused by 100% browse (</w:t>
      </w:r>
      <w:r>
        <w:rPr>
          <w:i/>
        </w:rPr>
        <w:t>b</w:t>
      </w:r>
      <w:r>
        <w:t xml:space="preserve"> in Figure 3).  Threshold values </w:t>
      </w:r>
      <w:r w:rsidR="007464B1">
        <w:t>should generally</w:t>
      </w:r>
      <w:r>
        <w:t xml:space="preserve"> range between 0 and 1, but values outside this range are acceptable to achieve 100% growth reduction at a browse proportion less than 1.  In all cases, growth reduction is capped at 100%.</w:t>
      </w:r>
    </w:p>
    <w:p w:rsidR="000C36DC" w:rsidRDefault="000C36DC" w:rsidP="001909F5">
      <w:pPr>
        <w:pStyle w:val="Heading4"/>
      </w:pPr>
      <w:bookmarkStart w:id="73" w:name="_Toc411414986"/>
      <w:r>
        <w:t>Mortality Threshold</w:t>
      </w:r>
      <w:bookmarkEnd w:id="73"/>
    </w:p>
    <w:p w:rsidR="000C36DC" w:rsidRPr="000C36DC" w:rsidRDefault="000C36DC" w:rsidP="001909F5">
      <w:r>
        <w:t xml:space="preserve">The fifth column in the </w:t>
      </w:r>
      <w:proofErr w:type="spellStart"/>
      <w:r>
        <w:t>SpeciesTable</w:t>
      </w:r>
      <w:proofErr w:type="spellEnd"/>
      <w:r>
        <w:t xml:space="preserve"> is the threshold of browse proportion at which cohort mortality begins (</w:t>
      </w:r>
      <w:proofErr w:type="gramStart"/>
      <w:r w:rsidRPr="000C36DC">
        <w:rPr>
          <w:i/>
        </w:rPr>
        <w:t>a</w:t>
      </w:r>
      <w:proofErr w:type="gramEnd"/>
      <w:r>
        <w:t xml:space="preserve"> in Figure 3).  Threshold values should generally range between 0 and 1, but values outside this range are acceptable to achieve greater than 0 </w:t>
      </w:r>
      <w:r w:rsidR="007464B1">
        <w:t xml:space="preserve">mortality </w:t>
      </w:r>
      <w:proofErr w:type="gramStart"/>
      <w:r w:rsidR="007464B1">
        <w:t>probability</w:t>
      </w:r>
      <w:proofErr w:type="gramEnd"/>
      <w:r>
        <w:t xml:space="preserve"> at very low browse proportions.  In all cases, 0% </w:t>
      </w:r>
      <w:proofErr w:type="gramStart"/>
      <w:r>
        <w:t>browse</w:t>
      </w:r>
      <w:proofErr w:type="gramEnd"/>
      <w:r>
        <w:t xml:space="preserve"> results in no </w:t>
      </w:r>
      <w:r w:rsidR="007464B1">
        <w:t>mortality</w:t>
      </w:r>
      <w:r>
        <w:t>.</w:t>
      </w:r>
    </w:p>
    <w:p w:rsidR="000C36DC" w:rsidRDefault="000C36DC" w:rsidP="001909F5">
      <w:pPr>
        <w:pStyle w:val="Heading4"/>
      </w:pPr>
      <w:bookmarkStart w:id="74" w:name="_Toc411414987"/>
      <w:r>
        <w:t>Mortality Maximum</w:t>
      </w:r>
      <w:bookmarkEnd w:id="74"/>
    </w:p>
    <w:p w:rsidR="000C36DC" w:rsidRPr="000C36DC" w:rsidRDefault="000C36DC" w:rsidP="001909F5">
      <w:r>
        <w:t xml:space="preserve">The </w:t>
      </w:r>
      <w:r w:rsidR="007464B1">
        <w:t>sixth</w:t>
      </w:r>
      <w:r>
        <w:t xml:space="preserve"> column in the </w:t>
      </w:r>
      <w:proofErr w:type="spellStart"/>
      <w:r>
        <w:t>SpeciesTable</w:t>
      </w:r>
      <w:proofErr w:type="spellEnd"/>
      <w:r>
        <w:t xml:space="preserve"> is the maximum </w:t>
      </w:r>
      <w:r w:rsidR="007464B1">
        <w:t>mortality probability</w:t>
      </w:r>
      <w:r>
        <w:t xml:space="preserve"> caused by 100% browse (</w:t>
      </w:r>
      <w:r>
        <w:rPr>
          <w:i/>
        </w:rPr>
        <w:t>b</w:t>
      </w:r>
      <w:r>
        <w:t xml:space="preserve"> in Figure 3).  Threshold values </w:t>
      </w:r>
      <w:r w:rsidR="007464B1">
        <w:t>should generally</w:t>
      </w:r>
      <w:r>
        <w:t xml:space="preserve"> range between 0 and 1, but values outside this range are acceptable to achieve 100% </w:t>
      </w:r>
      <w:r w:rsidR="007464B1">
        <w:t>mortality</w:t>
      </w:r>
      <w:r>
        <w:t xml:space="preserve"> at a browse proportion less than 1.  In all cases, </w:t>
      </w:r>
      <w:r w:rsidR="007464B1">
        <w:t>mortality</w:t>
      </w:r>
      <w:r>
        <w:t xml:space="preserve"> is capped at 100%.</w:t>
      </w:r>
    </w:p>
    <w:p w:rsidR="007464B1" w:rsidRDefault="007464B1" w:rsidP="001909F5">
      <w:pPr>
        <w:pStyle w:val="Heading3"/>
      </w:pPr>
      <w:bookmarkStart w:id="75" w:name="_Toc411414988"/>
      <w:r>
        <w:t>Zone Map</w:t>
      </w:r>
      <w:bookmarkEnd w:id="75"/>
    </w:p>
    <w:p w:rsidR="007464B1" w:rsidRDefault="007464B1" w:rsidP="001909F5">
      <w:r>
        <w:t>The keyword “</w:t>
      </w:r>
      <w:proofErr w:type="spellStart"/>
      <w:r>
        <w:t>ZoneMap</w:t>
      </w:r>
      <w:proofErr w:type="spellEnd"/>
      <w:r>
        <w:t>” is followed by a raster map file name that defines the population zones within the landscape (</w:t>
      </w:r>
      <w:r w:rsidR="00B5425D">
        <w:fldChar w:fldCharType="begin"/>
      </w:r>
      <w:r w:rsidR="00B5425D">
        <w:instrText xml:space="preserve"> REF _Ref411409054 \r \h </w:instrText>
      </w:r>
      <w:r w:rsidR="00B5425D">
        <w:fldChar w:fldCharType="separate"/>
      </w:r>
      <w:r w:rsidR="00B5425D">
        <w:t>2.3</w:t>
      </w:r>
      <w:r w:rsidR="00B5425D">
        <w:fldChar w:fldCharType="end"/>
      </w:r>
      <w:r>
        <w:t>).  Zones are assumed to have independent browser populations.</w:t>
      </w:r>
    </w:p>
    <w:p w:rsidR="00B5425D" w:rsidRDefault="00B5425D" w:rsidP="001909F5">
      <w:pPr>
        <w:pStyle w:val="Heading3"/>
      </w:pPr>
      <w:bookmarkStart w:id="76" w:name="_Ref411409470"/>
      <w:bookmarkStart w:id="77" w:name="_Toc411414989"/>
      <w:r>
        <w:t>Population File</w:t>
      </w:r>
      <w:bookmarkEnd w:id="76"/>
      <w:bookmarkEnd w:id="77"/>
    </w:p>
    <w:p w:rsidR="00B5425D" w:rsidRDefault="00B5425D" w:rsidP="001909F5">
      <w:r>
        <w:t>The keyword “</w:t>
      </w:r>
      <w:proofErr w:type="spellStart"/>
      <w:r>
        <w:t>PopulationFile</w:t>
      </w:r>
      <w:proofErr w:type="spellEnd"/>
      <w:r>
        <w:t xml:space="preserve">” is followed by a file name pointing to a text input file that defines the </w:t>
      </w:r>
      <w:r w:rsidR="00615647">
        <w:t>initial populations/browser density index for each zone.</w:t>
      </w:r>
    </w:p>
    <w:p w:rsidR="00615647" w:rsidRDefault="00615647" w:rsidP="001909F5">
      <w:pPr>
        <w:pStyle w:val="Heading3"/>
      </w:pPr>
      <w:bookmarkStart w:id="78" w:name="_Toc411414990"/>
      <w:r>
        <w:t>Dynamic Population File</w:t>
      </w:r>
      <w:r w:rsidR="001909F5">
        <w:t xml:space="preserve"> (Optional)</w:t>
      </w:r>
      <w:bookmarkEnd w:id="78"/>
    </w:p>
    <w:p w:rsidR="00615647" w:rsidRPr="00B5425D" w:rsidRDefault="00615647" w:rsidP="001909F5">
      <w:r>
        <w:t>The keyword “</w:t>
      </w:r>
      <w:proofErr w:type="spellStart"/>
      <w:r>
        <w:t>DynamicPopulationFile</w:t>
      </w:r>
      <w:proofErr w:type="spellEnd"/>
      <w:r>
        <w:t>” is</w:t>
      </w:r>
      <w:r w:rsidRPr="00615647">
        <w:t xml:space="preserve"> </w:t>
      </w:r>
      <w:r>
        <w:t>followed by a file name pointing to a text input file that defines the additional population parameters required when modeling a dynamic population (</w:t>
      </w:r>
      <w:r>
        <w:fldChar w:fldCharType="begin"/>
      </w:r>
      <w:r>
        <w:instrText xml:space="preserve"> REF _Ref411409435 \r \h </w:instrText>
      </w:r>
      <w:r>
        <w:fldChar w:fldCharType="separate"/>
      </w:r>
      <w:r>
        <w:t>2.7.2</w:t>
      </w:r>
      <w:r>
        <w:fldChar w:fldCharType="end"/>
      </w:r>
      <w:r>
        <w:t>).  This parameter should be excluded when using defined populations (</w:t>
      </w:r>
      <w:r>
        <w:fldChar w:fldCharType="begin"/>
      </w:r>
      <w:r>
        <w:instrText xml:space="preserve"> REF _Ref411409447 \r \h </w:instrText>
      </w:r>
      <w:r>
        <w:fldChar w:fldCharType="separate"/>
      </w:r>
      <w:r>
        <w:t>2.7.1</w:t>
      </w:r>
      <w:r>
        <w:fldChar w:fldCharType="end"/>
      </w:r>
      <w:r>
        <w:t xml:space="preserve">).  The presence of this parameter and associated file trigger the extension to model dynamic populations and to treat the values in the </w:t>
      </w:r>
      <w:proofErr w:type="spellStart"/>
      <w:r>
        <w:t>PopulationFile</w:t>
      </w:r>
      <w:proofErr w:type="spellEnd"/>
      <w:r>
        <w:t xml:space="preserve"> (</w:t>
      </w:r>
      <w:r>
        <w:fldChar w:fldCharType="begin"/>
      </w:r>
      <w:r>
        <w:instrText xml:space="preserve"> REF _Ref411409470 \r \h </w:instrText>
      </w:r>
      <w:r>
        <w:fldChar w:fldCharType="separate"/>
      </w:r>
      <w:r>
        <w:t>3.2.4</w:t>
      </w:r>
      <w:r>
        <w:fldChar w:fldCharType="end"/>
      </w:r>
      <w:r>
        <w:t>) as initial populations instead of browser density indices.</w:t>
      </w:r>
    </w:p>
    <w:p w:rsidR="00615647" w:rsidRDefault="00615647" w:rsidP="001909F5">
      <w:pPr>
        <w:pStyle w:val="Heading3"/>
      </w:pPr>
      <w:bookmarkStart w:id="79" w:name="_Toc411414991"/>
      <w:r>
        <w:t>Consumption Rate</w:t>
      </w:r>
      <w:bookmarkEnd w:id="79"/>
    </w:p>
    <w:p w:rsidR="00615647" w:rsidRPr="00615647" w:rsidRDefault="00615647" w:rsidP="001909F5">
      <w:r>
        <w:t>The keyword “</w:t>
      </w:r>
      <w:proofErr w:type="spellStart"/>
      <w:r>
        <w:t>ConsumptionRate</w:t>
      </w:r>
      <w:proofErr w:type="spellEnd"/>
      <w:r>
        <w:t>” is followed by an integer value representing the annual forage requirements (kg) for an individual browser.</w:t>
      </w:r>
    </w:p>
    <w:p w:rsidR="00615647" w:rsidRDefault="00615647" w:rsidP="001909F5">
      <w:pPr>
        <w:pStyle w:val="Heading3"/>
      </w:pPr>
      <w:bookmarkStart w:id="80" w:name="_Ref411409747"/>
      <w:bookmarkStart w:id="81" w:name="_Toc411414992"/>
      <w:r>
        <w:lastRenderedPageBreak/>
        <w:t>ANPP Forage Proportion</w:t>
      </w:r>
      <w:bookmarkEnd w:id="80"/>
      <w:bookmarkEnd w:id="81"/>
    </w:p>
    <w:p w:rsidR="00615647" w:rsidRDefault="00615647" w:rsidP="001909F5">
      <w:r>
        <w:t>The keyword “</w:t>
      </w:r>
      <w:proofErr w:type="spellStart"/>
      <w:r>
        <w:t>ANPPForageProp</w:t>
      </w:r>
      <w:proofErr w:type="spellEnd"/>
      <w:r>
        <w:t xml:space="preserve">” is followed by a decimal value representing the proportion of annual growth that is assumed to be available as forage.  The default value for this parameter is 0.66 (see </w:t>
      </w:r>
      <w:r>
        <w:fldChar w:fldCharType="begin"/>
      </w:r>
      <w:r>
        <w:instrText xml:space="preserve"> REF _Ref411409814 \r \h </w:instrText>
      </w:r>
      <w:r>
        <w:fldChar w:fldCharType="separate"/>
      </w:r>
      <w:r>
        <w:t>2.2.2</w:t>
      </w:r>
      <w:r>
        <w:fldChar w:fldCharType="end"/>
      </w:r>
      <w:r>
        <w:t>).</w:t>
      </w:r>
    </w:p>
    <w:p w:rsidR="00CA3D67" w:rsidRDefault="00CA3D67" w:rsidP="001909F5">
      <w:pPr>
        <w:pStyle w:val="Heading3"/>
      </w:pPr>
      <w:bookmarkStart w:id="82" w:name="_Ref411410037"/>
      <w:bookmarkStart w:id="83" w:name="_Toc411414993"/>
      <w:r>
        <w:t>Minimum Browse in Reach Proportion</w:t>
      </w:r>
      <w:bookmarkEnd w:id="82"/>
      <w:bookmarkEnd w:id="83"/>
    </w:p>
    <w:p w:rsidR="00615647" w:rsidRPr="00615647" w:rsidRDefault="00CA3D67" w:rsidP="001909F5">
      <w:r>
        <w:t>The keyword “</w:t>
      </w:r>
      <w:proofErr w:type="spellStart"/>
      <w:r w:rsidRPr="00CA3D67">
        <w:t>MinBrowsePropinReach</w:t>
      </w:r>
      <w:proofErr w:type="spellEnd"/>
      <w:r>
        <w:t>” is followed by a decimal value representing the minimum proportion of a cohort’s available forage that must be considered within browser reach in order for the cohort to be susceptible to browsing (</w:t>
      </w:r>
      <w:r>
        <w:fldChar w:fldCharType="begin"/>
      </w:r>
      <w:r>
        <w:instrText xml:space="preserve"> REF _Ref411409997 \r \h </w:instrText>
      </w:r>
      <w:r>
        <w:fldChar w:fldCharType="separate"/>
      </w:r>
      <w:r>
        <w:t>2.2.1</w:t>
      </w:r>
      <w:r>
        <w:fldChar w:fldCharType="end"/>
      </w:r>
      <w:r>
        <w:t>).  Cohorts with browse in reach proportions less than this threshold are considered “escaped” from the browse reach, and none of their forage is available to the browser.</w:t>
      </w:r>
    </w:p>
    <w:p w:rsidR="00CA3D67" w:rsidRDefault="00CA3D67" w:rsidP="001909F5">
      <w:pPr>
        <w:pStyle w:val="Heading3"/>
      </w:pPr>
      <w:bookmarkStart w:id="84" w:name="_Toc411414994"/>
      <w:r>
        <w:t>Browse Biomass Threshold</w:t>
      </w:r>
      <w:bookmarkEnd w:id="84"/>
    </w:p>
    <w:p w:rsidR="00B5425D" w:rsidRDefault="00CA3D67" w:rsidP="001909F5">
      <w:r>
        <w:t>The keyword “</w:t>
      </w:r>
      <w:proofErr w:type="spellStart"/>
      <w:r>
        <w:t>BrowseBiomassThreshold</w:t>
      </w:r>
      <w:proofErr w:type="spellEnd"/>
      <w:r>
        <w:t>” is followed by a decimal value representing the proportion of the ecoregion maximum potential biomass when a cohort begins to escape browse (</w:t>
      </w:r>
      <w:r>
        <w:fldChar w:fldCharType="begin"/>
      </w:r>
      <w:r>
        <w:instrText xml:space="preserve"> REF _Ref411409997 \r \h </w:instrText>
      </w:r>
      <w:r>
        <w:fldChar w:fldCharType="separate"/>
      </w:r>
      <w:r>
        <w:t>2.2.1</w:t>
      </w:r>
      <w:r>
        <w:fldChar w:fldCharType="end"/>
      </w:r>
      <w:r>
        <w:t>).  This proportion (multiplied by the ecoregion maximum potential biomass) defines the threshold at which cumulative biomass represents cohorts above the reach of browsers.</w:t>
      </w:r>
    </w:p>
    <w:p w:rsidR="00CA3D67" w:rsidRDefault="00CA3D67" w:rsidP="001909F5">
      <w:pPr>
        <w:pStyle w:val="Heading3"/>
      </w:pPr>
      <w:bookmarkStart w:id="85" w:name="_Ref411410533"/>
      <w:bookmarkStart w:id="86" w:name="_Toc411414995"/>
      <w:r>
        <w:t>Proportion of Longevity to Escape Browse</w:t>
      </w:r>
      <w:bookmarkEnd w:id="85"/>
      <w:bookmarkEnd w:id="86"/>
    </w:p>
    <w:p w:rsidR="00CA3D67" w:rsidRPr="007464B1" w:rsidRDefault="00CA3D67" w:rsidP="001909F5">
      <w:r>
        <w:t>The keyword “</w:t>
      </w:r>
      <w:proofErr w:type="spellStart"/>
      <w:r>
        <w:t>EscapeBrowsePropLong</w:t>
      </w:r>
      <w:proofErr w:type="spellEnd"/>
      <w:r>
        <w:t>” is followed by a decimal value representing the proportion of longevity at which cohorts are considered escaped from browse</w:t>
      </w:r>
      <w:r w:rsidR="001909F5">
        <w:t xml:space="preserve"> (</w:t>
      </w:r>
      <w:r w:rsidR="001909F5">
        <w:fldChar w:fldCharType="begin"/>
      </w:r>
      <w:r w:rsidR="001909F5">
        <w:instrText xml:space="preserve"> REF _Ref411409997 \r \h </w:instrText>
      </w:r>
      <w:r w:rsidR="001909F5">
        <w:fldChar w:fldCharType="separate"/>
      </w:r>
      <w:r w:rsidR="001909F5">
        <w:t>2.2.1</w:t>
      </w:r>
      <w:r w:rsidR="001909F5">
        <w:fldChar w:fldCharType="end"/>
      </w:r>
      <w:r w:rsidR="001909F5">
        <w:t>).</w:t>
      </w:r>
      <w:r w:rsidR="001909F5" w:rsidRPr="001909F5">
        <w:t xml:space="preserve"> </w:t>
      </w:r>
      <w:r w:rsidR="001909F5">
        <w:rPr>
          <w:sz w:val="22"/>
          <w:szCs w:val="22"/>
        </w:rPr>
        <w:t>This age threshold is used to prevent senescing mature cohorts from being treated as cohorts within browse reach as their biomass declines.</w:t>
      </w:r>
    </w:p>
    <w:p w:rsidR="000C36DC" w:rsidRPr="00A6439A" w:rsidRDefault="000C36DC" w:rsidP="001909F5"/>
    <w:p w:rsidR="001909F5" w:rsidRDefault="001909F5" w:rsidP="001909F5">
      <w:pPr>
        <w:pStyle w:val="Heading3"/>
      </w:pPr>
      <w:bookmarkStart w:id="87" w:name="_Toc411414996"/>
      <w:r>
        <w:t>Growth Reduction Option (Optional)</w:t>
      </w:r>
      <w:bookmarkEnd w:id="87"/>
    </w:p>
    <w:p w:rsidR="00E87DE7" w:rsidRPr="00E87DE7" w:rsidRDefault="001909F5" w:rsidP="001909F5">
      <w:r>
        <w:t>The keyword “</w:t>
      </w:r>
      <w:proofErr w:type="spellStart"/>
      <w:r>
        <w:t>GrowthReduction</w:t>
      </w:r>
      <w:proofErr w:type="spellEnd"/>
      <w:r>
        <w:t>” is followed by “ON” or “OFF” to turn the browse impacts on the following year’s growth on or off (</w:t>
      </w:r>
      <w:r>
        <w:fldChar w:fldCharType="begin"/>
      </w:r>
      <w:r>
        <w:instrText xml:space="preserve"> REF _Ref411410814 \r \h </w:instrText>
      </w:r>
      <w:r>
        <w:fldChar w:fldCharType="separate"/>
      </w:r>
      <w:r>
        <w:t>2.10</w:t>
      </w:r>
      <w:r>
        <w:fldChar w:fldCharType="end"/>
      </w:r>
      <w:r>
        <w:t>).  This is an optional parameter. The default is “ON”, and excluding this parameter will include simulation of growth reductions.</w:t>
      </w:r>
    </w:p>
    <w:p w:rsidR="00C44572" w:rsidRPr="00E87DE7" w:rsidRDefault="00C44572" w:rsidP="001909F5">
      <w:pPr>
        <w:pStyle w:val="textinputfile"/>
      </w:pPr>
    </w:p>
    <w:p w:rsidR="001909F5" w:rsidRDefault="001909F5" w:rsidP="001909F5">
      <w:pPr>
        <w:pStyle w:val="Heading3"/>
      </w:pPr>
      <w:bookmarkStart w:id="88" w:name="_Toc411414997"/>
      <w:r>
        <w:t>Mortality Option (Optional)</w:t>
      </w:r>
      <w:bookmarkEnd w:id="88"/>
    </w:p>
    <w:p w:rsidR="001909F5" w:rsidRPr="00E87DE7" w:rsidRDefault="001909F5" w:rsidP="001909F5">
      <w:r>
        <w:t>The keyword “Mortality” is followed by “ON” or “OFF” to turn the browse impacts on cohort mortality on or off (</w:t>
      </w:r>
      <w:r>
        <w:fldChar w:fldCharType="begin"/>
      </w:r>
      <w:r>
        <w:instrText xml:space="preserve"> REF _Ref411410814 \r \h </w:instrText>
      </w:r>
      <w:r>
        <w:fldChar w:fldCharType="separate"/>
      </w:r>
      <w:r>
        <w:t>2.10</w:t>
      </w:r>
      <w:r>
        <w:fldChar w:fldCharType="end"/>
      </w:r>
      <w:r>
        <w:t>).  This is an optional parameter. The default is “ON”, and excluding this parameter will include simulation of cohort mortality.</w:t>
      </w:r>
    </w:p>
    <w:p w:rsidR="001909F5" w:rsidRDefault="001909F5" w:rsidP="001909F5">
      <w:pPr>
        <w:pStyle w:val="Heading3"/>
      </w:pPr>
      <w:bookmarkStart w:id="89" w:name="_Ref411411035"/>
      <w:bookmarkStart w:id="90" w:name="_Toc411414998"/>
      <w:r>
        <w:lastRenderedPageBreak/>
        <w:t>Count Non-Forage in Site Preference Option (Optional)</w:t>
      </w:r>
      <w:bookmarkEnd w:id="89"/>
      <w:bookmarkEnd w:id="90"/>
    </w:p>
    <w:p w:rsidR="001909F5" w:rsidRPr="00E87DE7" w:rsidRDefault="001909F5" w:rsidP="001909F5">
      <w:r>
        <w:t>The keyword “</w:t>
      </w:r>
      <w:proofErr w:type="spellStart"/>
      <w:r w:rsidRPr="001909F5">
        <w:t>CountNonForageinSitePref</w:t>
      </w:r>
      <w:proofErr w:type="spellEnd"/>
      <w:r>
        <w:t>” is followed by “TRUE” or “FALSE” to set whether cohorts with preference values of 0 should be used in the calculation of average site preference (</w:t>
      </w:r>
      <w:r>
        <w:fldChar w:fldCharType="begin"/>
      </w:r>
      <w:r>
        <w:instrText xml:space="preserve"> REF _Ref411410949 \r \h </w:instrText>
      </w:r>
      <w:r>
        <w:fldChar w:fldCharType="separate"/>
      </w:r>
      <w:r>
        <w:t>2.5</w:t>
      </w:r>
      <w:r>
        <w:fldChar w:fldCharType="end"/>
      </w:r>
      <w:r>
        <w:t>).  This is an optional parameter. The default is “</w:t>
      </w:r>
      <w:r w:rsidR="008A5466">
        <w:t>FALSE</w:t>
      </w:r>
      <w:r>
        <w:t xml:space="preserve">”, and excluding this parameter will </w:t>
      </w:r>
      <w:r w:rsidR="008A5466">
        <w:t xml:space="preserve">follow option B as described in </w:t>
      </w:r>
      <w:r w:rsidR="008A5466">
        <w:fldChar w:fldCharType="begin"/>
      </w:r>
      <w:r w:rsidR="008A5466">
        <w:instrText xml:space="preserve"> REF _Ref411410949 \r \h </w:instrText>
      </w:r>
      <w:r w:rsidR="008A5466">
        <w:fldChar w:fldCharType="separate"/>
      </w:r>
      <w:r w:rsidR="008A5466">
        <w:t>2.5</w:t>
      </w:r>
      <w:r w:rsidR="008A5466">
        <w:fldChar w:fldCharType="end"/>
      </w:r>
      <w:r w:rsidR="008A5466">
        <w:t>.</w:t>
      </w:r>
    </w:p>
    <w:p w:rsidR="008A5466" w:rsidRDefault="008A5466" w:rsidP="008A5466">
      <w:pPr>
        <w:pStyle w:val="Heading3"/>
      </w:pPr>
      <w:bookmarkStart w:id="91" w:name="_Toc411414999"/>
      <w:r>
        <w:t>Use Initial Biomass as Forage Option (Optional)</w:t>
      </w:r>
      <w:bookmarkEnd w:id="91"/>
    </w:p>
    <w:p w:rsidR="00C44572" w:rsidRDefault="008A5466" w:rsidP="008A5466">
      <w:r w:rsidRPr="008A5466">
        <w:t>The keyword “</w:t>
      </w:r>
      <w:proofErr w:type="spellStart"/>
      <w:r w:rsidRPr="008A5466">
        <w:t>UseInitBiomassAsForage</w:t>
      </w:r>
      <w:proofErr w:type="spellEnd"/>
      <w:r w:rsidRPr="008A5466">
        <w:t xml:space="preserve">” is followed by “TRUE” or “FALSE” to set whether </w:t>
      </w:r>
      <w:r>
        <w:t xml:space="preserve">the forage of new cohorts (age = 1) includes all of the initial biomass.  This is an optional parameter.  The default is “FALSE”, and excluding this parameter will apply the </w:t>
      </w:r>
      <w:proofErr w:type="spellStart"/>
      <w:r>
        <w:t>ANPPForageProp</w:t>
      </w:r>
      <w:proofErr w:type="spellEnd"/>
      <w:r>
        <w:t xml:space="preserve"> (</w:t>
      </w:r>
      <w:r>
        <w:fldChar w:fldCharType="begin"/>
      </w:r>
      <w:r>
        <w:instrText xml:space="preserve"> REF _Ref411409747 \r \h </w:instrText>
      </w:r>
      <w:r>
        <w:fldChar w:fldCharType="separate"/>
      </w:r>
      <w:r>
        <w:t>3.2.7</w:t>
      </w:r>
      <w:r>
        <w:fldChar w:fldCharType="end"/>
      </w:r>
      <w:r>
        <w:t>) to the initial biomass when determining the forage of a new cohort.</w:t>
      </w:r>
    </w:p>
    <w:p w:rsidR="008A5466" w:rsidRDefault="008A5466" w:rsidP="008A5466">
      <w:pPr>
        <w:pStyle w:val="Heading3"/>
      </w:pPr>
      <w:bookmarkStart w:id="92" w:name="_Toc411415000"/>
      <w:r>
        <w:t>HSI Inputs</w:t>
      </w:r>
      <w:bookmarkEnd w:id="92"/>
    </w:p>
    <w:p w:rsidR="008A5466" w:rsidRPr="008A5466" w:rsidRDefault="008A5466" w:rsidP="008A5466">
      <w:r>
        <w:t>The HSI inputs list the components (</w:t>
      </w:r>
      <w:proofErr w:type="spellStart"/>
      <w:r>
        <w:t>ForageQuantity</w:t>
      </w:r>
      <w:proofErr w:type="spellEnd"/>
      <w:r>
        <w:t xml:space="preserve"> and/or </w:t>
      </w:r>
      <w:proofErr w:type="spellStart"/>
      <w:r>
        <w:t>SitePreference</w:t>
      </w:r>
      <w:proofErr w:type="spellEnd"/>
      <w:r>
        <w:t>) that should be included in the HSI calculation along with any neighborhood window that should be used for each component.  The HSI Inputs table can include one or two rows depending on the user’s choice of HSI components (</w:t>
      </w:r>
      <w:r>
        <w:fldChar w:fldCharType="begin"/>
      </w:r>
      <w:r>
        <w:instrText xml:space="preserve"> REF _Ref411411422 \r \h </w:instrText>
      </w:r>
      <w:r>
        <w:fldChar w:fldCharType="separate"/>
      </w:r>
      <w:r>
        <w:t>2.6</w:t>
      </w:r>
      <w:r>
        <w:fldChar w:fldCharType="end"/>
      </w:r>
      <w:r>
        <w:t xml:space="preserve">).  If both </w:t>
      </w:r>
      <w:proofErr w:type="spellStart"/>
      <w:r>
        <w:t>ForageQuantity</w:t>
      </w:r>
      <w:proofErr w:type="spellEnd"/>
      <w:r>
        <w:t xml:space="preserve"> and </w:t>
      </w:r>
      <w:proofErr w:type="spellStart"/>
      <w:r>
        <w:t>SitePreference</w:t>
      </w:r>
      <w:proofErr w:type="spellEnd"/>
      <w:r>
        <w:t xml:space="preserve"> are included, </w:t>
      </w:r>
      <w:proofErr w:type="spellStart"/>
      <w:r>
        <w:t>Forage</w:t>
      </w:r>
      <w:r w:rsidR="0035287A">
        <w:t>Quantity</w:t>
      </w:r>
      <w:proofErr w:type="spellEnd"/>
      <w:r w:rsidR="0035287A">
        <w:t xml:space="preserve"> should be listed first, and the resulting HSI is the product of the forage quantity and site preference values.</w:t>
      </w:r>
    </w:p>
    <w:p w:rsidR="008A5466" w:rsidRDefault="008A5466" w:rsidP="008A5466">
      <w:pPr>
        <w:pStyle w:val="Heading4"/>
      </w:pPr>
      <w:bookmarkStart w:id="93" w:name="_Toc411415001"/>
      <w:r>
        <w:t>Forage Quantity (Optional)</w:t>
      </w:r>
      <w:bookmarkEnd w:id="93"/>
    </w:p>
    <w:p w:rsidR="008A5466" w:rsidRPr="008A5466" w:rsidRDefault="008A5466" w:rsidP="008A5466">
      <w:r>
        <w:t>The keyword “</w:t>
      </w:r>
      <w:proofErr w:type="spellStart"/>
      <w:r>
        <w:t>ForageQuantity</w:t>
      </w:r>
      <w:proofErr w:type="spellEnd"/>
      <w:r>
        <w:t xml:space="preserve">” is followed by an integer value defining a neighborhood radius.  When the radius is &gt; 0, then the site forage quantity used in the HSI calculation is the average forage quantity of all sites within the defined neighborhood.  If this parameter is excluded, forage quantity will not be used to calculate HSI.  Either </w:t>
      </w:r>
      <w:proofErr w:type="spellStart"/>
      <w:r>
        <w:t>ForageQuantity</w:t>
      </w:r>
      <w:proofErr w:type="spellEnd"/>
      <w:r>
        <w:t xml:space="preserve"> or </w:t>
      </w:r>
      <w:proofErr w:type="spellStart"/>
      <w:r>
        <w:t>SitePreference</w:t>
      </w:r>
      <w:proofErr w:type="spellEnd"/>
      <w:r>
        <w:t xml:space="preserve"> (or both) must be listed </w:t>
      </w:r>
      <w:r w:rsidR="0035287A">
        <w:t>in the HSI Inputs.</w:t>
      </w:r>
    </w:p>
    <w:p w:rsidR="0035287A" w:rsidRDefault="0035287A" w:rsidP="0035287A">
      <w:pPr>
        <w:pStyle w:val="Heading4"/>
      </w:pPr>
      <w:bookmarkStart w:id="94" w:name="_Toc411415002"/>
      <w:r>
        <w:t>Site Preference (Optional)</w:t>
      </w:r>
      <w:bookmarkEnd w:id="94"/>
    </w:p>
    <w:p w:rsidR="0035287A" w:rsidRPr="008A5466" w:rsidRDefault="0035287A" w:rsidP="0035287A">
      <w:r>
        <w:t>The keyword “</w:t>
      </w:r>
      <w:proofErr w:type="spellStart"/>
      <w:r>
        <w:t>SitePreference</w:t>
      </w:r>
      <w:proofErr w:type="spellEnd"/>
      <w:r>
        <w:t xml:space="preserve">” is followed by an integer value defining a neighborhood radius.  When the radius is &gt; 0, then the site preference used in the HSI calculation is the average site preference of all sites within the defined neighborhood.  If this parameter is excluded, site preference will not be used to calculate HSI.  Either </w:t>
      </w:r>
      <w:proofErr w:type="spellStart"/>
      <w:r>
        <w:t>ForageQuantity</w:t>
      </w:r>
      <w:proofErr w:type="spellEnd"/>
      <w:r>
        <w:t xml:space="preserve"> or </w:t>
      </w:r>
      <w:proofErr w:type="spellStart"/>
      <w:r>
        <w:t>SitePreference</w:t>
      </w:r>
      <w:proofErr w:type="spellEnd"/>
      <w:r>
        <w:t xml:space="preserve"> (or both) must be listed in the HSI Inputs.</w:t>
      </w:r>
    </w:p>
    <w:p w:rsidR="0035287A" w:rsidRDefault="0035287A" w:rsidP="0035287A">
      <w:pPr>
        <w:pStyle w:val="Heading3"/>
      </w:pPr>
      <w:bookmarkStart w:id="95" w:name="_Toc411415003"/>
      <w:r>
        <w:t>Output Maps (Optional)</w:t>
      </w:r>
      <w:bookmarkEnd w:id="95"/>
    </w:p>
    <w:p w:rsidR="0035287A" w:rsidRDefault="0035287A" w:rsidP="0035287A">
      <w:r>
        <w:t>Five potential output maps have been defined for this extension.  The generation of any of the output maps can be turned on or off by including or excluding it from the parameter file.</w:t>
      </w:r>
    </w:p>
    <w:p w:rsidR="0035287A" w:rsidRDefault="0035287A" w:rsidP="0035287A">
      <w:pPr>
        <w:pStyle w:val="Heading4"/>
      </w:pPr>
      <w:bookmarkStart w:id="96" w:name="_Toc411415004"/>
      <w:r>
        <w:lastRenderedPageBreak/>
        <w:t>Site Preference Output Maps (Optional)</w:t>
      </w:r>
      <w:bookmarkEnd w:id="96"/>
    </w:p>
    <w:p w:rsidR="0035287A" w:rsidRDefault="0035287A" w:rsidP="0035287A">
      <w:r>
        <w:t>The keyword “</w:t>
      </w:r>
      <w:proofErr w:type="spellStart"/>
      <w:r>
        <w:t>SitePrefMapNames</w:t>
      </w:r>
      <w:proofErr w:type="spellEnd"/>
      <w:r>
        <w:t>” is followed by a path and filename template for output maps of site preference (</w:t>
      </w:r>
      <w:r>
        <w:fldChar w:fldCharType="begin"/>
      </w:r>
      <w:r>
        <w:instrText xml:space="preserve"> REF _Ref411410949 \r \h </w:instrText>
      </w:r>
      <w:r>
        <w:fldChar w:fldCharType="separate"/>
      </w:r>
      <w:r>
        <w:t>2.5</w:t>
      </w:r>
      <w:r>
        <w:fldChar w:fldCharType="end"/>
      </w:r>
      <w:r>
        <w:t>).  The filename should include the key “{</w:t>
      </w:r>
      <w:proofErr w:type="spellStart"/>
      <w:r>
        <w:t>timestep</w:t>
      </w:r>
      <w:proofErr w:type="spellEnd"/>
      <w:r>
        <w:t xml:space="preserve">}” to indicate where the value of the </w:t>
      </w:r>
      <w:proofErr w:type="spellStart"/>
      <w:r>
        <w:t>timestep</w:t>
      </w:r>
      <w:proofErr w:type="spellEnd"/>
      <w:r>
        <w:t xml:space="preserve"> should be included in the file name.  This output map is optional.</w:t>
      </w:r>
    </w:p>
    <w:p w:rsidR="0035287A" w:rsidRDefault="0035287A" w:rsidP="0035287A">
      <w:pPr>
        <w:pStyle w:val="Heading4"/>
      </w:pPr>
      <w:bookmarkStart w:id="97" w:name="_Toc411415005"/>
      <w:r>
        <w:t>Site Forage Output Maps (Optional)</w:t>
      </w:r>
      <w:bookmarkEnd w:id="97"/>
    </w:p>
    <w:p w:rsidR="0035287A" w:rsidRDefault="0035287A" w:rsidP="0035287A">
      <w:r>
        <w:t>The keyword “</w:t>
      </w:r>
      <w:proofErr w:type="spellStart"/>
      <w:r>
        <w:t>SiteForageMapNames</w:t>
      </w:r>
      <w:proofErr w:type="spellEnd"/>
      <w:r>
        <w:t>” is followed by a path and filename template for output maps of site forage quantity (</w:t>
      </w:r>
      <w:r>
        <w:fldChar w:fldCharType="begin"/>
      </w:r>
      <w:r>
        <w:instrText xml:space="preserve"> REF _Ref411412152 \r \h </w:instrText>
      </w:r>
      <w:r>
        <w:fldChar w:fldCharType="separate"/>
      </w:r>
      <w:r>
        <w:t>2.4</w:t>
      </w:r>
      <w:r>
        <w:fldChar w:fldCharType="end"/>
      </w:r>
      <w:r>
        <w:t>).  The filename should include the key “{</w:t>
      </w:r>
      <w:proofErr w:type="spellStart"/>
      <w:r>
        <w:t>timestep</w:t>
      </w:r>
      <w:proofErr w:type="spellEnd"/>
      <w:r>
        <w:t xml:space="preserve">}” to indicate where the value of the </w:t>
      </w:r>
      <w:proofErr w:type="spellStart"/>
      <w:r>
        <w:t>timestep</w:t>
      </w:r>
      <w:proofErr w:type="spellEnd"/>
      <w:r>
        <w:t xml:space="preserve"> should be included in the file name.  This output map is optional.</w:t>
      </w:r>
    </w:p>
    <w:p w:rsidR="0035287A" w:rsidRDefault="0035287A" w:rsidP="0035287A">
      <w:pPr>
        <w:pStyle w:val="Heading4"/>
      </w:pPr>
      <w:bookmarkStart w:id="98" w:name="_Toc411415006"/>
      <w:r>
        <w:t>Site HSI Output Maps (Optional)</w:t>
      </w:r>
      <w:bookmarkEnd w:id="98"/>
    </w:p>
    <w:p w:rsidR="0035287A" w:rsidRDefault="0035287A" w:rsidP="0035287A">
      <w:r>
        <w:t>The keyword “</w:t>
      </w:r>
      <w:proofErr w:type="spellStart"/>
      <w:r>
        <w:t>SiteHSIMapNames</w:t>
      </w:r>
      <w:proofErr w:type="spellEnd"/>
      <w:r>
        <w:t>” is followed by a path and filename template for output maps of site habitat suitability (</w:t>
      </w:r>
      <w:r>
        <w:fldChar w:fldCharType="begin"/>
      </w:r>
      <w:r>
        <w:instrText xml:space="preserve"> REF _Ref411411422 \r \h </w:instrText>
      </w:r>
      <w:r>
        <w:fldChar w:fldCharType="separate"/>
      </w:r>
      <w:r>
        <w:t>2.6</w:t>
      </w:r>
      <w:r>
        <w:fldChar w:fldCharType="end"/>
      </w:r>
      <w:r>
        <w:t>).  The filename should include the key “{</w:t>
      </w:r>
      <w:proofErr w:type="spellStart"/>
      <w:r>
        <w:t>timestep</w:t>
      </w:r>
      <w:proofErr w:type="spellEnd"/>
      <w:r>
        <w:t xml:space="preserve">}” to indicate where the value of the </w:t>
      </w:r>
      <w:proofErr w:type="spellStart"/>
      <w:r>
        <w:t>timestep</w:t>
      </w:r>
      <w:proofErr w:type="spellEnd"/>
      <w:r>
        <w:t xml:space="preserve"> should be included in the file name.  This output map is optional.</w:t>
      </w:r>
    </w:p>
    <w:p w:rsidR="0035287A" w:rsidRDefault="0035287A" w:rsidP="0035287A">
      <w:pPr>
        <w:pStyle w:val="Heading4"/>
      </w:pPr>
      <w:bookmarkStart w:id="99" w:name="_Toc411415007"/>
      <w:r>
        <w:t>Site Population Output Maps (Optional)</w:t>
      </w:r>
      <w:bookmarkEnd w:id="99"/>
    </w:p>
    <w:p w:rsidR="0035287A" w:rsidRDefault="0035287A" w:rsidP="0035287A">
      <w:r>
        <w:t>The keyword “</w:t>
      </w:r>
      <w:proofErr w:type="spellStart"/>
      <w:r>
        <w:t>SitePopulationMapNames</w:t>
      </w:r>
      <w:proofErr w:type="spellEnd"/>
      <w:r>
        <w:t>” is followed by a path and filename template for output maps of site population (</w:t>
      </w:r>
      <w:r>
        <w:fldChar w:fldCharType="begin"/>
      </w:r>
      <w:r>
        <w:instrText xml:space="preserve"> REF _Ref411412284 \r \h </w:instrText>
      </w:r>
      <w:r>
        <w:fldChar w:fldCharType="separate"/>
      </w:r>
      <w:r>
        <w:t>2.7.1.1</w:t>
      </w:r>
      <w:r>
        <w:fldChar w:fldCharType="end"/>
      </w:r>
      <w:r>
        <w:t xml:space="preserve">, </w:t>
      </w:r>
      <w:r>
        <w:fldChar w:fldCharType="begin"/>
      </w:r>
      <w:r>
        <w:instrText xml:space="preserve"> REF _Ref411412289 \r \h </w:instrText>
      </w:r>
      <w:r>
        <w:fldChar w:fldCharType="separate"/>
      </w:r>
      <w:r>
        <w:t>2.7.2.3</w:t>
      </w:r>
      <w:r>
        <w:fldChar w:fldCharType="end"/>
      </w:r>
      <w:r>
        <w:t>).  The filename should include the key “{</w:t>
      </w:r>
      <w:proofErr w:type="spellStart"/>
      <w:r>
        <w:t>timestep</w:t>
      </w:r>
      <w:proofErr w:type="spellEnd"/>
      <w:r>
        <w:t xml:space="preserve">}” to indicate where the value of the </w:t>
      </w:r>
      <w:proofErr w:type="spellStart"/>
      <w:r>
        <w:t>timestep</w:t>
      </w:r>
      <w:proofErr w:type="spellEnd"/>
      <w:r>
        <w:t xml:space="preserve"> should be included in the file name.  This output map is optional.</w:t>
      </w:r>
    </w:p>
    <w:p w:rsidR="0035287A" w:rsidRDefault="0035287A" w:rsidP="0035287A">
      <w:pPr>
        <w:pStyle w:val="Heading4"/>
      </w:pPr>
      <w:bookmarkStart w:id="100" w:name="_Toc411415008"/>
      <w:r>
        <w:t>Biomass Removed Output Maps (Optional)</w:t>
      </w:r>
      <w:bookmarkEnd w:id="100"/>
    </w:p>
    <w:p w:rsidR="0035287A" w:rsidRDefault="0035287A" w:rsidP="0035287A">
      <w:r>
        <w:t>The keyword “</w:t>
      </w:r>
      <w:proofErr w:type="spellStart"/>
      <w:r w:rsidRPr="0035287A">
        <w:t>BiomassRemovedMapNames</w:t>
      </w:r>
      <w:proofErr w:type="spellEnd"/>
      <w:r>
        <w:t xml:space="preserve">” is followed by a path and filename template for output maps of </w:t>
      </w:r>
      <w:r w:rsidR="004122B9">
        <w:t>biomass removed</w:t>
      </w:r>
      <w:r>
        <w:t>.  The filename should include the key “{</w:t>
      </w:r>
      <w:proofErr w:type="spellStart"/>
      <w:r>
        <w:t>timestep</w:t>
      </w:r>
      <w:proofErr w:type="spellEnd"/>
      <w:r>
        <w:t xml:space="preserve">}” to indicate where the value of the </w:t>
      </w:r>
      <w:proofErr w:type="spellStart"/>
      <w:r>
        <w:t>timestep</w:t>
      </w:r>
      <w:proofErr w:type="spellEnd"/>
      <w:r>
        <w:t xml:space="preserve"> should be included in the file name.  This output map is optional.</w:t>
      </w:r>
      <w:r w:rsidR="004122B9">
        <w:t xml:space="preserve">  Biomass removed includes biomass consumed by the browser (</w:t>
      </w:r>
      <w:r w:rsidR="004122B9">
        <w:fldChar w:fldCharType="begin"/>
      </w:r>
      <w:r w:rsidR="004122B9">
        <w:instrText xml:space="preserve"> REF _Ref411412340 \r \h </w:instrText>
      </w:r>
      <w:r w:rsidR="004122B9">
        <w:fldChar w:fldCharType="separate"/>
      </w:r>
      <w:r w:rsidR="004122B9">
        <w:t>2.8</w:t>
      </w:r>
      <w:r w:rsidR="004122B9">
        <w:fldChar w:fldCharType="end"/>
      </w:r>
      <w:r w:rsidR="004122B9">
        <w:t>) as well as biomass lost to mortality caused by browsing (</w:t>
      </w:r>
      <w:r w:rsidR="004122B9">
        <w:fldChar w:fldCharType="begin"/>
      </w:r>
      <w:r w:rsidR="004122B9">
        <w:instrText xml:space="preserve"> REF _Ref411410814 \r \h </w:instrText>
      </w:r>
      <w:r w:rsidR="004122B9">
        <w:fldChar w:fldCharType="separate"/>
      </w:r>
      <w:r w:rsidR="004122B9">
        <w:t>2.10</w:t>
      </w:r>
      <w:r w:rsidR="004122B9">
        <w:fldChar w:fldCharType="end"/>
      </w:r>
      <w:r w:rsidR="004122B9">
        <w:t>).</w:t>
      </w:r>
    </w:p>
    <w:p w:rsidR="004122B9" w:rsidRDefault="004122B9" w:rsidP="004122B9">
      <w:pPr>
        <w:pStyle w:val="Heading3"/>
      </w:pPr>
      <w:bookmarkStart w:id="101" w:name="_Toc411415009"/>
      <w:r>
        <w:t>Output Log</w:t>
      </w:r>
      <w:bookmarkEnd w:id="101"/>
    </w:p>
    <w:p w:rsidR="004122B9" w:rsidRPr="004122B9" w:rsidRDefault="004122B9" w:rsidP="004122B9">
      <w:r>
        <w:t>The keyword “</w:t>
      </w:r>
      <w:proofErr w:type="spellStart"/>
      <w:r>
        <w:t>LogFile</w:t>
      </w:r>
      <w:proofErr w:type="spellEnd"/>
      <w:r>
        <w:t>” is followed by a path and filename for the output log to be written.</w:t>
      </w:r>
    </w:p>
    <w:p w:rsidR="008A5466" w:rsidRPr="008A5466" w:rsidRDefault="008A5466" w:rsidP="008A5466"/>
    <w:p w:rsidR="00C44572" w:rsidRDefault="00C44572" w:rsidP="001909F5">
      <w:pPr>
        <w:pStyle w:val="Heading1"/>
        <w:rPr>
          <w:b/>
        </w:rPr>
      </w:pPr>
      <w:bookmarkStart w:id="102" w:name="_Toc348685193"/>
      <w:bookmarkStart w:id="103" w:name="_Toc411415010"/>
      <w:r w:rsidRPr="000319ED">
        <w:lastRenderedPageBreak/>
        <w:t>Output Files</w:t>
      </w:r>
      <w:bookmarkEnd w:id="102"/>
      <w:bookmarkEnd w:id="103"/>
    </w:p>
    <w:p w:rsidR="004122B9" w:rsidRDefault="004122B9" w:rsidP="004122B9">
      <w:pPr>
        <w:pStyle w:val="Heading2"/>
      </w:pPr>
      <w:bookmarkStart w:id="104" w:name="_Toc411415011"/>
      <w:r>
        <w:t>Site Preference Output Maps (Optional)</w:t>
      </w:r>
      <w:bookmarkEnd w:id="104"/>
    </w:p>
    <w:p w:rsidR="004122B9" w:rsidRDefault="004122B9" w:rsidP="004122B9">
      <w:r>
        <w:t>The inclusion of “</w:t>
      </w:r>
      <w:proofErr w:type="spellStart"/>
      <w:r>
        <w:t>SitePrefMapNames</w:t>
      </w:r>
      <w:proofErr w:type="spellEnd"/>
      <w:r>
        <w:t>” in the parameter file generates output maps of Site Preference values.  Map values are site preference values multiplied by 100, for a range of 0 to 100.  Non-active cells always have a site preference of 0.</w:t>
      </w:r>
    </w:p>
    <w:p w:rsidR="004122B9" w:rsidRDefault="004122B9" w:rsidP="004122B9">
      <w:pPr>
        <w:pStyle w:val="Heading2"/>
      </w:pPr>
      <w:bookmarkStart w:id="105" w:name="_Toc411415012"/>
      <w:r w:rsidRPr="004122B9">
        <w:t xml:space="preserve">Site Forage Output Maps </w:t>
      </w:r>
      <w:r>
        <w:t>(Optional)</w:t>
      </w:r>
      <w:bookmarkEnd w:id="105"/>
    </w:p>
    <w:p w:rsidR="004122B9" w:rsidRDefault="004122B9" w:rsidP="004122B9">
      <w:r>
        <w:t>The inclusion of “</w:t>
      </w:r>
      <w:proofErr w:type="spellStart"/>
      <w:r>
        <w:t>SiteForageMapNames</w:t>
      </w:r>
      <w:proofErr w:type="spellEnd"/>
      <w:r>
        <w:t>” in the parameter file generates output maps of site Forage Quantity values.  Map values are forage quantity in g/m</w:t>
      </w:r>
      <w:r>
        <w:rPr>
          <w:vertAlign w:val="superscript"/>
        </w:rPr>
        <w:t>2</w:t>
      </w:r>
      <w:r>
        <w:t>.  Non-active cells always have a forage quantity of 0.</w:t>
      </w:r>
    </w:p>
    <w:p w:rsidR="004122B9" w:rsidRDefault="004122B9" w:rsidP="004122B9">
      <w:pPr>
        <w:pStyle w:val="Heading2"/>
      </w:pPr>
      <w:bookmarkStart w:id="106" w:name="_Toc411415013"/>
      <w:r w:rsidRPr="004122B9">
        <w:t xml:space="preserve">Site </w:t>
      </w:r>
      <w:r>
        <w:t>HSI</w:t>
      </w:r>
      <w:r w:rsidRPr="004122B9">
        <w:t xml:space="preserve"> Output Maps </w:t>
      </w:r>
      <w:r>
        <w:t>(Optional)</w:t>
      </w:r>
      <w:bookmarkEnd w:id="106"/>
    </w:p>
    <w:p w:rsidR="004122B9" w:rsidRDefault="004122B9" w:rsidP="004122B9">
      <w:r>
        <w:t>The inclusion of “</w:t>
      </w:r>
      <w:proofErr w:type="spellStart"/>
      <w:r>
        <w:t>SiteHSIMapNames</w:t>
      </w:r>
      <w:proofErr w:type="spellEnd"/>
      <w:r>
        <w:t>” in the parameter file generates output maps of site Habitat Suitability Index values.  Map values depend on the components (site preference and/or forage quantity) used in the HSI calculation.  Non-active cells always have HSI values of 0.</w:t>
      </w:r>
    </w:p>
    <w:p w:rsidR="004122B9" w:rsidRDefault="004122B9" w:rsidP="004122B9">
      <w:pPr>
        <w:pStyle w:val="Heading2"/>
      </w:pPr>
      <w:bookmarkStart w:id="107" w:name="_Toc411415014"/>
      <w:r w:rsidRPr="004122B9">
        <w:t xml:space="preserve">Site </w:t>
      </w:r>
      <w:r>
        <w:t>Population</w:t>
      </w:r>
      <w:r w:rsidRPr="004122B9">
        <w:t xml:space="preserve"> Output Maps </w:t>
      </w:r>
      <w:r>
        <w:t>(Optional)</w:t>
      </w:r>
      <w:bookmarkEnd w:id="107"/>
    </w:p>
    <w:p w:rsidR="004122B9" w:rsidRDefault="004122B9" w:rsidP="004122B9">
      <w:r>
        <w:t>The inclusion of “</w:t>
      </w:r>
      <w:proofErr w:type="spellStart"/>
      <w:r>
        <w:t>SitePopulationMapNames</w:t>
      </w:r>
      <w:proofErr w:type="spellEnd"/>
      <w:r>
        <w:t>” in the parameter file generates output maps of site population.  Map values depend on whether the option of dynamic populations was used.  With non-dynamic populations, the map values represent the Site Browse Index (</w:t>
      </w:r>
      <w:r>
        <w:fldChar w:fldCharType="begin"/>
      </w:r>
      <w:r>
        <w:instrText xml:space="preserve"> REF _Ref411412284 \r \h </w:instrText>
      </w:r>
      <w:r>
        <w:fldChar w:fldCharType="separate"/>
      </w:r>
      <w:r>
        <w:t>2.7.1.1</w:t>
      </w:r>
      <w:r>
        <w:fldChar w:fldCharType="end"/>
      </w:r>
      <w:r>
        <w:t>) value multiplied by 100, for a range of 0 to 100.  With dynamic populations, the map values represent the Site Population Index (</w:t>
      </w:r>
      <w:r>
        <w:fldChar w:fldCharType="begin"/>
      </w:r>
      <w:r>
        <w:instrText xml:space="preserve"> REF _Ref411412289 \r \h </w:instrText>
      </w:r>
      <w:r>
        <w:fldChar w:fldCharType="separate"/>
      </w:r>
      <w:r>
        <w:t>2.7.2.3</w:t>
      </w:r>
      <w:r>
        <w:fldChar w:fldCharType="end"/>
      </w:r>
      <w:r>
        <w:t>).  Non-active cells always have population values of 0.</w:t>
      </w:r>
    </w:p>
    <w:p w:rsidR="00DC40EB" w:rsidRDefault="00DC40EB" w:rsidP="00DC40EB">
      <w:pPr>
        <w:pStyle w:val="Heading2"/>
      </w:pPr>
      <w:bookmarkStart w:id="108" w:name="_Toc411415015"/>
      <w:r>
        <w:t xml:space="preserve">Biomass Removed </w:t>
      </w:r>
      <w:r w:rsidRPr="004122B9">
        <w:t xml:space="preserve">Output Maps </w:t>
      </w:r>
      <w:r>
        <w:t>(Optional)</w:t>
      </w:r>
      <w:bookmarkEnd w:id="108"/>
    </w:p>
    <w:p w:rsidR="00DC40EB" w:rsidRDefault="00DC40EB" w:rsidP="00DC40EB">
      <w:r>
        <w:t>The inclusion of “</w:t>
      </w:r>
      <w:proofErr w:type="spellStart"/>
      <w:r w:rsidRPr="0035287A">
        <w:t>BiomassRemovedMapNames</w:t>
      </w:r>
      <w:proofErr w:type="spellEnd"/>
      <w:r>
        <w:t>” in the parameter file generates output maps of site biomass removed values.  Map values are biomass in g/m</w:t>
      </w:r>
      <w:r>
        <w:rPr>
          <w:vertAlign w:val="superscript"/>
        </w:rPr>
        <w:t>2</w:t>
      </w:r>
      <w:r>
        <w:t>.  Biomass removed includes biomass consumed by the browser (</w:t>
      </w:r>
      <w:r>
        <w:fldChar w:fldCharType="begin"/>
      </w:r>
      <w:r>
        <w:instrText xml:space="preserve"> REF _Ref411412340 \r \h </w:instrText>
      </w:r>
      <w:r>
        <w:fldChar w:fldCharType="separate"/>
      </w:r>
      <w:r>
        <w:t>2.8</w:t>
      </w:r>
      <w:r>
        <w:fldChar w:fldCharType="end"/>
      </w:r>
      <w:r>
        <w:t>) as well as biomass lost to mortality caused by browsing (</w:t>
      </w:r>
      <w:r>
        <w:fldChar w:fldCharType="begin"/>
      </w:r>
      <w:r>
        <w:instrText xml:space="preserve"> REF _Ref411410814 \r \h </w:instrText>
      </w:r>
      <w:r>
        <w:fldChar w:fldCharType="separate"/>
      </w:r>
      <w:r>
        <w:t>2.10</w:t>
      </w:r>
      <w:r>
        <w:fldChar w:fldCharType="end"/>
      </w:r>
      <w:r>
        <w:t>).  Non-active cells always have a biomass removed of 0.</w:t>
      </w:r>
    </w:p>
    <w:p w:rsidR="004122B9" w:rsidRDefault="004122B9" w:rsidP="00DC40EB">
      <w:pPr>
        <w:pStyle w:val="Heading2"/>
      </w:pPr>
      <w:bookmarkStart w:id="109" w:name="_Toc411415016"/>
      <w:r>
        <w:t>Output Log</w:t>
      </w:r>
      <w:bookmarkEnd w:id="109"/>
    </w:p>
    <w:p w:rsidR="004122B9" w:rsidRPr="004122B9" w:rsidRDefault="00DC40EB" w:rsidP="004122B9">
      <w:r>
        <w:t xml:space="preserve">The output log is a text file that contains information about the browse events over the course of a simulation.  For each </w:t>
      </w:r>
      <w:proofErr w:type="spellStart"/>
      <w:r>
        <w:t>timestep</w:t>
      </w:r>
      <w:proofErr w:type="spellEnd"/>
      <w:r>
        <w:t>, the log includes separate records for each population zone (</w:t>
      </w:r>
      <w:r>
        <w:fldChar w:fldCharType="begin"/>
      </w:r>
      <w:r>
        <w:instrText xml:space="preserve"> REF _Ref411409054 \r \h </w:instrText>
      </w:r>
      <w:r>
        <w:fldChar w:fldCharType="separate"/>
      </w:r>
      <w:r>
        <w:t>2.3</w:t>
      </w:r>
      <w:r>
        <w:fldChar w:fldCharType="end"/>
      </w:r>
      <w:r>
        <w:t>) and for the landscape as a whole.</w:t>
      </w:r>
    </w:p>
    <w:p w:rsidR="00DC40EB" w:rsidRDefault="00DC40EB" w:rsidP="00DC40EB">
      <w:pPr>
        <w:pStyle w:val="Heading3"/>
      </w:pPr>
      <w:bookmarkStart w:id="110" w:name="_Toc411415017"/>
      <w:proofErr w:type="spellStart"/>
      <w:r>
        <w:t>Timestep</w:t>
      </w:r>
      <w:bookmarkEnd w:id="110"/>
      <w:proofErr w:type="spellEnd"/>
    </w:p>
    <w:p w:rsidR="00DC40EB" w:rsidRPr="00DC40EB" w:rsidRDefault="00DC40EB" w:rsidP="00DC40EB">
      <w:proofErr w:type="gramStart"/>
      <w:r>
        <w:t xml:space="preserve">The simulation </w:t>
      </w:r>
      <w:proofErr w:type="spellStart"/>
      <w:r>
        <w:t>timestep</w:t>
      </w:r>
      <w:proofErr w:type="spellEnd"/>
      <w:r>
        <w:t>.</w:t>
      </w:r>
      <w:proofErr w:type="gramEnd"/>
    </w:p>
    <w:p w:rsidR="00DC40EB" w:rsidRDefault="00DC40EB" w:rsidP="00DC40EB">
      <w:pPr>
        <w:pStyle w:val="Heading3"/>
      </w:pPr>
      <w:bookmarkStart w:id="111" w:name="_Toc411415018"/>
      <w:r>
        <w:lastRenderedPageBreak/>
        <w:t>Zone</w:t>
      </w:r>
      <w:bookmarkEnd w:id="111"/>
    </w:p>
    <w:p w:rsidR="00DC40EB" w:rsidRPr="00DC40EB" w:rsidRDefault="00DC40EB" w:rsidP="00DC40EB">
      <w:r>
        <w:t>The population zone map code.  Records representing the full landscape have a Zone value of -1.</w:t>
      </w:r>
    </w:p>
    <w:p w:rsidR="00DC40EB" w:rsidRDefault="00DC40EB" w:rsidP="00DC40EB">
      <w:pPr>
        <w:pStyle w:val="Heading3"/>
      </w:pPr>
      <w:bookmarkStart w:id="112" w:name="_Toc411415019"/>
      <w:r>
        <w:t>Population</w:t>
      </w:r>
      <w:bookmarkEnd w:id="112"/>
    </w:p>
    <w:p w:rsidR="00DC40EB" w:rsidRPr="00DC40EB" w:rsidRDefault="00DC40EB" w:rsidP="00DC40EB">
      <w:r>
        <w:t>The total zone/landscape population (dynamic population) or browser density index (non-dynamic population).</w:t>
      </w:r>
    </w:p>
    <w:p w:rsidR="00DC40EB" w:rsidRDefault="00DC40EB" w:rsidP="00DC40EB">
      <w:pPr>
        <w:pStyle w:val="Heading3"/>
      </w:pPr>
      <w:bookmarkStart w:id="113" w:name="_Toc411415020"/>
      <w:r>
        <w:t>Damaged Sites</w:t>
      </w:r>
      <w:bookmarkEnd w:id="113"/>
    </w:p>
    <w:p w:rsidR="00DC40EB" w:rsidRPr="00DC40EB" w:rsidRDefault="00DC40EB" w:rsidP="00DC40EB">
      <w:proofErr w:type="gramStart"/>
      <w:r>
        <w:t>Number of sites in the zone/landscape damaged by the browser.</w:t>
      </w:r>
      <w:proofErr w:type="gramEnd"/>
    </w:p>
    <w:p w:rsidR="00DC40EB" w:rsidRDefault="00DC40EB" w:rsidP="00DC40EB">
      <w:pPr>
        <w:pStyle w:val="Heading3"/>
      </w:pPr>
      <w:bookmarkStart w:id="114" w:name="_Toc411415021"/>
      <w:r>
        <w:t>Biomass Removed</w:t>
      </w:r>
      <w:bookmarkEnd w:id="114"/>
    </w:p>
    <w:p w:rsidR="00DC40EB" w:rsidRPr="00DC40EB" w:rsidRDefault="00DC40EB" w:rsidP="00DC40EB">
      <w:r>
        <w:t>Total biomass removed from the zone/landscape by the browser due to direct browsing and mortality.</w:t>
      </w:r>
    </w:p>
    <w:p w:rsidR="00DC40EB" w:rsidRDefault="00DC40EB" w:rsidP="00DC40EB">
      <w:pPr>
        <w:pStyle w:val="Heading3"/>
      </w:pPr>
      <w:bookmarkStart w:id="115" w:name="_Toc411415022"/>
      <w:r>
        <w:t>Cohorts Killed</w:t>
      </w:r>
      <w:bookmarkEnd w:id="115"/>
    </w:p>
    <w:p w:rsidR="00DC40EB" w:rsidRPr="00DC40EB" w:rsidRDefault="00DC40EB" w:rsidP="00DC40EB">
      <w:r>
        <w:t>Number of cohorts killed in the zone/landscape by the browser.</w:t>
      </w:r>
    </w:p>
    <w:p w:rsidR="00DC40EB" w:rsidRDefault="00DC40EB" w:rsidP="00DC40EB">
      <w:pPr>
        <w:pStyle w:val="Heading3"/>
      </w:pPr>
      <w:bookmarkStart w:id="116" w:name="_Toc411415023"/>
      <w:r>
        <w:t>Biomass Removed by species</w:t>
      </w:r>
      <w:bookmarkEnd w:id="116"/>
    </w:p>
    <w:p w:rsidR="00DC40EB" w:rsidRPr="00DC40EB" w:rsidRDefault="00DC40EB" w:rsidP="00DC40EB">
      <w:r>
        <w:t>Total species biomass removed from the zone/landscape by the browser due to direct browsing and mortality.  A column is included for each species.</w:t>
      </w:r>
    </w:p>
    <w:p w:rsidR="00DC40EB" w:rsidRDefault="00DC40EB" w:rsidP="00DC40EB">
      <w:pPr>
        <w:pStyle w:val="Heading3"/>
      </w:pPr>
      <w:bookmarkStart w:id="117" w:name="_Toc411415024"/>
      <w:r>
        <w:t>Cohorts Killed by species</w:t>
      </w:r>
      <w:bookmarkEnd w:id="117"/>
    </w:p>
    <w:p w:rsidR="00DC40EB" w:rsidRPr="00DC40EB" w:rsidRDefault="00DC40EB" w:rsidP="00DC40EB">
      <w:r>
        <w:t>Total cohorts killed for each species within the zone/landscape by the browser.  A column is included for each species.</w:t>
      </w:r>
    </w:p>
    <w:p w:rsidR="00DC40EB" w:rsidRPr="00DC40EB" w:rsidRDefault="00DC40EB" w:rsidP="00DC40EB"/>
    <w:p w:rsidR="00DC40EB" w:rsidRPr="00DC40EB" w:rsidRDefault="00DC40EB" w:rsidP="00DC40EB"/>
    <w:p w:rsidR="00DC40EB" w:rsidRPr="00DC40EB" w:rsidRDefault="00DC40EB" w:rsidP="00DC40EB"/>
    <w:p w:rsidR="00DC40EB" w:rsidRPr="00DC40EB" w:rsidRDefault="00DC40EB" w:rsidP="00DC40EB"/>
    <w:p w:rsidR="00DC40EB" w:rsidRPr="00DC40EB" w:rsidRDefault="00DC40EB" w:rsidP="00DC40EB"/>
    <w:p w:rsidR="00DC40EB" w:rsidRPr="00DC40EB" w:rsidRDefault="00DC40EB" w:rsidP="00DC40EB"/>
    <w:p w:rsidR="00DC40EB" w:rsidRPr="00DC40EB" w:rsidRDefault="00DC40EB" w:rsidP="00DC40EB"/>
    <w:p w:rsidR="00DC40EB" w:rsidRPr="00DC40EB" w:rsidRDefault="00DC40EB" w:rsidP="00DC40EB"/>
    <w:p w:rsidR="00DC40EB" w:rsidRPr="00DC40EB" w:rsidRDefault="00DC40EB" w:rsidP="00DC40EB"/>
    <w:p w:rsidR="004122B9" w:rsidRPr="008A5466" w:rsidRDefault="004122B9" w:rsidP="004122B9"/>
    <w:p w:rsidR="00C44572" w:rsidRDefault="00C44572" w:rsidP="001909F5"/>
    <w:p w:rsidR="00C44572" w:rsidRDefault="00C44572" w:rsidP="001909F5">
      <w:r>
        <w:br w:type="page"/>
      </w:r>
    </w:p>
    <w:p w:rsidR="00C44572" w:rsidRDefault="00C44572" w:rsidP="001909F5">
      <w:pPr>
        <w:pStyle w:val="Heading1"/>
      </w:pPr>
      <w:bookmarkStart w:id="118" w:name="_Toc411415025"/>
      <w:r>
        <w:lastRenderedPageBreak/>
        <w:t>Example Input</w:t>
      </w:r>
      <w:r w:rsidRPr="000319ED">
        <w:t xml:space="preserve"> Files</w:t>
      </w:r>
      <w:bookmarkEnd w:id="118"/>
    </w:p>
    <w:p w:rsidR="00285312" w:rsidRPr="00285312" w:rsidRDefault="00285312" w:rsidP="00285312">
      <w:pPr>
        <w:pStyle w:val="Heading2"/>
      </w:pPr>
      <w:bookmarkStart w:id="119" w:name="_Toc411415026"/>
      <w:r>
        <w:t>Dynamic Ungulate Browse</w:t>
      </w:r>
      <w:bookmarkEnd w:id="119"/>
    </w:p>
    <w:p w:rsidR="00DC40EB" w:rsidRPr="00DC40EB" w:rsidRDefault="00DC40EB" w:rsidP="00DC40EB">
      <w:pPr>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LandisData</w:t>
      </w:r>
      <w:proofErr w:type="spellEnd"/>
      <w:r w:rsidRPr="00DC40EB">
        <w:rPr>
          <w:rFonts w:ascii="Courier New" w:hAnsi="Courier New" w:cs="Courier New"/>
          <w:sz w:val="20"/>
          <w:szCs w:val="20"/>
        </w:rPr>
        <w:t xml:space="preserve">  "</w:t>
      </w:r>
      <w:proofErr w:type="gramEnd"/>
      <w:r w:rsidRPr="00DC40EB">
        <w:rPr>
          <w:rFonts w:ascii="Courier New" w:hAnsi="Courier New" w:cs="Courier New"/>
          <w:sz w:val="20"/>
          <w:szCs w:val="20"/>
        </w:rPr>
        <w:t>Dynamic Ungulate Browse"</w:t>
      </w:r>
    </w:p>
    <w:p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Timestep</w:t>
      </w:r>
      <w:proofErr w:type="spellEnd"/>
      <w:r w:rsidRPr="00DC40EB">
        <w:rPr>
          <w:rFonts w:ascii="Courier New" w:hAnsi="Courier New" w:cs="Courier New"/>
          <w:sz w:val="20"/>
          <w:szCs w:val="20"/>
        </w:rPr>
        <w:t xml:space="preserve"> 1</w:t>
      </w: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Species Inputs &gt;&gt;</w:t>
      </w:r>
    </w:p>
    <w:p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SpeciesTable</w:t>
      </w:r>
      <w:proofErr w:type="spellEnd"/>
    </w:p>
    <w:p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DC40EB" w:rsidRPr="00DC40EB">
        <w:rPr>
          <w:rFonts w:ascii="Courier New" w:hAnsi="Courier New" w:cs="Courier New"/>
          <w:sz w:val="20"/>
          <w:szCs w:val="20"/>
        </w:rPr>
        <w:t>-</w:t>
      </w:r>
      <w:proofErr w:type="spellStart"/>
      <w:r w:rsidR="00DC40EB" w:rsidRPr="00DC40EB">
        <w:rPr>
          <w:rFonts w:ascii="Courier New" w:hAnsi="Courier New" w:cs="Courier New"/>
          <w:sz w:val="20"/>
          <w:szCs w:val="20"/>
        </w:rPr>
        <w:t>GrowthReduction</w:t>
      </w:r>
      <w:proofErr w:type="spellEnd"/>
      <w:proofErr w:type="gramStart"/>
      <w:r w:rsidR="00DC40EB" w:rsidRPr="00DC40EB">
        <w:rPr>
          <w:rFonts w:ascii="Courier New" w:hAnsi="Courier New" w:cs="Courier New"/>
          <w:sz w:val="20"/>
          <w:szCs w:val="20"/>
        </w:rPr>
        <w:t>-</w:t>
      </w:r>
      <w:r>
        <w:rPr>
          <w:rFonts w:ascii="Courier New" w:hAnsi="Courier New" w:cs="Courier New"/>
          <w:sz w:val="20"/>
          <w:szCs w:val="20"/>
        </w:rPr>
        <w:t xml:space="preserve">  ---</w:t>
      </w:r>
      <w:proofErr w:type="gramEnd"/>
      <w:r>
        <w:rPr>
          <w:rFonts w:ascii="Courier New" w:hAnsi="Courier New" w:cs="Courier New"/>
          <w:sz w:val="20"/>
          <w:szCs w:val="20"/>
        </w:rPr>
        <w:t>Mortality---</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Name</w:t>
      </w:r>
      <w:r w:rsidRPr="00DC40EB">
        <w:rPr>
          <w:rFonts w:ascii="Courier New" w:hAnsi="Courier New" w:cs="Courier New"/>
          <w:sz w:val="20"/>
          <w:szCs w:val="20"/>
        </w:rPr>
        <w:tab/>
      </w:r>
      <w:r w:rsidRPr="00DC40EB">
        <w:rPr>
          <w:rFonts w:ascii="Courier New" w:hAnsi="Courier New" w:cs="Courier New"/>
          <w:sz w:val="20"/>
          <w:szCs w:val="20"/>
        </w:rPr>
        <w:tab/>
        <w:t>Preference</w:t>
      </w:r>
      <w:r w:rsidRPr="00DC40EB">
        <w:rPr>
          <w:rFonts w:ascii="Courier New" w:hAnsi="Courier New" w:cs="Courier New"/>
          <w:sz w:val="20"/>
          <w:szCs w:val="20"/>
        </w:rPr>
        <w:tab/>
        <w:t>Threshold</w:t>
      </w:r>
      <w:r w:rsidRPr="00DC40EB">
        <w:rPr>
          <w:rFonts w:ascii="Courier New" w:hAnsi="Courier New" w:cs="Courier New"/>
          <w:sz w:val="20"/>
          <w:szCs w:val="20"/>
        </w:rPr>
        <w:tab/>
        <w:t>Max</w:t>
      </w:r>
      <w:r w:rsidRPr="00DC40EB">
        <w:rPr>
          <w:rFonts w:ascii="Courier New" w:hAnsi="Courier New" w:cs="Courier New"/>
          <w:sz w:val="20"/>
          <w:szCs w:val="20"/>
        </w:rPr>
        <w:tab/>
        <w:t>Threshold</w:t>
      </w:r>
      <w:r w:rsidRPr="00DC40EB">
        <w:rPr>
          <w:rFonts w:ascii="Courier New" w:hAnsi="Courier New" w:cs="Courier New"/>
          <w:sz w:val="20"/>
          <w:szCs w:val="20"/>
        </w:rPr>
        <w:tab/>
        <w:t>Max</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proofErr w:type="gramStart"/>
      <w:r w:rsidRPr="00DC40EB">
        <w:rPr>
          <w:rFonts w:ascii="Courier New" w:hAnsi="Courier New" w:cs="Courier New"/>
          <w:sz w:val="20"/>
          <w:szCs w:val="20"/>
        </w:rPr>
        <w:t>abiebals</w:t>
      </w:r>
      <w:proofErr w:type="spellEnd"/>
      <w:proofErr w:type="gram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proofErr w:type="gramStart"/>
      <w:r w:rsidRPr="00DC40EB">
        <w:rPr>
          <w:rFonts w:ascii="Courier New" w:hAnsi="Courier New" w:cs="Courier New"/>
          <w:sz w:val="20"/>
          <w:szCs w:val="20"/>
        </w:rPr>
        <w:t>acerrubr</w:t>
      </w:r>
      <w:proofErr w:type="spellEnd"/>
      <w:proofErr w:type="gramEnd"/>
      <w:r w:rsidRPr="00DC40EB">
        <w:rPr>
          <w:rFonts w:ascii="Courier New" w:hAnsi="Courier New" w:cs="Courier New"/>
          <w:sz w:val="20"/>
          <w:szCs w:val="20"/>
        </w:rPr>
        <w:t xml:space="preserve">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proofErr w:type="gramStart"/>
      <w:r w:rsidRPr="00DC40EB">
        <w:rPr>
          <w:rFonts w:ascii="Courier New" w:hAnsi="Courier New" w:cs="Courier New"/>
          <w:sz w:val="20"/>
          <w:szCs w:val="20"/>
        </w:rPr>
        <w:t>acersacc</w:t>
      </w:r>
      <w:proofErr w:type="spellEnd"/>
      <w:proofErr w:type="gramEnd"/>
      <w:r w:rsidRPr="00DC40EB">
        <w:rPr>
          <w:rFonts w:ascii="Courier New" w:hAnsi="Courier New" w:cs="Courier New"/>
          <w:sz w:val="20"/>
          <w:szCs w:val="20"/>
        </w:rPr>
        <w:t xml:space="preserve">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proofErr w:type="gramStart"/>
      <w:r w:rsidRPr="00DC40EB">
        <w:rPr>
          <w:rFonts w:ascii="Courier New" w:hAnsi="Courier New" w:cs="Courier New"/>
          <w:sz w:val="20"/>
          <w:szCs w:val="20"/>
        </w:rPr>
        <w:t>betualle</w:t>
      </w:r>
      <w:proofErr w:type="spellEnd"/>
      <w:proofErr w:type="gramEnd"/>
      <w:r w:rsidRPr="00DC40EB">
        <w:rPr>
          <w:rFonts w:ascii="Courier New" w:hAnsi="Courier New" w:cs="Courier New"/>
          <w:sz w:val="20"/>
          <w:szCs w:val="20"/>
        </w:rPr>
        <w:t xml:space="preserve">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proofErr w:type="gramStart"/>
      <w:r w:rsidRPr="00DC40EB">
        <w:rPr>
          <w:rFonts w:ascii="Courier New" w:hAnsi="Courier New" w:cs="Courier New"/>
          <w:sz w:val="20"/>
          <w:szCs w:val="20"/>
        </w:rPr>
        <w:t>betupapy</w:t>
      </w:r>
      <w:proofErr w:type="spellEnd"/>
      <w:proofErr w:type="gramEnd"/>
      <w:r w:rsidRPr="00DC40EB">
        <w:rPr>
          <w:rFonts w:ascii="Courier New" w:hAnsi="Courier New" w:cs="Courier New"/>
          <w:sz w:val="20"/>
          <w:szCs w:val="20"/>
        </w:rPr>
        <w:t xml:space="preserve">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proofErr w:type="gramStart"/>
      <w:r w:rsidRPr="00DC40EB">
        <w:rPr>
          <w:rFonts w:ascii="Courier New" w:hAnsi="Courier New" w:cs="Courier New"/>
          <w:sz w:val="20"/>
          <w:szCs w:val="20"/>
        </w:rPr>
        <w:t>fraxamer</w:t>
      </w:r>
      <w:proofErr w:type="spellEnd"/>
      <w:proofErr w:type="gramEnd"/>
      <w:r w:rsidRPr="00DC40EB">
        <w:rPr>
          <w:rFonts w:ascii="Courier New" w:hAnsi="Courier New" w:cs="Courier New"/>
          <w:sz w:val="20"/>
          <w:szCs w:val="20"/>
        </w:rPr>
        <w:t xml:space="preserve">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proofErr w:type="gramStart"/>
      <w:r w:rsidRPr="00DC40EB">
        <w:rPr>
          <w:rFonts w:ascii="Courier New" w:hAnsi="Courier New" w:cs="Courier New"/>
          <w:sz w:val="20"/>
          <w:szCs w:val="20"/>
        </w:rPr>
        <w:t>piceglau</w:t>
      </w:r>
      <w:proofErr w:type="spellEnd"/>
      <w:proofErr w:type="gram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proofErr w:type="gramStart"/>
      <w:r w:rsidRPr="00DC40EB">
        <w:rPr>
          <w:rFonts w:ascii="Courier New" w:hAnsi="Courier New" w:cs="Courier New"/>
          <w:sz w:val="20"/>
          <w:szCs w:val="20"/>
        </w:rPr>
        <w:t>pinubank</w:t>
      </w:r>
      <w:proofErr w:type="spellEnd"/>
      <w:proofErr w:type="gram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proofErr w:type="gramStart"/>
      <w:r w:rsidRPr="00DC40EB">
        <w:rPr>
          <w:rFonts w:ascii="Courier New" w:hAnsi="Courier New" w:cs="Courier New"/>
          <w:sz w:val="20"/>
          <w:szCs w:val="20"/>
        </w:rPr>
        <w:t>pinuresi</w:t>
      </w:r>
      <w:proofErr w:type="spellEnd"/>
      <w:proofErr w:type="gram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proofErr w:type="gramStart"/>
      <w:r w:rsidRPr="00DC40EB">
        <w:rPr>
          <w:rFonts w:ascii="Courier New" w:hAnsi="Courier New" w:cs="Courier New"/>
          <w:sz w:val="20"/>
          <w:szCs w:val="20"/>
        </w:rPr>
        <w:t>pinustro</w:t>
      </w:r>
      <w:proofErr w:type="spellEnd"/>
      <w:proofErr w:type="gram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proofErr w:type="gramStart"/>
      <w:r w:rsidRPr="00DC40EB">
        <w:rPr>
          <w:rFonts w:ascii="Courier New" w:hAnsi="Courier New" w:cs="Courier New"/>
          <w:sz w:val="20"/>
          <w:szCs w:val="20"/>
        </w:rPr>
        <w:t>poputrem</w:t>
      </w:r>
      <w:proofErr w:type="spellEnd"/>
      <w:proofErr w:type="gramEnd"/>
      <w:r w:rsidRPr="00DC40EB">
        <w:rPr>
          <w:rFonts w:ascii="Courier New" w:hAnsi="Courier New" w:cs="Courier New"/>
          <w:sz w:val="20"/>
          <w:szCs w:val="20"/>
        </w:rPr>
        <w:t xml:space="preserve">     0.4</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proofErr w:type="gramStart"/>
      <w:r w:rsidRPr="00DC40EB">
        <w:rPr>
          <w:rFonts w:ascii="Courier New" w:hAnsi="Courier New" w:cs="Courier New"/>
          <w:sz w:val="20"/>
          <w:szCs w:val="20"/>
        </w:rPr>
        <w:t>querelli</w:t>
      </w:r>
      <w:proofErr w:type="spellEnd"/>
      <w:proofErr w:type="gram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proofErr w:type="gramStart"/>
      <w:r w:rsidRPr="00DC40EB">
        <w:rPr>
          <w:rFonts w:ascii="Courier New" w:hAnsi="Courier New" w:cs="Courier New"/>
          <w:sz w:val="20"/>
          <w:szCs w:val="20"/>
        </w:rPr>
        <w:t>querrubr</w:t>
      </w:r>
      <w:proofErr w:type="spellEnd"/>
      <w:proofErr w:type="gram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proofErr w:type="gramStart"/>
      <w:r w:rsidRPr="00DC40EB">
        <w:rPr>
          <w:rFonts w:ascii="Courier New" w:hAnsi="Courier New" w:cs="Courier New"/>
          <w:sz w:val="20"/>
          <w:szCs w:val="20"/>
        </w:rPr>
        <w:t>thujocci</w:t>
      </w:r>
      <w:proofErr w:type="spellEnd"/>
      <w:proofErr w:type="gramEnd"/>
      <w:r w:rsidRPr="00DC40EB">
        <w:rPr>
          <w:rFonts w:ascii="Courier New" w:hAnsi="Courier New" w:cs="Courier New"/>
          <w:sz w:val="20"/>
          <w:szCs w:val="20"/>
        </w:rPr>
        <w:t xml:space="preserve">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proofErr w:type="gramStart"/>
      <w:r w:rsidRPr="00DC40EB">
        <w:rPr>
          <w:rFonts w:ascii="Courier New" w:hAnsi="Courier New" w:cs="Courier New"/>
          <w:sz w:val="20"/>
          <w:szCs w:val="20"/>
        </w:rPr>
        <w:t>tiliamer</w:t>
      </w:r>
      <w:proofErr w:type="spellEnd"/>
      <w:proofErr w:type="gramEnd"/>
      <w:r w:rsidRPr="00DC40EB">
        <w:rPr>
          <w:rFonts w:ascii="Courier New" w:hAnsi="Courier New" w:cs="Courier New"/>
          <w:sz w:val="20"/>
          <w:szCs w:val="20"/>
        </w:rPr>
        <w:t xml:space="preserve">     0.4</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proofErr w:type="gramStart"/>
      <w:r w:rsidRPr="00DC40EB">
        <w:rPr>
          <w:rFonts w:ascii="Courier New" w:hAnsi="Courier New" w:cs="Courier New"/>
          <w:sz w:val="20"/>
          <w:szCs w:val="20"/>
        </w:rPr>
        <w:t>tsugcana</w:t>
      </w:r>
      <w:proofErr w:type="spellEnd"/>
      <w:proofErr w:type="gramEnd"/>
      <w:r w:rsidRPr="00DC40EB">
        <w:rPr>
          <w:rFonts w:ascii="Courier New" w:hAnsi="Courier New" w:cs="Courier New"/>
          <w:sz w:val="20"/>
          <w:szCs w:val="20"/>
        </w:rPr>
        <w:t xml:space="preserve">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p>
    <w:p w:rsidR="00285312"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Browser population Inputs &gt;&gt;</w:t>
      </w:r>
    </w:p>
    <w:p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ZoneMap</w:t>
      </w:r>
      <w:proofErr w:type="spellEnd"/>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ecoregions.gis</w:t>
      </w:r>
      <w:proofErr w:type="spellEnd"/>
      <w:proofErr w:type="gramEnd"/>
    </w:p>
    <w:p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PopulationFile</w:t>
      </w:r>
      <w:proofErr w:type="spellEnd"/>
      <w:r w:rsidRPr="00DC40EB">
        <w:rPr>
          <w:rFonts w:ascii="Courier New" w:hAnsi="Courier New" w:cs="Courier New"/>
          <w:sz w:val="20"/>
          <w:szCs w:val="20"/>
        </w:rPr>
        <w:tab/>
        <w:t xml:space="preserve">DefinedUngulatePopulation.txt  </w:t>
      </w:r>
    </w:p>
    <w:p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DynamicPopulationFile</w:t>
      </w:r>
      <w:proofErr w:type="spellEnd"/>
      <w:r w:rsidRPr="00DC40EB">
        <w:rPr>
          <w:rFonts w:ascii="Courier New" w:hAnsi="Courier New" w:cs="Courier New"/>
          <w:sz w:val="20"/>
          <w:szCs w:val="20"/>
        </w:rPr>
        <w:t xml:space="preserve">  DynamicUngulatePopulation.txt</w:t>
      </w:r>
      <w:proofErr w:type="gramEnd"/>
      <w:r w:rsidRPr="00DC40EB">
        <w:rPr>
          <w:rFonts w:ascii="Courier New" w:hAnsi="Courier New" w:cs="Courier New"/>
          <w:sz w:val="20"/>
          <w:szCs w:val="20"/>
        </w:rPr>
        <w:t xml:space="preserve">  &lt;&lt;</w:t>
      </w:r>
      <w:r w:rsidR="00285312">
        <w:rPr>
          <w:rFonts w:ascii="Courier New" w:hAnsi="Courier New" w:cs="Courier New"/>
          <w:sz w:val="20"/>
          <w:szCs w:val="20"/>
        </w:rPr>
        <w:t>Optional</w:t>
      </w:r>
    </w:p>
    <w:p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ConsumptionRate</w:t>
      </w:r>
      <w:proofErr w:type="spellEnd"/>
      <w:r w:rsidRPr="00DC40EB">
        <w:rPr>
          <w:rFonts w:ascii="Courier New" w:hAnsi="Courier New" w:cs="Courier New"/>
          <w:sz w:val="20"/>
          <w:szCs w:val="20"/>
        </w:rPr>
        <w:t xml:space="preserve">  745</w:t>
      </w:r>
      <w:proofErr w:type="gramEnd"/>
      <w:r w:rsidRPr="00DC40EB">
        <w:rPr>
          <w:rFonts w:ascii="Courier New" w:hAnsi="Courier New" w:cs="Courier New"/>
          <w:sz w:val="20"/>
          <w:szCs w:val="20"/>
        </w:rPr>
        <w:t xml:space="preserve">  &lt;&lt; kg/</w:t>
      </w:r>
      <w:proofErr w:type="spellStart"/>
      <w:r w:rsidRPr="00DC40EB">
        <w:rPr>
          <w:rFonts w:ascii="Courier New" w:hAnsi="Courier New" w:cs="Courier New"/>
          <w:sz w:val="20"/>
          <w:szCs w:val="20"/>
        </w:rPr>
        <w:t>yr</w:t>
      </w:r>
      <w:proofErr w:type="spellEnd"/>
      <w:r w:rsidRPr="00DC40EB">
        <w:rPr>
          <w:rFonts w:ascii="Courier New" w:hAnsi="Courier New" w:cs="Courier New"/>
          <w:sz w:val="20"/>
          <w:szCs w:val="20"/>
        </w:rPr>
        <w:t>/individual</w:t>
      </w: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Forage Inputs &gt;&gt;</w:t>
      </w:r>
    </w:p>
    <w:p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ANPPForageProp</w:t>
      </w:r>
      <w:proofErr w:type="spellEnd"/>
      <w:r w:rsidRPr="00DC40EB">
        <w:rPr>
          <w:rFonts w:ascii="Courier New" w:hAnsi="Courier New" w:cs="Courier New"/>
          <w:sz w:val="20"/>
          <w:szCs w:val="20"/>
        </w:rPr>
        <w:tab/>
      </w:r>
      <w:r w:rsidRPr="00DC40EB">
        <w:rPr>
          <w:rFonts w:ascii="Courier New" w:hAnsi="Courier New" w:cs="Courier New"/>
          <w:sz w:val="20"/>
          <w:szCs w:val="20"/>
        </w:rPr>
        <w:tab/>
        <w:t>0.66</w:t>
      </w:r>
      <w:r w:rsidRPr="00DC40EB">
        <w:rPr>
          <w:rFonts w:ascii="Courier New" w:hAnsi="Courier New" w:cs="Courier New"/>
          <w:sz w:val="20"/>
          <w:szCs w:val="20"/>
        </w:rPr>
        <w:tab/>
        <w:t>&lt;&lt;Prop of ANPP that counts as forage</w:t>
      </w:r>
    </w:p>
    <w:p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lastRenderedPageBreak/>
        <w:t>MinBrowsePropinReach</w:t>
      </w:r>
      <w:proofErr w:type="spellEnd"/>
      <w:r w:rsidRPr="00DC40EB">
        <w:rPr>
          <w:rFonts w:ascii="Courier New" w:hAnsi="Courier New" w:cs="Courier New"/>
          <w:sz w:val="20"/>
          <w:szCs w:val="20"/>
        </w:rPr>
        <w:tab/>
        <w:t>0.50</w:t>
      </w:r>
      <w:r w:rsidRPr="00DC40EB">
        <w:rPr>
          <w:rFonts w:ascii="Courier New" w:hAnsi="Courier New" w:cs="Courier New"/>
          <w:sz w:val="20"/>
          <w:szCs w:val="20"/>
        </w:rPr>
        <w:tab/>
        <w:t>&lt;&lt;Min prop of browse within reach for a cohort to be browsed</w:t>
      </w:r>
    </w:p>
    <w:p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BrowseBiomassThreshold</w:t>
      </w:r>
      <w:proofErr w:type="spellEnd"/>
      <w:r w:rsidRPr="00DC40EB">
        <w:rPr>
          <w:rFonts w:ascii="Courier New" w:hAnsi="Courier New" w:cs="Courier New"/>
          <w:sz w:val="20"/>
          <w:szCs w:val="20"/>
        </w:rPr>
        <w:tab/>
        <w:t>0.05</w:t>
      </w:r>
      <w:r w:rsidRPr="00DC40EB">
        <w:rPr>
          <w:rFonts w:ascii="Courier New" w:hAnsi="Courier New" w:cs="Courier New"/>
          <w:sz w:val="20"/>
          <w:szCs w:val="20"/>
        </w:rPr>
        <w:tab/>
        <w:t>&lt;&lt;Proportion of ecoregion max biomass when cohort begins to escape browse</w:t>
      </w:r>
    </w:p>
    <w:p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EscapeBrowsePropLong</w:t>
      </w:r>
      <w:proofErr w:type="spellEnd"/>
      <w:r w:rsidRPr="00DC40EB">
        <w:rPr>
          <w:rFonts w:ascii="Courier New" w:hAnsi="Courier New" w:cs="Courier New"/>
          <w:sz w:val="20"/>
          <w:szCs w:val="20"/>
        </w:rPr>
        <w:tab/>
        <w:t>0.57</w:t>
      </w:r>
      <w:r w:rsidRPr="00DC40EB">
        <w:rPr>
          <w:rFonts w:ascii="Courier New" w:hAnsi="Courier New" w:cs="Courier New"/>
          <w:sz w:val="20"/>
          <w:szCs w:val="20"/>
        </w:rPr>
        <w:tab/>
        <w:t>&lt;&lt;Prop of longevity when browse is escaped</w:t>
      </w: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Options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GrowthReduction</w:t>
      </w:r>
      <w:proofErr w:type="spellEnd"/>
      <w:r w:rsidRPr="00DC40EB">
        <w:rPr>
          <w:rFonts w:ascii="Courier New" w:hAnsi="Courier New" w:cs="Courier New"/>
          <w:sz w:val="20"/>
          <w:szCs w:val="20"/>
        </w:rPr>
        <w:tab/>
        <w:t xml:space="preserve">OFF  </w:t>
      </w:r>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&lt;&lt;Mortality</w:t>
      </w:r>
      <w:r w:rsidRPr="00DC40EB">
        <w:rPr>
          <w:rFonts w:ascii="Courier New" w:hAnsi="Courier New" w:cs="Courier New"/>
          <w:sz w:val="20"/>
          <w:szCs w:val="20"/>
        </w:rPr>
        <w:tab/>
        <w:t xml:space="preserve">OFF  </w:t>
      </w:r>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CountNonForageinSitePref</w:t>
      </w:r>
      <w:proofErr w:type="spellEnd"/>
      <w:r w:rsidRPr="00DC40EB">
        <w:rPr>
          <w:rFonts w:ascii="Courier New" w:hAnsi="Courier New" w:cs="Courier New"/>
          <w:sz w:val="20"/>
          <w:szCs w:val="20"/>
        </w:rPr>
        <w:tab/>
        <w:t>TRUE</w:t>
      </w:r>
      <w:r w:rsidRPr="00DC40EB">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FALSE</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UseInitBiomassAsForage</w:t>
      </w:r>
      <w:proofErr w:type="spellEnd"/>
      <w:r w:rsidRPr="00DC40EB">
        <w:rPr>
          <w:rFonts w:ascii="Courier New" w:hAnsi="Courier New" w:cs="Courier New"/>
          <w:sz w:val="20"/>
          <w:szCs w:val="20"/>
        </w:rPr>
        <w:tab/>
      </w:r>
      <w:r w:rsidRPr="00DC40EB">
        <w:rPr>
          <w:rFonts w:ascii="Courier New" w:hAnsi="Courier New" w:cs="Courier New"/>
          <w:sz w:val="20"/>
          <w:szCs w:val="20"/>
        </w:rPr>
        <w:tab/>
        <w:t>TRUE</w:t>
      </w:r>
      <w:r w:rsidRPr="00DC40EB">
        <w:rPr>
          <w:rFonts w:ascii="Courier New" w:hAnsi="Courier New" w:cs="Courier New"/>
          <w:sz w:val="20"/>
          <w:szCs w:val="20"/>
        </w:rPr>
        <w:tab/>
        <w:t>&lt;&lt; Default is FALSE</w:t>
      </w: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HSI Inputs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Component</w:t>
      </w:r>
      <w:r w:rsidRPr="00DC40EB">
        <w:rPr>
          <w:rFonts w:ascii="Courier New" w:hAnsi="Courier New" w:cs="Courier New"/>
          <w:sz w:val="20"/>
          <w:szCs w:val="20"/>
        </w:rPr>
        <w:tab/>
      </w:r>
      <w:r w:rsidRPr="00DC40EB">
        <w:rPr>
          <w:rFonts w:ascii="Courier New" w:hAnsi="Courier New" w:cs="Courier New"/>
          <w:sz w:val="20"/>
          <w:szCs w:val="20"/>
        </w:rPr>
        <w:tab/>
        <w:t>Neighborhood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w:t>
      </w:r>
      <w:r w:rsidRPr="00DC40EB">
        <w:rPr>
          <w:rFonts w:ascii="Courier New" w:hAnsi="Courier New" w:cs="Courier New"/>
          <w:sz w:val="20"/>
          <w:szCs w:val="20"/>
        </w:rPr>
        <w:tab/>
      </w:r>
      <w:r w:rsidRPr="00DC40EB">
        <w:rPr>
          <w:rFonts w:ascii="Courier New" w:hAnsi="Courier New" w:cs="Courier New"/>
          <w:sz w:val="20"/>
          <w:szCs w:val="20"/>
        </w:rPr>
        <w:tab/>
        <w:t>------------</w:t>
      </w:r>
    </w:p>
    <w:p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&lt;&lt;</w:t>
      </w:r>
      <w:proofErr w:type="spellStart"/>
      <w:r>
        <w:rPr>
          <w:rFonts w:ascii="Courier New" w:hAnsi="Courier New" w:cs="Courier New"/>
          <w:sz w:val="20"/>
          <w:szCs w:val="20"/>
        </w:rPr>
        <w:t>ForageQuantity</w:t>
      </w:r>
      <w:proofErr w:type="spellEnd"/>
      <w:r>
        <w:rPr>
          <w:rFonts w:ascii="Courier New" w:hAnsi="Courier New" w:cs="Courier New"/>
          <w:sz w:val="20"/>
          <w:szCs w:val="20"/>
        </w:rPr>
        <w:tab/>
        <w:t>0</w:t>
      </w:r>
      <w:r>
        <w:rPr>
          <w:rFonts w:ascii="Courier New" w:hAnsi="Courier New" w:cs="Courier New"/>
          <w:sz w:val="20"/>
          <w:szCs w:val="20"/>
        </w:rPr>
        <w:tab/>
      </w:r>
      <w:r w:rsidR="00DC40EB" w:rsidRPr="00DC40EB">
        <w:rPr>
          <w:rFonts w:ascii="Courier New" w:hAnsi="Courier New" w:cs="Courier New"/>
          <w:sz w:val="20"/>
          <w:szCs w:val="20"/>
        </w:rPr>
        <w:t xml:space="preserve">&lt;&lt; </w:t>
      </w:r>
      <w:proofErr w:type="spellStart"/>
      <w:r w:rsidR="00DC40EB" w:rsidRPr="00DC40EB">
        <w:rPr>
          <w:rFonts w:ascii="Courier New" w:hAnsi="Courier New" w:cs="Courier New"/>
          <w:sz w:val="20"/>
          <w:szCs w:val="20"/>
        </w:rPr>
        <w:t>ForageQuantity</w:t>
      </w:r>
      <w:proofErr w:type="spellEnd"/>
      <w:r w:rsidR="00DC40EB" w:rsidRPr="00DC40EB">
        <w:rPr>
          <w:rFonts w:ascii="Courier New" w:hAnsi="Courier New" w:cs="Courier New"/>
          <w:sz w:val="20"/>
          <w:szCs w:val="20"/>
        </w:rPr>
        <w:t xml:space="preserve"> and/or </w:t>
      </w:r>
      <w:proofErr w:type="spellStart"/>
      <w:r w:rsidR="00DC40EB" w:rsidRPr="00DC40EB">
        <w:rPr>
          <w:rFonts w:ascii="Courier New" w:hAnsi="Courier New" w:cs="Courier New"/>
          <w:sz w:val="20"/>
          <w:szCs w:val="20"/>
        </w:rPr>
        <w:t>SitePreference</w:t>
      </w:r>
      <w:proofErr w:type="spellEnd"/>
    </w:p>
    <w:p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SitePreference</w:t>
      </w:r>
      <w:proofErr w:type="spellEnd"/>
      <w:r w:rsidRPr="00DC40EB">
        <w:rPr>
          <w:rFonts w:ascii="Courier New" w:hAnsi="Courier New" w:cs="Courier New"/>
          <w:sz w:val="20"/>
          <w:szCs w:val="20"/>
        </w:rPr>
        <w:tab/>
      </w:r>
      <w:r w:rsidRPr="00DC40EB">
        <w:rPr>
          <w:rFonts w:ascii="Courier New" w:hAnsi="Courier New" w:cs="Courier New"/>
          <w:sz w:val="20"/>
          <w:szCs w:val="20"/>
        </w:rPr>
        <w:tab/>
        <w:t>500</w:t>
      </w:r>
      <w:r w:rsidR="00285312">
        <w:rPr>
          <w:rFonts w:ascii="Courier New" w:hAnsi="Courier New" w:cs="Courier New"/>
          <w:sz w:val="20"/>
          <w:szCs w:val="20"/>
        </w:rPr>
        <w:tab/>
      </w:r>
      <w:r w:rsidR="00285312" w:rsidRPr="00DC40EB">
        <w:rPr>
          <w:rFonts w:ascii="Courier New" w:hAnsi="Courier New" w:cs="Courier New"/>
          <w:sz w:val="20"/>
          <w:szCs w:val="20"/>
        </w:rPr>
        <w:t xml:space="preserve">&lt;&lt; </w:t>
      </w:r>
      <w:proofErr w:type="spellStart"/>
      <w:r w:rsidR="00285312" w:rsidRPr="00DC40EB">
        <w:rPr>
          <w:rFonts w:ascii="Courier New" w:hAnsi="Courier New" w:cs="Courier New"/>
          <w:sz w:val="20"/>
          <w:szCs w:val="20"/>
        </w:rPr>
        <w:t>ForageQuantity</w:t>
      </w:r>
      <w:proofErr w:type="spellEnd"/>
      <w:r w:rsidR="00285312" w:rsidRPr="00DC40EB">
        <w:rPr>
          <w:rFonts w:ascii="Courier New" w:hAnsi="Courier New" w:cs="Courier New"/>
          <w:sz w:val="20"/>
          <w:szCs w:val="20"/>
        </w:rPr>
        <w:t xml:space="preserve"> and/or </w:t>
      </w:r>
      <w:proofErr w:type="spellStart"/>
      <w:r w:rsidR="00285312" w:rsidRPr="00DC40EB">
        <w:rPr>
          <w:rFonts w:ascii="Courier New" w:hAnsi="Courier New" w:cs="Courier New"/>
          <w:sz w:val="20"/>
          <w:szCs w:val="20"/>
        </w:rPr>
        <w:t>SitePreference</w:t>
      </w:r>
      <w:proofErr w:type="spellEnd"/>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Maps &gt;&gt;</w:t>
      </w:r>
    </w:p>
    <w:p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SitePrefMapNames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r w:rsidRPr="00DC40EB">
        <w:rPr>
          <w:rFonts w:ascii="Courier New" w:hAnsi="Courier New" w:cs="Courier New"/>
          <w:sz w:val="20"/>
          <w:szCs w:val="20"/>
        </w:rPr>
        <w:tab/>
        <w:t>browse/</w:t>
      </w:r>
      <w:proofErr w:type="spellStart"/>
      <w:r w:rsidRPr="00DC40EB">
        <w:rPr>
          <w:rFonts w:ascii="Courier New" w:hAnsi="Courier New" w:cs="Courier New"/>
          <w:sz w:val="20"/>
          <w:szCs w:val="20"/>
        </w:rPr>
        <w:t>SitePref</w:t>
      </w:r>
      <w:proofErr w:type="spellEnd"/>
      <w:proofErr w:type="gramStart"/>
      <w:r w:rsidRPr="00DC40EB">
        <w:rPr>
          <w:rFonts w:ascii="Courier New" w:hAnsi="Courier New" w:cs="Courier New"/>
          <w:sz w:val="20"/>
          <w:szCs w:val="20"/>
        </w:rPr>
        <w:t>_{</w:t>
      </w:r>
      <w:proofErr w:type="spellStart"/>
      <w:proofErr w:type="gramEnd"/>
      <w:r w:rsidRPr="00DC40EB">
        <w:rPr>
          <w:rFonts w:ascii="Courier New" w:hAnsi="Courier New" w:cs="Courier New"/>
          <w:sz w:val="20"/>
          <w:szCs w:val="20"/>
        </w:rPr>
        <w:t>timestep</w:t>
      </w:r>
      <w:proofErr w:type="spellEnd"/>
      <w:r w:rsidRPr="00DC40EB">
        <w:rPr>
          <w:rFonts w:ascii="Courier New" w:hAnsi="Courier New" w:cs="Courier New"/>
          <w:sz w:val="20"/>
          <w:szCs w:val="20"/>
        </w:rPr>
        <w:t>}.</w:t>
      </w:r>
      <w:proofErr w:type="spellStart"/>
      <w:r w:rsidRPr="00DC40EB">
        <w:rPr>
          <w:rFonts w:ascii="Courier New" w:hAnsi="Courier New" w:cs="Courier New"/>
          <w:sz w:val="20"/>
          <w:szCs w:val="20"/>
        </w:rPr>
        <w:t>gis</w:t>
      </w:r>
      <w:proofErr w:type="spellEnd"/>
    </w:p>
    <w:p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SiteForageMapNames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r w:rsidRPr="00DC40EB">
        <w:rPr>
          <w:rFonts w:ascii="Courier New" w:hAnsi="Courier New" w:cs="Courier New"/>
          <w:sz w:val="20"/>
          <w:szCs w:val="20"/>
        </w:rPr>
        <w:tab/>
        <w:t>browse/</w:t>
      </w:r>
      <w:proofErr w:type="spellStart"/>
      <w:r w:rsidRPr="00DC40EB">
        <w:rPr>
          <w:rFonts w:ascii="Courier New" w:hAnsi="Courier New" w:cs="Courier New"/>
          <w:sz w:val="20"/>
          <w:szCs w:val="20"/>
        </w:rPr>
        <w:t>SiteForage</w:t>
      </w:r>
      <w:proofErr w:type="spellEnd"/>
      <w:proofErr w:type="gramStart"/>
      <w:r w:rsidRPr="00DC40EB">
        <w:rPr>
          <w:rFonts w:ascii="Courier New" w:hAnsi="Courier New" w:cs="Courier New"/>
          <w:sz w:val="20"/>
          <w:szCs w:val="20"/>
        </w:rPr>
        <w:t>_{</w:t>
      </w:r>
      <w:proofErr w:type="spellStart"/>
      <w:proofErr w:type="gramEnd"/>
      <w:r w:rsidRPr="00DC40EB">
        <w:rPr>
          <w:rFonts w:ascii="Courier New" w:hAnsi="Courier New" w:cs="Courier New"/>
          <w:sz w:val="20"/>
          <w:szCs w:val="20"/>
        </w:rPr>
        <w:t>timestep</w:t>
      </w:r>
      <w:proofErr w:type="spellEnd"/>
      <w:r w:rsidRPr="00DC40EB">
        <w:rPr>
          <w:rFonts w:ascii="Courier New" w:hAnsi="Courier New" w:cs="Courier New"/>
          <w:sz w:val="20"/>
          <w:szCs w:val="20"/>
        </w:rPr>
        <w:t>}.</w:t>
      </w:r>
      <w:proofErr w:type="spellStart"/>
      <w:r w:rsidRPr="00DC40EB">
        <w:rPr>
          <w:rFonts w:ascii="Courier New" w:hAnsi="Courier New" w:cs="Courier New"/>
          <w:sz w:val="20"/>
          <w:szCs w:val="20"/>
        </w:rPr>
        <w:t>gis</w:t>
      </w:r>
      <w:proofErr w:type="spellEnd"/>
    </w:p>
    <w:p w:rsidR="00DC40EB" w:rsidRPr="00DC40EB" w:rsidRDefault="00285312" w:rsidP="00285312">
      <w:pPr>
        <w:ind w:left="360" w:right="720"/>
        <w:rPr>
          <w:rFonts w:ascii="Courier New" w:hAnsi="Courier New" w:cs="Courier New"/>
          <w:sz w:val="20"/>
          <w:szCs w:val="20"/>
        </w:rPr>
      </w:pPr>
      <w:proofErr w:type="spellStart"/>
      <w:r>
        <w:rPr>
          <w:rFonts w:ascii="Courier New" w:hAnsi="Courier New" w:cs="Courier New"/>
          <w:sz w:val="20"/>
          <w:szCs w:val="20"/>
        </w:rPr>
        <w:t>SiteHSIMapNames</w:t>
      </w:r>
      <w:proofErr w:type="spellEnd"/>
      <w:r>
        <w:rPr>
          <w:rFonts w:ascii="Courier New" w:hAnsi="Courier New" w:cs="Courier New"/>
          <w:sz w:val="20"/>
          <w:szCs w:val="20"/>
        </w:rPr>
        <w:tab/>
      </w:r>
      <w:r>
        <w:rPr>
          <w:rFonts w:ascii="Courier New" w:hAnsi="Courier New" w:cs="Courier New"/>
          <w:sz w:val="20"/>
          <w:szCs w:val="20"/>
        </w:rPr>
        <w:tab/>
      </w:r>
      <w:r w:rsidR="00DC40EB" w:rsidRPr="00DC40EB">
        <w:rPr>
          <w:rFonts w:ascii="Courier New" w:hAnsi="Courier New" w:cs="Courier New"/>
          <w:sz w:val="20"/>
          <w:szCs w:val="20"/>
        </w:rPr>
        <w:t>browse/HSI</w:t>
      </w:r>
      <w:proofErr w:type="gramStart"/>
      <w:r w:rsidR="00DC40EB" w:rsidRPr="00DC40EB">
        <w:rPr>
          <w:rFonts w:ascii="Courier New" w:hAnsi="Courier New" w:cs="Courier New"/>
          <w:sz w:val="20"/>
          <w:szCs w:val="20"/>
        </w:rPr>
        <w:t>_{</w:t>
      </w:r>
      <w:proofErr w:type="spellStart"/>
      <w:proofErr w:type="gramEnd"/>
      <w:r w:rsidR="00DC40EB" w:rsidRPr="00DC40EB">
        <w:rPr>
          <w:rFonts w:ascii="Courier New" w:hAnsi="Courier New" w:cs="Courier New"/>
          <w:sz w:val="20"/>
          <w:szCs w:val="20"/>
        </w:rPr>
        <w:t>timestep</w:t>
      </w:r>
      <w:proofErr w:type="spellEnd"/>
      <w:r w:rsidR="00DC40EB" w:rsidRPr="00DC40EB">
        <w:rPr>
          <w:rFonts w:ascii="Courier New" w:hAnsi="Courier New" w:cs="Courier New"/>
          <w:sz w:val="20"/>
          <w:szCs w:val="20"/>
        </w:rPr>
        <w:t>}.</w:t>
      </w:r>
      <w:proofErr w:type="spellStart"/>
      <w:r w:rsidR="00DC40EB" w:rsidRPr="00DC40EB">
        <w:rPr>
          <w:rFonts w:ascii="Courier New" w:hAnsi="Courier New" w:cs="Courier New"/>
          <w:sz w:val="20"/>
          <w:szCs w:val="20"/>
        </w:rPr>
        <w:t>gis</w:t>
      </w:r>
      <w:proofErr w:type="spellEnd"/>
    </w:p>
    <w:p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SitePopulationMapNames</w:t>
      </w:r>
      <w:proofErr w:type="spellEnd"/>
      <w:r w:rsidRPr="00DC40EB">
        <w:rPr>
          <w:rFonts w:ascii="Courier New" w:hAnsi="Courier New" w:cs="Courier New"/>
          <w:sz w:val="20"/>
          <w:szCs w:val="20"/>
        </w:rPr>
        <w:tab/>
        <w:t>browse/Pop</w:t>
      </w:r>
      <w:proofErr w:type="gramStart"/>
      <w:r w:rsidRPr="00DC40EB">
        <w:rPr>
          <w:rFonts w:ascii="Courier New" w:hAnsi="Courier New" w:cs="Courier New"/>
          <w:sz w:val="20"/>
          <w:szCs w:val="20"/>
        </w:rPr>
        <w:t>_{</w:t>
      </w:r>
      <w:proofErr w:type="spellStart"/>
      <w:proofErr w:type="gramEnd"/>
      <w:r w:rsidRPr="00DC40EB">
        <w:rPr>
          <w:rFonts w:ascii="Courier New" w:hAnsi="Courier New" w:cs="Courier New"/>
          <w:sz w:val="20"/>
          <w:szCs w:val="20"/>
        </w:rPr>
        <w:t>timestep</w:t>
      </w:r>
      <w:proofErr w:type="spellEnd"/>
      <w:r w:rsidRPr="00DC40EB">
        <w:rPr>
          <w:rFonts w:ascii="Courier New" w:hAnsi="Courier New" w:cs="Courier New"/>
          <w:sz w:val="20"/>
          <w:szCs w:val="20"/>
        </w:rPr>
        <w:t>}.</w:t>
      </w:r>
      <w:proofErr w:type="spellStart"/>
      <w:r w:rsidRPr="00DC40EB">
        <w:rPr>
          <w:rFonts w:ascii="Courier New" w:hAnsi="Courier New" w:cs="Courier New"/>
          <w:sz w:val="20"/>
          <w:szCs w:val="20"/>
        </w:rPr>
        <w:t>gis</w:t>
      </w:r>
      <w:proofErr w:type="spellEnd"/>
    </w:p>
    <w:p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BiomassRemovedMapNames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t>browse/</w:t>
      </w:r>
      <w:proofErr w:type="spellStart"/>
      <w:r w:rsidRPr="00DC40EB">
        <w:rPr>
          <w:rFonts w:ascii="Courier New" w:hAnsi="Courier New" w:cs="Courier New"/>
          <w:sz w:val="20"/>
          <w:szCs w:val="20"/>
        </w:rPr>
        <w:t>BioRemoved</w:t>
      </w:r>
      <w:proofErr w:type="spellEnd"/>
      <w:proofErr w:type="gramStart"/>
      <w:r w:rsidRPr="00DC40EB">
        <w:rPr>
          <w:rFonts w:ascii="Courier New" w:hAnsi="Courier New" w:cs="Courier New"/>
          <w:sz w:val="20"/>
          <w:szCs w:val="20"/>
        </w:rPr>
        <w:t>_{</w:t>
      </w:r>
      <w:proofErr w:type="spellStart"/>
      <w:proofErr w:type="gramEnd"/>
      <w:r w:rsidRPr="00DC40EB">
        <w:rPr>
          <w:rFonts w:ascii="Courier New" w:hAnsi="Courier New" w:cs="Courier New"/>
          <w:sz w:val="20"/>
          <w:szCs w:val="20"/>
        </w:rPr>
        <w:t>timestep</w:t>
      </w:r>
      <w:proofErr w:type="spellEnd"/>
      <w:r w:rsidRPr="00DC40EB">
        <w:rPr>
          <w:rFonts w:ascii="Courier New" w:hAnsi="Courier New" w:cs="Courier New"/>
          <w:sz w:val="20"/>
          <w:szCs w:val="20"/>
        </w:rPr>
        <w:t>}.</w:t>
      </w:r>
      <w:proofErr w:type="spellStart"/>
      <w:r w:rsidRPr="00DC40EB">
        <w:rPr>
          <w:rFonts w:ascii="Courier New" w:hAnsi="Courier New" w:cs="Courier New"/>
          <w:sz w:val="20"/>
          <w:szCs w:val="20"/>
        </w:rPr>
        <w:t>gis</w:t>
      </w:r>
      <w:proofErr w:type="spellEnd"/>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Logs &gt;&gt;</w:t>
      </w:r>
    </w:p>
    <w:p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LogFile</w:t>
      </w:r>
      <w:proofErr w:type="spellEnd"/>
      <w:r w:rsidRPr="00DC40EB">
        <w:rPr>
          <w:rFonts w:ascii="Courier New" w:hAnsi="Courier New" w:cs="Courier New"/>
          <w:sz w:val="20"/>
          <w:szCs w:val="20"/>
        </w:rPr>
        <w:t xml:space="preserve">  browse</w:t>
      </w:r>
      <w:proofErr w:type="gramEnd"/>
      <w:r w:rsidRPr="00DC40EB">
        <w:rPr>
          <w:rFonts w:ascii="Courier New" w:hAnsi="Courier New" w:cs="Courier New"/>
          <w:sz w:val="20"/>
          <w:szCs w:val="20"/>
        </w:rPr>
        <w:t>/browse_log.csv</w:t>
      </w:r>
    </w:p>
    <w:p w:rsidR="00DC40EB" w:rsidRPr="00DC40EB" w:rsidRDefault="00DC40EB" w:rsidP="00285312">
      <w:pPr>
        <w:ind w:left="360" w:right="720"/>
      </w:pPr>
    </w:p>
    <w:p w:rsidR="00F2572B" w:rsidRDefault="00F2572B" w:rsidP="00DC40EB">
      <w:pPr>
        <w:pStyle w:val="Heading1"/>
        <w:rPr>
          <w:ins w:id="120" w:author="Patrick Drohan" w:date="2014-12-08T09:35:00Z"/>
        </w:rPr>
      </w:pPr>
      <w:bookmarkStart w:id="121" w:name="_Toc411415027"/>
      <w:bookmarkEnd w:id="50"/>
      <w:bookmarkEnd w:id="51"/>
      <w:bookmarkEnd w:id="52"/>
      <w:bookmarkEnd w:id="53"/>
      <w:bookmarkEnd w:id="54"/>
      <w:bookmarkEnd w:id="55"/>
      <w:bookmarkEnd w:id="56"/>
      <w:bookmarkEnd w:id="57"/>
      <w:bookmarkEnd w:id="58"/>
      <w:bookmarkEnd w:id="59"/>
      <w:bookmarkEnd w:id="60"/>
      <w:bookmarkEnd w:id="61"/>
      <w:bookmarkEnd w:id="62"/>
      <w:ins w:id="122" w:author="Patrick Drohan" w:date="2014-12-08T09:35:00Z">
        <w:r>
          <w:lastRenderedPageBreak/>
          <w:t>Addendum 1</w:t>
        </w:r>
        <w:bookmarkEnd w:id="121"/>
      </w:ins>
    </w:p>
    <w:p w:rsidR="00F2572B" w:rsidRDefault="00F2572B" w:rsidP="00F2572B">
      <w:pPr>
        <w:pStyle w:val="Default"/>
        <w:rPr>
          <w:ins w:id="123" w:author="Patrick Drohan" w:date="2014-12-08T09:35:00Z"/>
          <w:rFonts w:ascii="Times New Roman" w:hAnsi="Times New Roman" w:cs="Times New Roman"/>
          <w:sz w:val="22"/>
          <w:szCs w:val="22"/>
        </w:rPr>
      </w:pPr>
      <w:ins w:id="124" w:author="Patrick Drohan" w:date="2014-12-08T09:35:00Z">
        <w:r w:rsidRPr="007D38E0">
          <w:rPr>
            <w:rFonts w:ascii="Times New Roman" w:hAnsi="Times New Roman" w:cs="Times New Roman"/>
            <w:sz w:val="22"/>
            <w:szCs w:val="22"/>
          </w:rPr>
          <w:t>Tables containing categorical values of browse preference for forest species in Pennsylvania are from Table 4 of the Latham et al. (2005) report.</w:t>
        </w:r>
      </w:ins>
    </w:p>
    <w:p w:rsidR="00C44572" w:rsidRDefault="00C44572" w:rsidP="00C44572">
      <w:pPr>
        <w:pStyle w:val="Default"/>
        <w:ind w:left="360"/>
        <w:rPr>
          <w:rFonts w:ascii="Times New Roman" w:hAnsi="Times New Roman" w:cs="Times New Roman"/>
          <w:sz w:val="22"/>
          <w:szCs w:val="22"/>
        </w:rPr>
      </w:pPr>
    </w:p>
    <w:p w:rsidR="006B6BEC" w:rsidRDefault="006B6BEC" w:rsidP="00C44572">
      <w:pPr>
        <w:pStyle w:val="Default"/>
        <w:ind w:left="360"/>
        <w:rPr>
          <w:rFonts w:ascii="Times New Roman" w:hAnsi="Times New Roman" w:cs="Times New Roman"/>
          <w:sz w:val="22"/>
          <w:szCs w:val="22"/>
        </w:rPr>
      </w:pPr>
    </w:p>
    <w:p w:rsidR="006B6BEC" w:rsidRDefault="006B6BEC" w:rsidP="007131DC">
      <w:pPr>
        <w:pStyle w:val="Default"/>
        <w:rPr>
          <w:rFonts w:ascii="Times New Roman" w:hAnsi="Times New Roman" w:cs="Times New Roman"/>
          <w:sz w:val="22"/>
          <w:szCs w:val="22"/>
        </w:rPr>
      </w:pPr>
    </w:p>
    <w:p w:rsidR="00F2572B" w:rsidRDefault="00F2572B" w:rsidP="001909F5">
      <w:pPr>
        <w:rPr>
          <w:ins w:id="125" w:author="Patrick Drohan" w:date="2014-12-08T09:36:00Z"/>
        </w:rPr>
      </w:pPr>
      <w:ins w:id="126" w:author="Patrick Drohan" w:date="2014-12-08T09:36:00Z">
        <w:r>
          <w:rPr>
            <w:noProof/>
          </w:rPr>
          <w:drawing>
            <wp:anchor distT="0" distB="0" distL="114300" distR="114300" simplePos="0" relativeHeight="251659264" behindDoc="0" locked="0" layoutInCell="1" allowOverlap="1" wp14:anchorId="39543D0A" wp14:editId="6FB680BF">
              <wp:simplePos x="0" y="0"/>
              <wp:positionH relativeFrom="column">
                <wp:posOffset>204470</wp:posOffset>
              </wp:positionH>
              <wp:positionV relativeFrom="paragraph">
                <wp:posOffset>254000</wp:posOffset>
              </wp:positionV>
              <wp:extent cx="4232910" cy="439610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232910" cy="4396105"/>
                      </a:xfrm>
                      <a:prstGeom prst="rect">
                        <a:avLst/>
                      </a:prstGeom>
                    </pic:spPr>
                  </pic:pic>
                </a:graphicData>
              </a:graphic>
            </wp:anchor>
          </w:drawing>
        </w:r>
      </w:ins>
    </w:p>
    <w:p w:rsidR="00F2572B" w:rsidRDefault="00F2572B" w:rsidP="001909F5">
      <w:pPr>
        <w:rPr>
          <w:ins w:id="127" w:author="Patrick Drohan" w:date="2014-12-08T09:36:00Z"/>
        </w:rPr>
      </w:pPr>
    </w:p>
    <w:p w:rsidR="00F2572B" w:rsidRDefault="00F2572B" w:rsidP="001909F5">
      <w:pPr>
        <w:rPr>
          <w:ins w:id="128" w:author="Patrick Drohan" w:date="2014-12-08T09:36:00Z"/>
        </w:rPr>
      </w:pPr>
    </w:p>
    <w:p w:rsidR="00FC3D00" w:rsidRDefault="00FC3D00" w:rsidP="001909F5">
      <w:pPr>
        <w:rPr>
          <w:ins w:id="129" w:author="Patrick Drohan" w:date="2014-12-08T09:36:00Z"/>
        </w:rPr>
      </w:pPr>
    </w:p>
    <w:p w:rsidR="00F2572B" w:rsidRDefault="00F2572B" w:rsidP="001909F5">
      <w:pPr>
        <w:rPr>
          <w:ins w:id="130" w:author="Patrick Drohan" w:date="2014-12-08T09:36:00Z"/>
        </w:rPr>
      </w:pPr>
    </w:p>
    <w:p w:rsidR="00F2572B" w:rsidRDefault="00F2572B" w:rsidP="001909F5">
      <w:pPr>
        <w:rPr>
          <w:ins w:id="131" w:author="Patrick Drohan" w:date="2014-12-08T09:36:00Z"/>
        </w:rPr>
      </w:pPr>
    </w:p>
    <w:p w:rsidR="00F2572B" w:rsidRDefault="00F2572B" w:rsidP="001909F5">
      <w:pPr>
        <w:rPr>
          <w:ins w:id="132" w:author="Patrick Drohan" w:date="2014-12-08T09:36:00Z"/>
        </w:rPr>
      </w:pPr>
    </w:p>
    <w:p w:rsidR="00F2572B" w:rsidRDefault="00F2572B" w:rsidP="001909F5">
      <w:pPr>
        <w:rPr>
          <w:ins w:id="133" w:author="Patrick Drohan" w:date="2014-12-08T09:36:00Z"/>
        </w:rPr>
      </w:pPr>
    </w:p>
    <w:p w:rsidR="00F2572B" w:rsidRDefault="00F2572B" w:rsidP="001909F5">
      <w:pPr>
        <w:rPr>
          <w:ins w:id="134" w:author="Patrick Drohan" w:date="2014-12-08T09:36:00Z"/>
        </w:rPr>
      </w:pPr>
    </w:p>
    <w:p w:rsidR="00F2572B" w:rsidRDefault="00F2572B" w:rsidP="001909F5">
      <w:pPr>
        <w:rPr>
          <w:ins w:id="135" w:author="Patrick Drohan" w:date="2014-12-08T09:36:00Z"/>
        </w:rPr>
      </w:pPr>
    </w:p>
    <w:p w:rsidR="00F2572B" w:rsidRDefault="00F2572B" w:rsidP="001909F5">
      <w:pPr>
        <w:rPr>
          <w:ins w:id="136" w:author="Patrick Drohan" w:date="2014-12-08T09:36:00Z"/>
        </w:rPr>
      </w:pPr>
    </w:p>
    <w:p w:rsidR="00F2572B" w:rsidRDefault="00F2572B" w:rsidP="001909F5">
      <w:pPr>
        <w:rPr>
          <w:ins w:id="137" w:author="Patrick Drohan" w:date="2014-12-08T09:36:00Z"/>
        </w:rPr>
      </w:pPr>
    </w:p>
    <w:p w:rsidR="00F2572B" w:rsidRDefault="00F2572B" w:rsidP="001909F5">
      <w:pPr>
        <w:rPr>
          <w:ins w:id="138" w:author="Patrick Drohan" w:date="2014-12-08T09:36:00Z"/>
        </w:rPr>
      </w:pPr>
    </w:p>
    <w:p w:rsidR="00F2572B" w:rsidRDefault="00F2572B" w:rsidP="001909F5">
      <w:pPr>
        <w:rPr>
          <w:ins w:id="139" w:author="Patrick Drohan" w:date="2014-12-08T09:36:00Z"/>
        </w:rPr>
      </w:pPr>
    </w:p>
    <w:p w:rsidR="00F2572B" w:rsidRDefault="00F2572B" w:rsidP="001909F5">
      <w:pPr>
        <w:rPr>
          <w:ins w:id="140" w:author="Patrick Drohan" w:date="2014-12-08T09:36:00Z"/>
        </w:rPr>
      </w:pPr>
    </w:p>
    <w:p w:rsidR="00F2572B" w:rsidRDefault="00F2572B" w:rsidP="001909F5">
      <w:pPr>
        <w:rPr>
          <w:ins w:id="141" w:author="Patrick Drohan" w:date="2014-12-08T09:36:00Z"/>
        </w:rPr>
      </w:pPr>
    </w:p>
    <w:p w:rsidR="00F2572B" w:rsidRDefault="00F2572B" w:rsidP="001909F5">
      <w:pPr>
        <w:rPr>
          <w:ins w:id="142" w:author="Patrick Drohan" w:date="2014-12-08T09:36:00Z"/>
        </w:rPr>
      </w:pPr>
      <w:ins w:id="143" w:author="Patrick Drohan" w:date="2014-12-08T09:36:00Z">
        <w:r>
          <w:br w:type="page"/>
        </w:r>
      </w:ins>
    </w:p>
    <w:p w:rsidR="00F2572B" w:rsidRDefault="00F2572B" w:rsidP="001909F5">
      <w:pPr>
        <w:rPr>
          <w:ins w:id="144" w:author="Patrick Drohan" w:date="2014-12-08T09:36:00Z"/>
        </w:rPr>
      </w:pPr>
      <w:ins w:id="145" w:author="Patrick Drohan" w:date="2014-12-08T09:36:00Z">
        <w:r>
          <w:rPr>
            <w:noProof/>
          </w:rPr>
          <w:lastRenderedPageBreak/>
          <w:drawing>
            <wp:anchor distT="0" distB="0" distL="114300" distR="114300" simplePos="0" relativeHeight="251661312" behindDoc="0" locked="0" layoutInCell="1" allowOverlap="1" wp14:anchorId="75AA8791" wp14:editId="2A1FAB5C">
              <wp:simplePos x="0" y="0"/>
              <wp:positionH relativeFrom="column">
                <wp:posOffset>-12700</wp:posOffset>
              </wp:positionH>
              <wp:positionV relativeFrom="paragraph">
                <wp:posOffset>115570</wp:posOffset>
              </wp:positionV>
              <wp:extent cx="4580255" cy="670179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4580255" cy="6701790"/>
                      </a:xfrm>
                      <a:prstGeom prst="rect">
                        <a:avLst/>
                      </a:prstGeom>
                    </pic:spPr>
                  </pic:pic>
                </a:graphicData>
              </a:graphic>
            </wp:anchor>
          </w:drawing>
        </w:r>
      </w:ins>
    </w:p>
    <w:p w:rsidR="00F2572B" w:rsidRDefault="00F2572B" w:rsidP="001909F5">
      <w:pPr>
        <w:rPr>
          <w:ins w:id="146" w:author="Patrick Drohan" w:date="2014-12-08T09:36:00Z"/>
        </w:rPr>
      </w:pPr>
    </w:p>
    <w:p w:rsidR="00F2572B" w:rsidRDefault="00F2572B" w:rsidP="001909F5">
      <w:pPr>
        <w:rPr>
          <w:ins w:id="147" w:author="Patrick Drohan" w:date="2014-12-08T09:36:00Z"/>
        </w:rPr>
      </w:pPr>
    </w:p>
    <w:p w:rsidR="00F2572B" w:rsidRDefault="00F2572B" w:rsidP="001909F5">
      <w:pPr>
        <w:rPr>
          <w:ins w:id="148" w:author="Patrick Drohan" w:date="2014-12-08T09:36:00Z"/>
        </w:rPr>
      </w:pPr>
    </w:p>
    <w:p w:rsidR="00F2572B" w:rsidRDefault="00F2572B" w:rsidP="001909F5">
      <w:pPr>
        <w:rPr>
          <w:ins w:id="149" w:author="Patrick Drohan" w:date="2014-12-08T09:36:00Z"/>
        </w:rPr>
      </w:pPr>
    </w:p>
    <w:p w:rsidR="00F2572B" w:rsidRDefault="00F2572B" w:rsidP="001909F5">
      <w:pPr>
        <w:rPr>
          <w:ins w:id="150" w:author="Patrick Drohan" w:date="2014-12-08T09:36:00Z"/>
        </w:rPr>
      </w:pPr>
    </w:p>
    <w:p w:rsidR="00F2572B" w:rsidRDefault="00F2572B" w:rsidP="001909F5">
      <w:pPr>
        <w:rPr>
          <w:ins w:id="151" w:author="Patrick Drohan" w:date="2014-12-08T09:36:00Z"/>
        </w:rPr>
      </w:pPr>
    </w:p>
    <w:p w:rsidR="00F2572B" w:rsidRDefault="00F2572B" w:rsidP="001909F5">
      <w:pPr>
        <w:rPr>
          <w:ins w:id="152" w:author="Patrick Drohan" w:date="2014-12-08T09:36:00Z"/>
        </w:rPr>
      </w:pPr>
    </w:p>
    <w:p w:rsidR="00F2572B" w:rsidRDefault="00F2572B" w:rsidP="001909F5">
      <w:pPr>
        <w:rPr>
          <w:ins w:id="153" w:author="Patrick Drohan" w:date="2014-12-08T09:36:00Z"/>
        </w:rPr>
      </w:pPr>
    </w:p>
    <w:p w:rsidR="00F2572B" w:rsidRDefault="00F2572B" w:rsidP="001909F5">
      <w:pPr>
        <w:rPr>
          <w:ins w:id="154" w:author="Patrick Drohan" w:date="2014-12-08T09:36:00Z"/>
        </w:rPr>
      </w:pPr>
    </w:p>
    <w:p w:rsidR="00F2572B" w:rsidRDefault="00F2572B" w:rsidP="001909F5">
      <w:pPr>
        <w:rPr>
          <w:ins w:id="155" w:author="Patrick Drohan" w:date="2014-12-08T09:36:00Z"/>
        </w:rPr>
      </w:pPr>
    </w:p>
    <w:p w:rsidR="00F2572B" w:rsidRDefault="00F2572B" w:rsidP="001909F5">
      <w:pPr>
        <w:rPr>
          <w:ins w:id="156" w:author="Patrick Drohan" w:date="2014-12-08T09:36:00Z"/>
        </w:rPr>
      </w:pPr>
    </w:p>
    <w:p w:rsidR="00F2572B" w:rsidRDefault="00F2572B" w:rsidP="001909F5">
      <w:pPr>
        <w:rPr>
          <w:ins w:id="157" w:author="Patrick Drohan" w:date="2014-12-08T09:36:00Z"/>
        </w:rPr>
      </w:pPr>
    </w:p>
    <w:p w:rsidR="00F2572B" w:rsidRDefault="00F2572B" w:rsidP="001909F5">
      <w:pPr>
        <w:rPr>
          <w:ins w:id="158" w:author="Patrick Drohan" w:date="2014-12-08T09:36:00Z"/>
        </w:rPr>
      </w:pPr>
    </w:p>
    <w:p w:rsidR="00F2572B" w:rsidRDefault="00F2572B" w:rsidP="001909F5">
      <w:pPr>
        <w:rPr>
          <w:ins w:id="159" w:author="Patrick Drohan" w:date="2014-12-08T09:36:00Z"/>
        </w:rPr>
      </w:pPr>
    </w:p>
    <w:p w:rsidR="00F2572B" w:rsidRDefault="00F2572B" w:rsidP="001909F5">
      <w:pPr>
        <w:rPr>
          <w:ins w:id="160" w:author="Patrick Drohan" w:date="2014-12-08T09:36:00Z"/>
        </w:rPr>
      </w:pPr>
    </w:p>
    <w:p w:rsidR="00F2572B" w:rsidRDefault="00F2572B" w:rsidP="001909F5">
      <w:pPr>
        <w:rPr>
          <w:ins w:id="161" w:author="Patrick Drohan" w:date="2014-12-08T09:36:00Z"/>
        </w:rPr>
      </w:pPr>
    </w:p>
    <w:p w:rsidR="00F2572B" w:rsidRDefault="00F2572B" w:rsidP="001909F5">
      <w:pPr>
        <w:rPr>
          <w:ins w:id="162" w:author="Patrick Drohan" w:date="2014-12-08T09:36:00Z"/>
        </w:rPr>
      </w:pPr>
    </w:p>
    <w:p w:rsidR="00F2572B" w:rsidRDefault="00F2572B" w:rsidP="001909F5">
      <w:pPr>
        <w:rPr>
          <w:ins w:id="163" w:author="Patrick Drohan" w:date="2014-12-08T09:36:00Z"/>
        </w:rPr>
      </w:pPr>
    </w:p>
    <w:p w:rsidR="00F2572B" w:rsidRDefault="00F2572B" w:rsidP="001909F5">
      <w:pPr>
        <w:rPr>
          <w:ins w:id="164" w:author="Patrick Drohan" w:date="2014-12-08T09:36:00Z"/>
        </w:rPr>
      </w:pPr>
    </w:p>
    <w:p w:rsidR="00F2572B" w:rsidRDefault="00F2572B" w:rsidP="001909F5">
      <w:pPr>
        <w:rPr>
          <w:ins w:id="165" w:author="Patrick Drohan" w:date="2014-12-08T09:36:00Z"/>
        </w:rPr>
      </w:pPr>
    </w:p>
    <w:p w:rsidR="00F2572B" w:rsidRDefault="00F2572B" w:rsidP="001909F5">
      <w:pPr>
        <w:rPr>
          <w:ins w:id="166" w:author="Patrick Drohan" w:date="2014-12-08T09:36:00Z"/>
        </w:rPr>
      </w:pPr>
      <w:ins w:id="167" w:author="Patrick Drohan" w:date="2014-12-08T09:36:00Z">
        <w:r>
          <w:br w:type="page"/>
        </w:r>
      </w:ins>
    </w:p>
    <w:p w:rsidR="00F2572B" w:rsidRDefault="00F2572B" w:rsidP="001909F5">
      <w:pPr>
        <w:rPr>
          <w:ins w:id="168" w:author="Patrick Drohan" w:date="2014-12-08T09:36:00Z"/>
        </w:rPr>
      </w:pPr>
      <w:ins w:id="169" w:author="Patrick Drohan" w:date="2014-12-08T09:37:00Z">
        <w:r>
          <w:rPr>
            <w:noProof/>
          </w:rPr>
          <w:lastRenderedPageBreak/>
          <w:drawing>
            <wp:anchor distT="0" distB="0" distL="114300" distR="114300" simplePos="0" relativeHeight="251663360" behindDoc="0" locked="0" layoutInCell="1" allowOverlap="1" wp14:anchorId="5FF3C12C" wp14:editId="2546A60E">
              <wp:simplePos x="0" y="0"/>
              <wp:positionH relativeFrom="column">
                <wp:posOffset>-18415</wp:posOffset>
              </wp:positionH>
              <wp:positionV relativeFrom="paragraph">
                <wp:posOffset>194310</wp:posOffset>
              </wp:positionV>
              <wp:extent cx="5300089" cy="762354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tretch>
                        <a:fillRect/>
                      </a:stretch>
                    </pic:blipFill>
                    <pic:spPr>
                      <a:xfrm>
                        <a:off x="0" y="0"/>
                        <a:ext cx="5300089" cy="7623544"/>
                      </a:xfrm>
                      <a:prstGeom prst="rect">
                        <a:avLst/>
                      </a:prstGeom>
                    </pic:spPr>
                  </pic:pic>
                </a:graphicData>
              </a:graphic>
            </wp:anchor>
          </w:drawing>
        </w:r>
      </w:ins>
    </w:p>
    <w:p w:rsidR="00F2572B" w:rsidRDefault="00F2572B" w:rsidP="001909F5">
      <w:pPr>
        <w:rPr>
          <w:ins w:id="170" w:author="Patrick Drohan" w:date="2014-12-08T09:36:00Z"/>
        </w:rPr>
      </w:pPr>
    </w:p>
    <w:p w:rsidR="00F2572B" w:rsidRDefault="00F2572B" w:rsidP="001909F5">
      <w:pPr>
        <w:rPr>
          <w:ins w:id="171" w:author="Patrick Drohan" w:date="2014-12-08T09:36:00Z"/>
        </w:rPr>
      </w:pPr>
    </w:p>
    <w:p w:rsidR="00F2572B" w:rsidRDefault="00F2572B" w:rsidP="001909F5">
      <w:pPr>
        <w:rPr>
          <w:ins w:id="172" w:author="Patrick Drohan" w:date="2014-12-08T09:36:00Z"/>
        </w:rPr>
      </w:pPr>
    </w:p>
    <w:p w:rsidR="00F2572B" w:rsidRDefault="00F2572B" w:rsidP="001909F5">
      <w:pPr>
        <w:rPr>
          <w:ins w:id="173" w:author="Patrick Drohan" w:date="2014-12-08T09:36:00Z"/>
        </w:rPr>
      </w:pPr>
    </w:p>
    <w:p w:rsidR="00F2572B" w:rsidRDefault="00F2572B" w:rsidP="001909F5">
      <w:pPr>
        <w:rPr>
          <w:ins w:id="174" w:author="Patrick Drohan" w:date="2014-12-08T09:36:00Z"/>
        </w:rPr>
      </w:pPr>
    </w:p>
    <w:p w:rsidR="00F2572B" w:rsidRDefault="00F2572B" w:rsidP="001909F5">
      <w:pPr>
        <w:rPr>
          <w:ins w:id="175" w:author="Patrick Drohan" w:date="2014-12-08T09:36:00Z"/>
        </w:rPr>
      </w:pPr>
    </w:p>
    <w:p w:rsidR="00F2572B" w:rsidRDefault="00F2572B" w:rsidP="001909F5">
      <w:pPr>
        <w:rPr>
          <w:ins w:id="176" w:author="Patrick Drohan" w:date="2014-12-08T09:36:00Z"/>
        </w:rPr>
      </w:pPr>
    </w:p>
    <w:p w:rsidR="00F2572B" w:rsidRDefault="00F2572B" w:rsidP="001909F5">
      <w:pPr>
        <w:rPr>
          <w:ins w:id="177" w:author="Patrick Drohan" w:date="2014-12-08T09:36:00Z"/>
        </w:rPr>
      </w:pPr>
    </w:p>
    <w:p w:rsidR="00F2572B" w:rsidRDefault="00F2572B" w:rsidP="001909F5">
      <w:pPr>
        <w:rPr>
          <w:ins w:id="178" w:author="Patrick Drohan" w:date="2014-12-08T09:36:00Z"/>
        </w:rPr>
      </w:pPr>
    </w:p>
    <w:p w:rsidR="00F2572B" w:rsidRDefault="00F2572B" w:rsidP="001909F5">
      <w:pPr>
        <w:rPr>
          <w:ins w:id="179" w:author="Patrick Drohan" w:date="2014-12-08T09:36:00Z"/>
        </w:rPr>
      </w:pPr>
    </w:p>
    <w:p w:rsidR="00F2572B" w:rsidRDefault="00F2572B" w:rsidP="001909F5">
      <w:pPr>
        <w:rPr>
          <w:ins w:id="180" w:author="Patrick Drohan" w:date="2014-12-08T09:36:00Z"/>
        </w:rPr>
      </w:pPr>
    </w:p>
    <w:p w:rsidR="00F2572B" w:rsidRDefault="00F2572B" w:rsidP="001909F5">
      <w:pPr>
        <w:rPr>
          <w:ins w:id="181" w:author="Patrick Drohan" w:date="2014-12-08T09:36:00Z"/>
        </w:rPr>
      </w:pPr>
    </w:p>
    <w:p w:rsidR="00F2572B" w:rsidRDefault="00F2572B" w:rsidP="001909F5">
      <w:pPr>
        <w:rPr>
          <w:ins w:id="182" w:author="Patrick Drohan" w:date="2014-12-08T09:36:00Z"/>
        </w:rPr>
      </w:pPr>
    </w:p>
    <w:p w:rsidR="00F2572B" w:rsidRDefault="00F2572B" w:rsidP="001909F5">
      <w:pPr>
        <w:rPr>
          <w:ins w:id="183" w:author="Patrick Drohan" w:date="2014-12-08T09:36:00Z"/>
        </w:rPr>
      </w:pPr>
    </w:p>
    <w:p w:rsidR="00F2572B" w:rsidRDefault="00F2572B" w:rsidP="001909F5">
      <w:pPr>
        <w:rPr>
          <w:ins w:id="184" w:author="Patrick Drohan" w:date="2014-12-08T09:36:00Z"/>
        </w:rPr>
      </w:pPr>
    </w:p>
    <w:p w:rsidR="00F2572B" w:rsidRDefault="00F2572B" w:rsidP="001909F5">
      <w:pPr>
        <w:rPr>
          <w:ins w:id="185" w:author="Patrick Drohan" w:date="2014-12-08T09:36:00Z"/>
        </w:rPr>
      </w:pPr>
    </w:p>
    <w:p w:rsidR="00F2572B" w:rsidRDefault="00F2572B" w:rsidP="001909F5">
      <w:pPr>
        <w:rPr>
          <w:ins w:id="186" w:author="Patrick Drohan" w:date="2014-12-08T09:36:00Z"/>
        </w:rPr>
      </w:pPr>
    </w:p>
    <w:p w:rsidR="00F2572B" w:rsidRDefault="00F2572B" w:rsidP="001909F5">
      <w:pPr>
        <w:rPr>
          <w:ins w:id="187" w:author="Patrick Drohan" w:date="2014-12-08T09:36:00Z"/>
        </w:rPr>
      </w:pPr>
    </w:p>
    <w:p w:rsidR="00F2572B" w:rsidRDefault="00F2572B" w:rsidP="001909F5">
      <w:pPr>
        <w:rPr>
          <w:ins w:id="188" w:author="Patrick Drohan" w:date="2014-12-08T09:36:00Z"/>
        </w:rPr>
      </w:pPr>
    </w:p>
    <w:p w:rsidR="00F2572B" w:rsidRDefault="00F2572B" w:rsidP="001909F5">
      <w:pPr>
        <w:rPr>
          <w:ins w:id="189" w:author="Patrick Drohan" w:date="2014-12-08T09:36:00Z"/>
        </w:rPr>
      </w:pPr>
    </w:p>
    <w:p w:rsidR="00F2572B" w:rsidRDefault="00F2572B" w:rsidP="001909F5">
      <w:pPr>
        <w:rPr>
          <w:ins w:id="190" w:author="Patrick Drohan" w:date="2014-12-08T09:36:00Z"/>
        </w:rPr>
      </w:pPr>
    </w:p>
    <w:p w:rsidR="00F2572B" w:rsidRDefault="00F2572B" w:rsidP="001909F5">
      <w:pPr>
        <w:rPr>
          <w:ins w:id="191" w:author="Patrick Drohan" w:date="2014-12-08T09:36:00Z"/>
        </w:rPr>
      </w:pPr>
    </w:p>
    <w:p w:rsidR="00F2572B" w:rsidRDefault="00F2572B" w:rsidP="001909F5">
      <w:pPr>
        <w:rPr>
          <w:ins w:id="192" w:author="Patrick Drohan" w:date="2014-12-08T09:36:00Z"/>
        </w:rPr>
      </w:pPr>
    </w:p>
    <w:p w:rsidR="00F2572B" w:rsidRDefault="00F2572B" w:rsidP="001909F5">
      <w:pPr>
        <w:rPr>
          <w:ins w:id="193" w:author="Patrick Drohan" w:date="2014-12-08T09:36:00Z"/>
        </w:rPr>
      </w:pPr>
    </w:p>
    <w:p w:rsidR="00F2572B" w:rsidRDefault="00F2572B" w:rsidP="001909F5">
      <w:pPr>
        <w:rPr>
          <w:ins w:id="194" w:author="Patrick Drohan" w:date="2014-12-08T09:37:00Z"/>
        </w:rPr>
      </w:pPr>
      <w:ins w:id="195" w:author="Patrick Drohan" w:date="2014-12-08T09:37:00Z">
        <w:r>
          <w:rPr>
            <w:noProof/>
          </w:rPr>
          <w:drawing>
            <wp:anchor distT="0" distB="0" distL="114300" distR="114300" simplePos="0" relativeHeight="251665408" behindDoc="0" locked="0" layoutInCell="1" allowOverlap="1" wp14:anchorId="101B3619" wp14:editId="7EF71EDE">
              <wp:simplePos x="0" y="0"/>
              <wp:positionH relativeFrom="column">
                <wp:posOffset>55245</wp:posOffset>
              </wp:positionH>
              <wp:positionV relativeFrom="paragraph">
                <wp:posOffset>23495</wp:posOffset>
              </wp:positionV>
              <wp:extent cx="5400000" cy="780000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a:stretch>
                        <a:fillRect/>
                      </a:stretch>
                    </pic:blipFill>
                    <pic:spPr>
                      <a:xfrm>
                        <a:off x="0" y="0"/>
                        <a:ext cx="5400000" cy="7800001"/>
                      </a:xfrm>
                      <a:prstGeom prst="rect">
                        <a:avLst/>
                      </a:prstGeom>
                    </pic:spPr>
                  </pic:pic>
                </a:graphicData>
              </a:graphic>
            </wp:anchor>
          </w:drawing>
        </w:r>
      </w:ins>
    </w:p>
    <w:p w:rsidR="00F2572B" w:rsidRDefault="00F2572B" w:rsidP="001909F5">
      <w:pPr>
        <w:rPr>
          <w:ins w:id="196" w:author="Patrick Drohan" w:date="2014-12-08T09:37:00Z"/>
        </w:rPr>
      </w:pPr>
    </w:p>
    <w:p w:rsidR="00F2572B" w:rsidRDefault="00F2572B" w:rsidP="001909F5">
      <w:pPr>
        <w:rPr>
          <w:ins w:id="197" w:author="Patrick Drohan" w:date="2014-12-08T09:37:00Z"/>
        </w:rPr>
      </w:pPr>
    </w:p>
    <w:p w:rsidR="00F2572B" w:rsidRDefault="00F2572B" w:rsidP="001909F5">
      <w:pPr>
        <w:rPr>
          <w:ins w:id="198" w:author="Patrick Drohan" w:date="2014-12-08T09:37:00Z"/>
        </w:rPr>
      </w:pPr>
    </w:p>
    <w:p w:rsidR="00F2572B" w:rsidRDefault="00F2572B" w:rsidP="001909F5">
      <w:pPr>
        <w:rPr>
          <w:ins w:id="199" w:author="Patrick Drohan" w:date="2014-12-08T09:37:00Z"/>
        </w:rPr>
      </w:pPr>
    </w:p>
    <w:p w:rsidR="00F2572B" w:rsidRDefault="00F2572B" w:rsidP="001909F5">
      <w:pPr>
        <w:rPr>
          <w:ins w:id="200" w:author="Patrick Drohan" w:date="2014-12-08T09:37:00Z"/>
        </w:rPr>
      </w:pPr>
    </w:p>
    <w:p w:rsidR="00F2572B" w:rsidRDefault="00F2572B" w:rsidP="001909F5">
      <w:pPr>
        <w:rPr>
          <w:ins w:id="201" w:author="Patrick Drohan" w:date="2014-12-08T09:37:00Z"/>
        </w:rPr>
      </w:pPr>
    </w:p>
    <w:p w:rsidR="00F2572B" w:rsidRDefault="00F2572B" w:rsidP="001909F5">
      <w:pPr>
        <w:rPr>
          <w:ins w:id="202" w:author="Patrick Drohan" w:date="2014-12-08T09:37:00Z"/>
        </w:rPr>
      </w:pPr>
    </w:p>
    <w:p w:rsidR="00F2572B" w:rsidRDefault="00F2572B" w:rsidP="001909F5">
      <w:pPr>
        <w:rPr>
          <w:ins w:id="203" w:author="Patrick Drohan" w:date="2014-12-08T09:37:00Z"/>
        </w:rPr>
      </w:pPr>
    </w:p>
    <w:p w:rsidR="00F2572B" w:rsidRDefault="00F2572B" w:rsidP="001909F5">
      <w:pPr>
        <w:rPr>
          <w:ins w:id="204" w:author="Patrick Drohan" w:date="2014-12-08T09:37:00Z"/>
        </w:rPr>
      </w:pPr>
    </w:p>
    <w:p w:rsidR="00F2572B" w:rsidRDefault="00F2572B" w:rsidP="001909F5">
      <w:pPr>
        <w:rPr>
          <w:ins w:id="205" w:author="Patrick Drohan" w:date="2014-12-08T09:37:00Z"/>
        </w:rPr>
      </w:pPr>
    </w:p>
    <w:p w:rsidR="00F2572B" w:rsidRDefault="00F2572B" w:rsidP="001909F5">
      <w:pPr>
        <w:rPr>
          <w:ins w:id="206" w:author="Patrick Drohan" w:date="2014-12-08T09:37:00Z"/>
        </w:rPr>
      </w:pPr>
    </w:p>
    <w:p w:rsidR="00F2572B" w:rsidRDefault="00F2572B" w:rsidP="001909F5">
      <w:pPr>
        <w:rPr>
          <w:ins w:id="207" w:author="Patrick Drohan" w:date="2014-12-08T09:37:00Z"/>
        </w:rPr>
      </w:pPr>
    </w:p>
    <w:p w:rsidR="00F2572B" w:rsidRDefault="00F2572B" w:rsidP="001909F5">
      <w:pPr>
        <w:rPr>
          <w:ins w:id="208" w:author="Patrick Drohan" w:date="2014-12-08T09:36:00Z"/>
        </w:rPr>
      </w:pPr>
    </w:p>
    <w:p w:rsidR="00F2572B" w:rsidRDefault="00F2572B" w:rsidP="001909F5">
      <w:pPr>
        <w:rPr>
          <w:ins w:id="209" w:author="Patrick Drohan" w:date="2014-12-08T09:36:00Z"/>
        </w:rPr>
      </w:pPr>
    </w:p>
    <w:p w:rsidR="00F2572B" w:rsidRDefault="00F2572B" w:rsidP="001909F5">
      <w:pPr>
        <w:rPr>
          <w:ins w:id="210" w:author="Patrick Drohan" w:date="2014-12-08T09:36:00Z"/>
        </w:rPr>
      </w:pPr>
    </w:p>
    <w:p w:rsidR="00F2572B" w:rsidRDefault="00F2572B" w:rsidP="001909F5">
      <w:pPr>
        <w:rPr>
          <w:ins w:id="211" w:author="Patrick Drohan" w:date="2014-12-08T09:36:00Z"/>
        </w:rPr>
      </w:pPr>
    </w:p>
    <w:p w:rsidR="00F2572B" w:rsidRDefault="00F2572B" w:rsidP="001909F5">
      <w:pPr>
        <w:rPr>
          <w:ins w:id="212" w:author="Patrick Drohan" w:date="2014-12-08T09:37:00Z"/>
        </w:rPr>
      </w:pPr>
    </w:p>
    <w:p w:rsidR="00F2572B" w:rsidRDefault="00F2572B" w:rsidP="001909F5">
      <w:pPr>
        <w:rPr>
          <w:ins w:id="213" w:author="Patrick Drohan" w:date="2014-12-08T09:37:00Z"/>
        </w:rPr>
      </w:pPr>
    </w:p>
    <w:p w:rsidR="00F2572B" w:rsidRDefault="00F2572B" w:rsidP="001909F5">
      <w:pPr>
        <w:rPr>
          <w:ins w:id="214" w:author="Patrick Drohan" w:date="2014-12-08T09:37:00Z"/>
        </w:rPr>
      </w:pPr>
    </w:p>
    <w:p w:rsidR="00F2572B" w:rsidRDefault="00F2572B" w:rsidP="001909F5">
      <w:pPr>
        <w:rPr>
          <w:ins w:id="215" w:author="Patrick Drohan" w:date="2014-12-08T09:37:00Z"/>
        </w:rPr>
      </w:pPr>
    </w:p>
    <w:p w:rsidR="00F2572B" w:rsidRDefault="00F2572B" w:rsidP="001909F5">
      <w:pPr>
        <w:rPr>
          <w:ins w:id="216" w:author="Patrick Drohan" w:date="2014-12-08T09:37:00Z"/>
        </w:rPr>
      </w:pPr>
    </w:p>
    <w:p w:rsidR="00F2572B" w:rsidRDefault="00F2572B" w:rsidP="001909F5">
      <w:pPr>
        <w:rPr>
          <w:ins w:id="217" w:author="Patrick Drohan" w:date="2014-12-08T09:37:00Z"/>
        </w:rPr>
      </w:pPr>
    </w:p>
    <w:p w:rsidR="00F2572B" w:rsidRDefault="00F2572B" w:rsidP="001909F5">
      <w:pPr>
        <w:rPr>
          <w:ins w:id="218" w:author="Patrick Drohan" w:date="2014-12-08T09:37:00Z"/>
        </w:rPr>
      </w:pPr>
    </w:p>
    <w:p w:rsidR="00F2572B" w:rsidRDefault="00F2572B" w:rsidP="001909F5">
      <w:pPr>
        <w:rPr>
          <w:ins w:id="219" w:author="Patrick Drohan" w:date="2014-12-08T09:37:00Z"/>
        </w:rPr>
      </w:pPr>
    </w:p>
    <w:p w:rsidR="00F2572B" w:rsidRDefault="00F2572B" w:rsidP="001909F5">
      <w:pPr>
        <w:rPr>
          <w:ins w:id="220" w:author="Patrick Drohan" w:date="2014-12-08T09:37:00Z"/>
        </w:rPr>
      </w:pPr>
      <w:ins w:id="221" w:author="Patrick Drohan" w:date="2014-12-08T09:37:00Z">
        <w:r>
          <w:rPr>
            <w:noProof/>
          </w:rPr>
          <w:drawing>
            <wp:anchor distT="0" distB="0" distL="114300" distR="114300" simplePos="0" relativeHeight="251667456" behindDoc="0" locked="0" layoutInCell="1" allowOverlap="1" wp14:anchorId="6D4144EE" wp14:editId="7BFE58F7">
              <wp:simplePos x="0" y="0"/>
              <wp:positionH relativeFrom="column">
                <wp:posOffset>-118828</wp:posOffset>
              </wp:positionH>
              <wp:positionV relativeFrom="paragraph">
                <wp:posOffset>-333862</wp:posOffset>
              </wp:positionV>
              <wp:extent cx="5409524" cy="7942858"/>
              <wp:effectExtent l="0" t="0" r="127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4"/>
                      <a:stretch>
                        <a:fillRect/>
                      </a:stretch>
                    </pic:blipFill>
                    <pic:spPr>
                      <a:xfrm>
                        <a:off x="0" y="0"/>
                        <a:ext cx="5409524" cy="7942858"/>
                      </a:xfrm>
                      <a:prstGeom prst="rect">
                        <a:avLst/>
                      </a:prstGeom>
                    </pic:spPr>
                  </pic:pic>
                </a:graphicData>
              </a:graphic>
            </wp:anchor>
          </w:drawing>
        </w:r>
      </w:ins>
    </w:p>
    <w:p w:rsidR="00F2572B" w:rsidRDefault="00F2572B" w:rsidP="001909F5">
      <w:pPr>
        <w:rPr>
          <w:ins w:id="222" w:author="Patrick Drohan" w:date="2014-12-08T09:37:00Z"/>
        </w:rPr>
      </w:pPr>
    </w:p>
    <w:p w:rsidR="00F2572B" w:rsidRDefault="00F2572B" w:rsidP="001909F5">
      <w:pPr>
        <w:rPr>
          <w:ins w:id="223" w:author="Patrick Drohan" w:date="2014-12-08T09:37:00Z"/>
        </w:rPr>
      </w:pPr>
    </w:p>
    <w:p w:rsidR="00F2572B" w:rsidRDefault="00F2572B" w:rsidP="001909F5">
      <w:pPr>
        <w:rPr>
          <w:ins w:id="224" w:author="Patrick Drohan" w:date="2014-12-08T09:37:00Z"/>
        </w:rPr>
      </w:pPr>
    </w:p>
    <w:p w:rsidR="00F2572B" w:rsidRDefault="00F2572B" w:rsidP="001909F5">
      <w:pPr>
        <w:rPr>
          <w:ins w:id="225" w:author="Patrick Drohan" w:date="2014-12-08T09:37:00Z"/>
        </w:rPr>
      </w:pPr>
    </w:p>
    <w:p w:rsidR="00F2572B" w:rsidRDefault="00F2572B" w:rsidP="001909F5">
      <w:pPr>
        <w:rPr>
          <w:ins w:id="226" w:author="Patrick Drohan" w:date="2014-12-08T09:37:00Z"/>
        </w:rPr>
      </w:pPr>
    </w:p>
    <w:p w:rsidR="00F2572B" w:rsidRDefault="00F2572B" w:rsidP="001909F5">
      <w:pPr>
        <w:rPr>
          <w:ins w:id="227" w:author="Patrick Drohan" w:date="2014-12-08T09:37:00Z"/>
        </w:rPr>
      </w:pPr>
    </w:p>
    <w:p w:rsidR="00F2572B" w:rsidRDefault="00F2572B" w:rsidP="001909F5">
      <w:pPr>
        <w:rPr>
          <w:ins w:id="228" w:author="Patrick Drohan" w:date="2014-12-08T09:37:00Z"/>
        </w:rPr>
      </w:pPr>
    </w:p>
    <w:p w:rsidR="00F2572B" w:rsidRDefault="00F2572B" w:rsidP="001909F5">
      <w:pPr>
        <w:rPr>
          <w:ins w:id="229" w:author="Patrick Drohan" w:date="2014-12-08T09:37:00Z"/>
        </w:rPr>
      </w:pPr>
    </w:p>
    <w:p w:rsidR="00F2572B" w:rsidRDefault="00F2572B" w:rsidP="001909F5">
      <w:pPr>
        <w:rPr>
          <w:ins w:id="230" w:author="Patrick Drohan" w:date="2014-12-08T09:37:00Z"/>
        </w:rPr>
      </w:pPr>
    </w:p>
    <w:p w:rsidR="00F2572B" w:rsidRDefault="00F2572B" w:rsidP="001909F5">
      <w:pPr>
        <w:rPr>
          <w:ins w:id="231" w:author="Patrick Drohan" w:date="2014-12-08T09:37:00Z"/>
        </w:rPr>
      </w:pPr>
    </w:p>
    <w:p w:rsidR="00F2572B" w:rsidRDefault="00F2572B" w:rsidP="001909F5">
      <w:pPr>
        <w:rPr>
          <w:ins w:id="232" w:author="Patrick Drohan" w:date="2014-12-08T09:37:00Z"/>
        </w:rPr>
      </w:pPr>
    </w:p>
    <w:p w:rsidR="00F2572B" w:rsidRDefault="00F2572B" w:rsidP="001909F5">
      <w:pPr>
        <w:rPr>
          <w:ins w:id="233" w:author="Patrick Drohan" w:date="2014-12-08T09:37:00Z"/>
        </w:rPr>
      </w:pPr>
    </w:p>
    <w:p w:rsidR="00F2572B" w:rsidRDefault="00F2572B" w:rsidP="001909F5">
      <w:pPr>
        <w:rPr>
          <w:ins w:id="234" w:author="Patrick Drohan" w:date="2014-12-08T09:37:00Z"/>
        </w:rPr>
      </w:pPr>
    </w:p>
    <w:p w:rsidR="00F2572B" w:rsidRDefault="00F2572B" w:rsidP="001909F5">
      <w:pPr>
        <w:rPr>
          <w:ins w:id="235" w:author="Patrick Drohan" w:date="2014-12-08T09:37:00Z"/>
        </w:rPr>
      </w:pPr>
    </w:p>
    <w:p w:rsidR="00F2572B" w:rsidRDefault="00F2572B" w:rsidP="001909F5">
      <w:pPr>
        <w:rPr>
          <w:ins w:id="236" w:author="Patrick Drohan" w:date="2014-12-08T09:37:00Z"/>
        </w:rPr>
      </w:pPr>
    </w:p>
    <w:p w:rsidR="00F2572B" w:rsidRDefault="00F2572B" w:rsidP="001909F5">
      <w:pPr>
        <w:rPr>
          <w:ins w:id="237" w:author="Patrick Drohan" w:date="2014-12-08T09:37:00Z"/>
        </w:rPr>
      </w:pPr>
    </w:p>
    <w:p w:rsidR="00F2572B" w:rsidRDefault="00F2572B" w:rsidP="001909F5">
      <w:pPr>
        <w:rPr>
          <w:ins w:id="238" w:author="Patrick Drohan" w:date="2014-12-08T09:37:00Z"/>
        </w:rPr>
      </w:pPr>
    </w:p>
    <w:p w:rsidR="00F2572B" w:rsidRDefault="00F2572B" w:rsidP="001909F5">
      <w:pPr>
        <w:rPr>
          <w:ins w:id="239" w:author="Patrick Drohan" w:date="2014-12-08T09:37:00Z"/>
        </w:rPr>
      </w:pPr>
    </w:p>
    <w:p w:rsidR="00F2572B" w:rsidRDefault="00F2572B" w:rsidP="001909F5">
      <w:pPr>
        <w:rPr>
          <w:ins w:id="240" w:author="Patrick Drohan" w:date="2014-12-08T09:37:00Z"/>
        </w:rPr>
      </w:pPr>
    </w:p>
    <w:p w:rsidR="00F2572B" w:rsidRDefault="00F2572B" w:rsidP="001909F5">
      <w:pPr>
        <w:rPr>
          <w:ins w:id="241" w:author="Patrick Drohan" w:date="2014-12-08T09:37:00Z"/>
        </w:rPr>
      </w:pPr>
    </w:p>
    <w:p w:rsidR="00F2572B" w:rsidRDefault="00F2572B" w:rsidP="001909F5">
      <w:pPr>
        <w:rPr>
          <w:ins w:id="242" w:author="Patrick Drohan" w:date="2014-12-08T09:37:00Z"/>
        </w:rPr>
      </w:pPr>
    </w:p>
    <w:p w:rsidR="00F2572B" w:rsidRDefault="00F2572B" w:rsidP="001909F5">
      <w:pPr>
        <w:rPr>
          <w:ins w:id="243" w:author="Patrick Drohan" w:date="2014-12-08T09:37:00Z"/>
        </w:rPr>
      </w:pPr>
    </w:p>
    <w:p w:rsidR="00F2572B" w:rsidRDefault="00F2572B" w:rsidP="001909F5">
      <w:pPr>
        <w:rPr>
          <w:ins w:id="244" w:author="Patrick Drohan" w:date="2014-12-08T09:37:00Z"/>
        </w:rPr>
      </w:pPr>
    </w:p>
    <w:p w:rsidR="00F2572B" w:rsidRDefault="00F2572B" w:rsidP="001909F5">
      <w:pPr>
        <w:rPr>
          <w:ins w:id="245" w:author="Patrick Drohan" w:date="2014-12-08T09:37:00Z"/>
        </w:rPr>
      </w:pPr>
    </w:p>
    <w:p w:rsidR="00F2572B" w:rsidRDefault="00F2572B" w:rsidP="001909F5">
      <w:pPr>
        <w:rPr>
          <w:ins w:id="246" w:author="Patrick Drohan" w:date="2014-12-08T09:37:00Z"/>
        </w:rPr>
      </w:pPr>
    </w:p>
    <w:p w:rsidR="00F2572B" w:rsidRDefault="00F2572B" w:rsidP="001909F5">
      <w:pPr>
        <w:rPr>
          <w:ins w:id="247" w:author="Patrick Drohan" w:date="2014-12-08T09:37:00Z"/>
        </w:rPr>
      </w:pPr>
    </w:p>
    <w:p w:rsidR="00F2572B" w:rsidRDefault="00F2572B" w:rsidP="001909F5">
      <w:pPr>
        <w:rPr>
          <w:ins w:id="248" w:author="Patrick Drohan" w:date="2014-12-08T09:37:00Z"/>
        </w:rPr>
      </w:pPr>
    </w:p>
    <w:p w:rsidR="00F2572B" w:rsidRDefault="00F2572B" w:rsidP="001909F5">
      <w:pPr>
        <w:rPr>
          <w:ins w:id="249" w:author="Patrick Drohan" w:date="2014-12-08T09:37:00Z"/>
        </w:rPr>
      </w:pPr>
    </w:p>
    <w:p w:rsidR="00F2572B" w:rsidRDefault="00F2572B" w:rsidP="001909F5">
      <w:pPr>
        <w:rPr>
          <w:ins w:id="250" w:author="Patrick Drohan" w:date="2014-12-08T09:37:00Z"/>
        </w:rPr>
      </w:pPr>
    </w:p>
    <w:p w:rsidR="00F2572B" w:rsidRDefault="00F2572B" w:rsidP="001909F5">
      <w:pPr>
        <w:rPr>
          <w:ins w:id="251" w:author="Patrick Drohan" w:date="2014-12-08T09:37:00Z"/>
        </w:rPr>
      </w:pPr>
    </w:p>
    <w:p w:rsidR="00F2572B" w:rsidRDefault="00F2572B" w:rsidP="001909F5">
      <w:pPr>
        <w:rPr>
          <w:ins w:id="252" w:author="Patrick Drohan" w:date="2014-12-08T09:37:00Z"/>
        </w:rPr>
      </w:pPr>
    </w:p>
    <w:p w:rsidR="00F2572B" w:rsidRDefault="00F2572B" w:rsidP="001909F5">
      <w:pPr>
        <w:rPr>
          <w:ins w:id="253" w:author="Patrick Drohan" w:date="2014-12-08T09:37:00Z"/>
        </w:rPr>
      </w:pPr>
    </w:p>
    <w:p w:rsidR="00F2572B" w:rsidRDefault="00F2572B" w:rsidP="001909F5">
      <w:pPr>
        <w:rPr>
          <w:ins w:id="254" w:author="Patrick Drohan" w:date="2014-12-08T09:37:00Z"/>
        </w:rPr>
      </w:pPr>
      <w:ins w:id="255" w:author="Patrick Drohan" w:date="2014-12-08T09:37:00Z">
        <w:r>
          <w:rPr>
            <w:noProof/>
          </w:rPr>
          <w:drawing>
            <wp:anchor distT="0" distB="0" distL="114300" distR="114300" simplePos="0" relativeHeight="251669504" behindDoc="0" locked="0" layoutInCell="1" allowOverlap="1" wp14:anchorId="2C4801ED" wp14:editId="617EAC40">
              <wp:simplePos x="0" y="0"/>
              <wp:positionH relativeFrom="column">
                <wp:posOffset>307975</wp:posOffset>
              </wp:positionH>
              <wp:positionV relativeFrom="paragraph">
                <wp:posOffset>-2158365</wp:posOffset>
              </wp:positionV>
              <wp:extent cx="5390477" cy="3114286"/>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5"/>
                      <a:stretch>
                        <a:fillRect/>
                      </a:stretch>
                    </pic:blipFill>
                    <pic:spPr>
                      <a:xfrm>
                        <a:off x="0" y="0"/>
                        <a:ext cx="5390477" cy="3114286"/>
                      </a:xfrm>
                      <a:prstGeom prst="rect">
                        <a:avLst/>
                      </a:prstGeom>
                    </pic:spPr>
                  </pic:pic>
                </a:graphicData>
              </a:graphic>
            </wp:anchor>
          </w:drawing>
        </w:r>
      </w:ins>
    </w:p>
    <w:p w:rsidR="00F2572B" w:rsidRDefault="00F2572B" w:rsidP="001909F5">
      <w:pPr>
        <w:rPr>
          <w:ins w:id="256" w:author="Patrick Drohan" w:date="2014-12-08T09:37:00Z"/>
        </w:rPr>
      </w:pPr>
    </w:p>
    <w:p w:rsidR="00F2572B" w:rsidRDefault="00F2572B" w:rsidP="001909F5">
      <w:pPr>
        <w:rPr>
          <w:ins w:id="257" w:author="Patrick Drohan" w:date="2014-12-08T09:37:00Z"/>
        </w:rPr>
      </w:pPr>
    </w:p>
    <w:p w:rsidR="00F2572B" w:rsidRDefault="00F2572B" w:rsidP="001909F5">
      <w:pPr>
        <w:rPr>
          <w:ins w:id="258" w:author="Patrick Drohan" w:date="2014-12-08T09:37:00Z"/>
        </w:rPr>
      </w:pPr>
    </w:p>
    <w:p w:rsidR="00F2572B" w:rsidRDefault="00F2572B" w:rsidP="001909F5">
      <w:pPr>
        <w:rPr>
          <w:ins w:id="259" w:author="Patrick Drohan" w:date="2014-12-08T09:37:00Z"/>
        </w:rPr>
      </w:pPr>
    </w:p>
    <w:p w:rsidR="00F2572B" w:rsidRDefault="00F2572B" w:rsidP="001909F5"/>
    <w:sectPr w:rsidR="00F257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DeJager, Nathan R." w:date="2015-02-11T09:34:00Z" w:initials="NDJ">
    <w:p w:rsidR="00615647" w:rsidRDefault="00615647" w:rsidP="001909F5">
      <w:pPr>
        <w:pStyle w:val="CommentText"/>
      </w:pPr>
      <w:r>
        <w:rPr>
          <w:rStyle w:val="CommentReference"/>
        </w:rPr>
        <w:annotationRef/>
      </w:r>
      <w:r>
        <w:t>I have a bunch of information like this as well. Should we figure out a way to present it in publication that introduces the extension? Then leave the user guide as-is, with no suggested parameters?</w:t>
      </w:r>
    </w:p>
  </w:comment>
  <w:comment w:id="6" w:author="DeJager, Nathan R." w:date="2015-02-11T09:34:00Z" w:initials="NDJ">
    <w:p w:rsidR="00615647" w:rsidRDefault="00615647" w:rsidP="001909F5">
      <w:pPr>
        <w:pStyle w:val="CommentText"/>
      </w:pPr>
      <w:r>
        <w:rPr>
          <w:rStyle w:val="CommentReference"/>
        </w:rPr>
        <w:annotationRef/>
      </w:r>
      <w:r>
        <w:t>This could be where the idea of a fully stocked stand is explained.</w:t>
      </w:r>
    </w:p>
  </w:comment>
  <w:comment w:id="9" w:author="USDA Forest Service" w:date="2015-02-11T09:34:00Z" w:initials="UFS">
    <w:p w:rsidR="00615647" w:rsidRDefault="00615647" w:rsidP="001909F5">
      <w:pPr>
        <w:pStyle w:val="CommentText"/>
      </w:pPr>
      <w:r>
        <w:rPr>
          <w:rStyle w:val="CommentReference"/>
        </w:rPr>
        <w:annotationRef/>
      </w:r>
      <w:r>
        <w:t>A species-specific threshold could be appropriate here</w:t>
      </w:r>
    </w:p>
  </w:comment>
  <w:comment w:id="25" w:author="DeJager, Nathan R." w:date="2015-02-11T09:34:00Z" w:initials="NDJ">
    <w:p w:rsidR="00615647" w:rsidRDefault="00615647" w:rsidP="001909F5">
      <w:pPr>
        <w:pStyle w:val="CommentText"/>
      </w:pPr>
      <w:r>
        <w:rPr>
          <w:rStyle w:val="CommentReference"/>
        </w:rPr>
        <w:annotationRef/>
      </w:r>
      <w:r>
        <w:t xml:space="preserve">Is there any interest in having some </w:t>
      </w:r>
      <w:proofErr w:type="gramStart"/>
      <w:r>
        <w:t>stochasticity ,</w:t>
      </w:r>
      <w:proofErr w:type="gramEnd"/>
      <w:r>
        <w:t xml:space="preserve"> or temporal variability in the BDI?</w:t>
      </w:r>
    </w:p>
  </w:comment>
  <w:comment w:id="26" w:author="USDA Forest Service" w:date="2015-02-11T09:34:00Z" w:initials="BRM">
    <w:p w:rsidR="00615647" w:rsidRDefault="00615647" w:rsidP="001909F5">
      <w:pPr>
        <w:pStyle w:val="CommentText"/>
      </w:pPr>
      <w:r>
        <w:rPr>
          <w:rStyle w:val="CommentReference"/>
        </w:rPr>
        <w:annotationRef/>
      </w:r>
      <w:r>
        <w:t>This has not been implemented yet.</w:t>
      </w:r>
    </w:p>
  </w:comment>
  <w:comment w:id="31" w:author="USDA Forest Service" w:date="2015-02-11T09:34:00Z" w:initials="BRM">
    <w:p w:rsidR="00615647" w:rsidRDefault="00615647" w:rsidP="001909F5">
      <w:pPr>
        <w:pStyle w:val="CommentText"/>
      </w:pPr>
      <w:r>
        <w:rPr>
          <w:rStyle w:val="CommentReference"/>
        </w:rPr>
        <w:annotationRef/>
      </w:r>
      <w:r>
        <w:t>This is not implemented.  We need to define the standard deviation of these normal distributions in order to use them for stochasticity.</w:t>
      </w:r>
    </w:p>
  </w:comment>
  <w:comment w:id="34" w:author="DeJager, Nathan R." w:date="2015-02-11T09:34:00Z" w:initials="NDJ">
    <w:p w:rsidR="00615647" w:rsidRDefault="00615647" w:rsidP="001909F5">
      <w:pPr>
        <w:pStyle w:val="CommentText"/>
      </w:pPr>
      <w:r>
        <w:rPr>
          <w:rStyle w:val="CommentReference"/>
        </w:rPr>
        <w:annotationRef/>
      </w:r>
      <w:r>
        <w:t>Here is another place where I have a whole bunch of detail that I’d like to add to the publication, but not the user guide.</w:t>
      </w:r>
    </w:p>
  </w:comment>
  <w:comment w:id="40" w:author="USDA Forest Service" w:date="2015-02-11T09:34:00Z" w:initials="UFS">
    <w:p w:rsidR="00615647" w:rsidRDefault="00615647" w:rsidP="001909F5">
      <w:pPr>
        <w:pStyle w:val="CommentText"/>
      </w:pPr>
      <w:r>
        <w:rPr>
          <w:rStyle w:val="CommentReference"/>
        </w:rPr>
        <w:annotationRef/>
      </w:r>
      <w:r>
        <w:t>BRS – I found this a little hard to follow, and wonder if it is defendable.</w:t>
      </w:r>
    </w:p>
  </w:comment>
  <w:comment w:id="41" w:author="USDA Forest Service" w:date="2015-02-11T09:34:00Z" w:initials="UFS">
    <w:p w:rsidR="00615647" w:rsidRDefault="00615647" w:rsidP="001909F5">
      <w:pPr>
        <w:pStyle w:val="CommentText"/>
      </w:pPr>
      <w:r>
        <w:rPr>
          <w:rStyle w:val="CommentReference"/>
        </w:rPr>
        <w:annotationRef/>
      </w:r>
      <w:r>
        <w:t>We could try adding a graphical representation that might make it more clear.</w:t>
      </w:r>
    </w:p>
  </w:comment>
  <w:comment w:id="44" w:author="DeJager, Nathan R." w:date="2015-02-11T09:34:00Z" w:initials="NDJ">
    <w:p w:rsidR="00615647" w:rsidRDefault="00615647" w:rsidP="001909F5">
      <w:pPr>
        <w:pStyle w:val="CommentText"/>
      </w:pPr>
      <w:r>
        <w:rPr>
          <w:rStyle w:val="CommentReference"/>
        </w:rPr>
        <w:annotationRef/>
      </w:r>
      <w:r>
        <w:t>See other version for more details. If we can get sections 2.2 and 2.9 to ‘calibrate’ available browse than I think these two issues are our next topics of discussion.</w:t>
      </w:r>
    </w:p>
  </w:comment>
  <w:comment w:id="65" w:author="USDA Forest Service" w:date="2015-02-11T09:34:00Z" w:initials="UFS">
    <w:p w:rsidR="00615647" w:rsidRDefault="00615647" w:rsidP="001909F5">
      <w:pPr>
        <w:pStyle w:val="CommentText"/>
      </w:pPr>
      <w:r>
        <w:rPr>
          <w:rStyle w:val="CommentReference"/>
        </w:rPr>
        <w:annotationRef/>
      </w:r>
      <w:r>
        <w:t>To be determined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5BA4FCD6"/>
    <w:lvl w:ilvl="0">
      <w:start w:val="1"/>
      <w:numFmt w:val="decimal"/>
      <w:pStyle w:val="Heading1"/>
      <w:lvlText w:val="%1"/>
      <w:lvlJc w:val="left"/>
      <w:pPr>
        <w:tabs>
          <w:tab w:val="num" w:pos="432"/>
        </w:tabs>
        <w:ind w:left="432" w:hanging="432"/>
      </w:pPr>
      <w:rPr>
        <w:rFonts w:cs="Times New Roman" w:hint="default"/>
        <w:b w:val="0"/>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nsid w:val="1DA61329"/>
    <w:multiLevelType w:val="hybridMultilevel"/>
    <w:tmpl w:val="62E43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1FB75E5"/>
    <w:multiLevelType w:val="hybridMultilevel"/>
    <w:tmpl w:val="8F32E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0C267C"/>
    <w:multiLevelType w:val="hybridMultilevel"/>
    <w:tmpl w:val="1DBC0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E00A8"/>
    <w:multiLevelType w:val="hybridMultilevel"/>
    <w:tmpl w:val="963C0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3D796D"/>
    <w:multiLevelType w:val="multilevel"/>
    <w:tmpl w:val="A0C0805C"/>
    <w:lvl w:ilvl="0">
      <w:start w:val="2"/>
      <w:numFmt w:val="decimal"/>
      <w:lvlText w:val="%1"/>
      <w:lvlJc w:val="left"/>
      <w:pPr>
        <w:ind w:left="360" w:hanging="360"/>
      </w:pPr>
      <w:rPr>
        <w:rFonts w:hint="default"/>
        <w:b w:val="0"/>
        <w:i w:val="0"/>
      </w:rPr>
    </w:lvl>
    <w:lvl w:ilvl="1">
      <w:start w:val="9"/>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440" w:hanging="1440"/>
      </w:pPr>
      <w:rPr>
        <w:rFonts w:hint="default"/>
        <w:b w:val="0"/>
        <w:i w:val="0"/>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F57"/>
    <w:rsid w:val="0006334C"/>
    <w:rsid w:val="0007345A"/>
    <w:rsid w:val="00084905"/>
    <w:rsid w:val="000A696E"/>
    <w:rsid w:val="000C36DC"/>
    <w:rsid w:val="000E422E"/>
    <w:rsid w:val="00153F83"/>
    <w:rsid w:val="00154666"/>
    <w:rsid w:val="00162089"/>
    <w:rsid w:val="00174022"/>
    <w:rsid w:val="0018667F"/>
    <w:rsid w:val="00187A74"/>
    <w:rsid w:val="001909F5"/>
    <w:rsid w:val="001A5F03"/>
    <w:rsid w:val="001C1E00"/>
    <w:rsid w:val="001D6682"/>
    <w:rsid w:val="00203C04"/>
    <w:rsid w:val="00236644"/>
    <w:rsid w:val="00282497"/>
    <w:rsid w:val="00285312"/>
    <w:rsid w:val="00290E13"/>
    <w:rsid w:val="002C7D40"/>
    <w:rsid w:val="00343867"/>
    <w:rsid w:val="0035287A"/>
    <w:rsid w:val="0038079D"/>
    <w:rsid w:val="003B39A7"/>
    <w:rsid w:val="003B57F8"/>
    <w:rsid w:val="00400A76"/>
    <w:rsid w:val="004122B9"/>
    <w:rsid w:val="004147A4"/>
    <w:rsid w:val="0042103B"/>
    <w:rsid w:val="00433885"/>
    <w:rsid w:val="004662F8"/>
    <w:rsid w:val="004B5A08"/>
    <w:rsid w:val="004C1E06"/>
    <w:rsid w:val="004D3B59"/>
    <w:rsid w:val="0051213F"/>
    <w:rsid w:val="005373D7"/>
    <w:rsid w:val="0054017E"/>
    <w:rsid w:val="0054086A"/>
    <w:rsid w:val="00563A60"/>
    <w:rsid w:val="005758BC"/>
    <w:rsid w:val="00585017"/>
    <w:rsid w:val="00595AC8"/>
    <w:rsid w:val="005D47C5"/>
    <w:rsid w:val="005E66E6"/>
    <w:rsid w:val="00615647"/>
    <w:rsid w:val="0064246C"/>
    <w:rsid w:val="00680789"/>
    <w:rsid w:val="006A2B8A"/>
    <w:rsid w:val="006B6BEC"/>
    <w:rsid w:val="006F13ED"/>
    <w:rsid w:val="007131DC"/>
    <w:rsid w:val="007464B1"/>
    <w:rsid w:val="00755D96"/>
    <w:rsid w:val="0078200F"/>
    <w:rsid w:val="007E2743"/>
    <w:rsid w:val="00825325"/>
    <w:rsid w:val="008824FD"/>
    <w:rsid w:val="00897514"/>
    <w:rsid w:val="008A5466"/>
    <w:rsid w:val="008C03BD"/>
    <w:rsid w:val="008F586A"/>
    <w:rsid w:val="009107E1"/>
    <w:rsid w:val="009A3093"/>
    <w:rsid w:val="009B1130"/>
    <w:rsid w:val="009D1EE5"/>
    <w:rsid w:val="009E0D79"/>
    <w:rsid w:val="009F2426"/>
    <w:rsid w:val="00A6439A"/>
    <w:rsid w:val="00A747B2"/>
    <w:rsid w:val="00A95403"/>
    <w:rsid w:val="00AA78D2"/>
    <w:rsid w:val="00B4619F"/>
    <w:rsid w:val="00B5425D"/>
    <w:rsid w:val="00B66FB7"/>
    <w:rsid w:val="00B80420"/>
    <w:rsid w:val="00B9064F"/>
    <w:rsid w:val="00B9754C"/>
    <w:rsid w:val="00BA74BD"/>
    <w:rsid w:val="00BD0CEA"/>
    <w:rsid w:val="00BD121A"/>
    <w:rsid w:val="00BF045C"/>
    <w:rsid w:val="00C44572"/>
    <w:rsid w:val="00C6638A"/>
    <w:rsid w:val="00C80F57"/>
    <w:rsid w:val="00CA3D67"/>
    <w:rsid w:val="00CC6F24"/>
    <w:rsid w:val="00D55F44"/>
    <w:rsid w:val="00D60D96"/>
    <w:rsid w:val="00D86054"/>
    <w:rsid w:val="00DC40EB"/>
    <w:rsid w:val="00E1161A"/>
    <w:rsid w:val="00E37D8A"/>
    <w:rsid w:val="00E619C1"/>
    <w:rsid w:val="00E87DE7"/>
    <w:rsid w:val="00EB4D5C"/>
    <w:rsid w:val="00EF56C8"/>
    <w:rsid w:val="00F2572B"/>
    <w:rsid w:val="00F71C3E"/>
    <w:rsid w:val="00FC3D00"/>
    <w:rsid w:val="00FE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9F5"/>
    <w:pPr>
      <w:spacing w:after="120" w:line="240" w:lineRule="auto"/>
      <w:ind w:left="1152" w:right="1008"/>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439A"/>
    <w:pPr>
      <w:keepNext/>
      <w:pageBreakBefore/>
      <w:numPr>
        <w:numId w:val="1"/>
      </w:numPr>
      <w:spacing w:before="240" w:after="60"/>
      <w:outlineLvl w:val="0"/>
    </w:pPr>
    <w:rPr>
      <w:rFonts w:ascii="Verdana" w:eastAsiaTheme="majorEastAsia" w:hAnsi="Verdana" w:cstheme="majorBidi"/>
      <w:bCs/>
      <w:sz w:val="32"/>
      <w:szCs w:val="28"/>
    </w:rPr>
  </w:style>
  <w:style w:type="paragraph" w:styleId="Heading2">
    <w:name w:val="heading 2"/>
    <w:basedOn w:val="Normal"/>
    <w:next w:val="Normal"/>
    <w:link w:val="Heading2Char"/>
    <w:uiPriority w:val="9"/>
    <w:unhideWhenUsed/>
    <w:qFormat/>
    <w:rsid w:val="00A6439A"/>
    <w:pPr>
      <w:keepNext/>
      <w:numPr>
        <w:ilvl w:val="1"/>
        <w:numId w:val="1"/>
      </w:numPr>
      <w:spacing w:before="240" w:after="60"/>
      <w:outlineLvl w:val="1"/>
    </w:pPr>
    <w:rPr>
      <w:rFonts w:ascii="Verdana" w:eastAsiaTheme="majorEastAsia" w:hAnsi="Verdana" w:cstheme="majorBidi"/>
      <w:bCs/>
      <w:sz w:val="28"/>
      <w:szCs w:val="26"/>
    </w:rPr>
  </w:style>
  <w:style w:type="paragraph" w:styleId="Heading3">
    <w:name w:val="heading 3"/>
    <w:basedOn w:val="Heading2"/>
    <w:next w:val="Normal"/>
    <w:link w:val="Heading3Char"/>
    <w:uiPriority w:val="9"/>
    <w:unhideWhenUsed/>
    <w:qFormat/>
    <w:rsid w:val="00A6439A"/>
    <w:pPr>
      <w:numPr>
        <w:ilvl w:val="2"/>
      </w:numPr>
      <w:outlineLvl w:val="2"/>
    </w:pPr>
    <w:rPr>
      <w:sz w:val="24"/>
    </w:rPr>
  </w:style>
  <w:style w:type="paragraph" w:styleId="Heading4">
    <w:name w:val="heading 4"/>
    <w:basedOn w:val="Heading3"/>
    <w:next w:val="Normal"/>
    <w:link w:val="Heading4Char"/>
    <w:uiPriority w:val="9"/>
    <w:unhideWhenUsed/>
    <w:qFormat/>
    <w:rsid w:val="00A6439A"/>
    <w:pPr>
      <w:numPr>
        <w:ilvl w:val="3"/>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F57"/>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C80F57"/>
    <w:rPr>
      <w:sz w:val="16"/>
      <w:szCs w:val="16"/>
    </w:rPr>
  </w:style>
  <w:style w:type="paragraph" w:styleId="CommentText">
    <w:name w:val="annotation text"/>
    <w:basedOn w:val="Normal"/>
    <w:link w:val="CommentTextChar"/>
    <w:uiPriority w:val="99"/>
    <w:unhideWhenUsed/>
    <w:rsid w:val="00C80F57"/>
    <w:rPr>
      <w:sz w:val="20"/>
      <w:szCs w:val="20"/>
    </w:rPr>
  </w:style>
  <w:style w:type="character" w:customStyle="1" w:styleId="CommentTextChar">
    <w:name w:val="Comment Text Char"/>
    <w:basedOn w:val="DefaultParagraphFont"/>
    <w:link w:val="CommentText"/>
    <w:uiPriority w:val="99"/>
    <w:rsid w:val="00C80F57"/>
    <w:rPr>
      <w:sz w:val="20"/>
      <w:szCs w:val="20"/>
    </w:rPr>
  </w:style>
  <w:style w:type="paragraph" w:styleId="BalloonText">
    <w:name w:val="Balloon Text"/>
    <w:basedOn w:val="Normal"/>
    <w:link w:val="BalloonTextChar"/>
    <w:uiPriority w:val="99"/>
    <w:semiHidden/>
    <w:unhideWhenUsed/>
    <w:rsid w:val="00C80F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57"/>
    <w:rPr>
      <w:rFonts w:ascii="Tahoma" w:hAnsi="Tahoma" w:cs="Tahoma"/>
      <w:sz w:val="16"/>
      <w:szCs w:val="16"/>
    </w:rPr>
  </w:style>
  <w:style w:type="character" w:customStyle="1" w:styleId="Heading1Char">
    <w:name w:val="Heading 1 Char"/>
    <w:basedOn w:val="DefaultParagraphFont"/>
    <w:link w:val="Heading1"/>
    <w:uiPriority w:val="9"/>
    <w:rsid w:val="00A6439A"/>
    <w:rPr>
      <w:rFonts w:ascii="Verdana" w:eastAsiaTheme="majorEastAsia" w:hAnsi="Verdana" w:cstheme="majorBidi"/>
      <w:bCs/>
      <w:sz w:val="32"/>
      <w:szCs w:val="28"/>
    </w:rPr>
  </w:style>
  <w:style w:type="paragraph" w:styleId="CommentSubject">
    <w:name w:val="annotation subject"/>
    <w:basedOn w:val="CommentText"/>
    <w:next w:val="CommentText"/>
    <w:link w:val="CommentSubjectChar"/>
    <w:uiPriority w:val="99"/>
    <w:semiHidden/>
    <w:unhideWhenUsed/>
    <w:rsid w:val="00C80F57"/>
    <w:rPr>
      <w:b/>
      <w:bCs/>
    </w:rPr>
  </w:style>
  <w:style w:type="character" w:customStyle="1" w:styleId="CommentSubjectChar">
    <w:name w:val="Comment Subject Char"/>
    <w:basedOn w:val="CommentTextChar"/>
    <w:link w:val="CommentSubject"/>
    <w:uiPriority w:val="99"/>
    <w:semiHidden/>
    <w:rsid w:val="00C80F57"/>
    <w:rPr>
      <w:b/>
      <w:bCs/>
      <w:sz w:val="20"/>
      <w:szCs w:val="20"/>
    </w:rPr>
  </w:style>
  <w:style w:type="paragraph" w:styleId="Caption">
    <w:name w:val="caption"/>
    <w:basedOn w:val="Normal"/>
    <w:next w:val="Normal"/>
    <w:uiPriority w:val="35"/>
    <w:unhideWhenUsed/>
    <w:qFormat/>
    <w:rsid w:val="00680789"/>
    <w:rPr>
      <w:b/>
      <w:bCs/>
      <w:color w:val="4F81BD" w:themeColor="accent1"/>
      <w:sz w:val="18"/>
      <w:szCs w:val="18"/>
    </w:rPr>
  </w:style>
  <w:style w:type="paragraph" w:styleId="ListParagraph">
    <w:name w:val="List Paragraph"/>
    <w:basedOn w:val="Normal"/>
    <w:uiPriority w:val="34"/>
    <w:qFormat/>
    <w:rsid w:val="00EB4D5C"/>
    <w:pPr>
      <w:ind w:left="720"/>
      <w:contextualSpacing/>
    </w:pPr>
  </w:style>
  <w:style w:type="character" w:customStyle="1" w:styleId="Heading2Char">
    <w:name w:val="Heading 2 Char"/>
    <w:basedOn w:val="DefaultParagraphFont"/>
    <w:link w:val="Heading2"/>
    <w:uiPriority w:val="9"/>
    <w:rsid w:val="00A6439A"/>
    <w:rPr>
      <w:rFonts w:ascii="Verdana" w:eastAsiaTheme="majorEastAsia" w:hAnsi="Verdana" w:cstheme="majorBidi"/>
      <w:bCs/>
      <w:sz w:val="28"/>
      <w:szCs w:val="26"/>
    </w:rPr>
  </w:style>
  <w:style w:type="paragraph" w:customStyle="1" w:styleId="textbody">
    <w:name w:val="text: body"/>
    <w:basedOn w:val="Normal"/>
    <w:uiPriority w:val="99"/>
    <w:rsid w:val="00C44572"/>
  </w:style>
  <w:style w:type="paragraph" w:customStyle="1" w:styleId="textinputfile">
    <w:name w:val="text input file"/>
    <w:basedOn w:val="Normal"/>
    <w:uiPriority w:val="99"/>
    <w:rsid w:val="00C44572"/>
    <w:pPr>
      <w:spacing w:after="0"/>
      <w:ind w:left="1498"/>
    </w:pPr>
    <w:rPr>
      <w:rFonts w:ascii="Courier New" w:hAnsi="Courier New" w:cs="Courier New"/>
      <w:sz w:val="20"/>
      <w:szCs w:val="20"/>
    </w:rPr>
  </w:style>
  <w:style w:type="character" w:styleId="PlaceholderText">
    <w:name w:val="Placeholder Text"/>
    <w:basedOn w:val="DefaultParagraphFont"/>
    <w:uiPriority w:val="99"/>
    <w:semiHidden/>
    <w:rsid w:val="004662F8"/>
    <w:rPr>
      <w:color w:val="808080"/>
    </w:rPr>
  </w:style>
  <w:style w:type="paragraph" w:styleId="Revision">
    <w:name w:val="Revision"/>
    <w:hidden/>
    <w:uiPriority w:val="99"/>
    <w:semiHidden/>
    <w:rsid w:val="00343867"/>
    <w:pPr>
      <w:spacing w:after="0" w:line="240" w:lineRule="auto"/>
    </w:pPr>
  </w:style>
  <w:style w:type="paragraph" w:styleId="NormalWeb">
    <w:name w:val="Normal (Web)"/>
    <w:basedOn w:val="Normal"/>
    <w:uiPriority w:val="99"/>
    <w:unhideWhenUsed/>
    <w:rsid w:val="00EF56C8"/>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A6439A"/>
    <w:rPr>
      <w:rFonts w:ascii="Verdana" w:eastAsiaTheme="majorEastAsia" w:hAnsi="Verdana" w:cstheme="majorBidi"/>
      <w:bCs/>
      <w:sz w:val="24"/>
      <w:szCs w:val="26"/>
    </w:rPr>
  </w:style>
  <w:style w:type="character" w:customStyle="1" w:styleId="Heading4Char">
    <w:name w:val="Heading 4 Char"/>
    <w:basedOn w:val="DefaultParagraphFont"/>
    <w:link w:val="Heading4"/>
    <w:uiPriority w:val="9"/>
    <w:rsid w:val="00A6439A"/>
    <w:rPr>
      <w:rFonts w:ascii="Verdana" w:eastAsiaTheme="majorEastAsia" w:hAnsi="Verdana" w:cstheme="majorBidi"/>
      <w:bCs/>
      <w:i/>
      <w:sz w:val="24"/>
      <w:szCs w:val="26"/>
    </w:rPr>
  </w:style>
  <w:style w:type="paragraph" w:styleId="TOC1">
    <w:name w:val="toc 1"/>
    <w:basedOn w:val="Normal"/>
    <w:next w:val="Normal"/>
    <w:autoRedefine/>
    <w:uiPriority w:val="39"/>
    <w:unhideWhenUsed/>
    <w:rsid w:val="00290E13"/>
    <w:pPr>
      <w:spacing w:after="100"/>
      <w:ind w:left="0"/>
    </w:pPr>
  </w:style>
  <w:style w:type="paragraph" w:styleId="TOC2">
    <w:name w:val="toc 2"/>
    <w:basedOn w:val="Normal"/>
    <w:next w:val="Normal"/>
    <w:autoRedefine/>
    <w:uiPriority w:val="39"/>
    <w:unhideWhenUsed/>
    <w:rsid w:val="00290E13"/>
    <w:pPr>
      <w:spacing w:after="100"/>
      <w:ind w:left="240"/>
    </w:pPr>
  </w:style>
  <w:style w:type="paragraph" w:styleId="TOC3">
    <w:name w:val="toc 3"/>
    <w:basedOn w:val="Normal"/>
    <w:next w:val="Normal"/>
    <w:autoRedefine/>
    <w:uiPriority w:val="39"/>
    <w:unhideWhenUsed/>
    <w:rsid w:val="00290E13"/>
    <w:pPr>
      <w:spacing w:after="100"/>
      <w:ind w:left="480"/>
    </w:pPr>
  </w:style>
  <w:style w:type="paragraph" w:styleId="TOC4">
    <w:name w:val="toc 4"/>
    <w:basedOn w:val="Normal"/>
    <w:next w:val="Normal"/>
    <w:autoRedefine/>
    <w:uiPriority w:val="39"/>
    <w:unhideWhenUsed/>
    <w:rsid w:val="00290E13"/>
    <w:pPr>
      <w:spacing w:after="100"/>
      <w:ind w:left="720"/>
    </w:pPr>
  </w:style>
  <w:style w:type="character" w:styleId="Hyperlink">
    <w:name w:val="Hyperlink"/>
    <w:basedOn w:val="DefaultParagraphFont"/>
    <w:uiPriority w:val="99"/>
    <w:unhideWhenUsed/>
    <w:rsid w:val="00290E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9F5"/>
    <w:pPr>
      <w:spacing w:after="120" w:line="240" w:lineRule="auto"/>
      <w:ind w:left="1152" w:right="1008"/>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439A"/>
    <w:pPr>
      <w:keepNext/>
      <w:pageBreakBefore/>
      <w:numPr>
        <w:numId w:val="1"/>
      </w:numPr>
      <w:spacing w:before="240" w:after="60"/>
      <w:outlineLvl w:val="0"/>
    </w:pPr>
    <w:rPr>
      <w:rFonts w:ascii="Verdana" w:eastAsiaTheme="majorEastAsia" w:hAnsi="Verdana" w:cstheme="majorBidi"/>
      <w:bCs/>
      <w:sz w:val="32"/>
      <w:szCs w:val="28"/>
    </w:rPr>
  </w:style>
  <w:style w:type="paragraph" w:styleId="Heading2">
    <w:name w:val="heading 2"/>
    <w:basedOn w:val="Normal"/>
    <w:next w:val="Normal"/>
    <w:link w:val="Heading2Char"/>
    <w:uiPriority w:val="9"/>
    <w:unhideWhenUsed/>
    <w:qFormat/>
    <w:rsid w:val="00A6439A"/>
    <w:pPr>
      <w:keepNext/>
      <w:numPr>
        <w:ilvl w:val="1"/>
        <w:numId w:val="1"/>
      </w:numPr>
      <w:spacing w:before="240" w:after="60"/>
      <w:outlineLvl w:val="1"/>
    </w:pPr>
    <w:rPr>
      <w:rFonts w:ascii="Verdana" w:eastAsiaTheme="majorEastAsia" w:hAnsi="Verdana" w:cstheme="majorBidi"/>
      <w:bCs/>
      <w:sz w:val="28"/>
      <w:szCs w:val="26"/>
    </w:rPr>
  </w:style>
  <w:style w:type="paragraph" w:styleId="Heading3">
    <w:name w:val="heading 3"/>
    <w:basedOn w:val="Heading2"/>
    <w:next w:val="Normal"/>
    <w:link w:val="Heading3Char"/>
    <w:uiPriority w:val="9"/>
    <w:unhideWhenUsed/>
    <w:qFormat/>
    <w:rsid w:val="00A6439A"/>
    <w:pPr>
      <w:numPr>
        <w:ilvl w:val="2"/>
      </w:numPr>
      <w:outlineLvl w:val="2"/>
    </w:pPr>
    <w:rPr>
      <w:sz w:val="24"/>
    </w:rPr>
  </w:style>
  <w:style w:type="paragraph" w:styleId="Heading4">
    <w:name w:val="heading 4"/>
    <w:basedOn w:val="Heading3"/>
    <w:next w:val="Normal"/>
    <w:link w:val="Heading4Char"/>
    <w:uiPriority w:val="9"/>
    <w:unhideWhenUsed/>
    <w:qFormat/>
    <w:rsid w:val="00A6439A"/>
    <w:pPr>
      <w:numPr>
        <w:ilvl w:val="3"/>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F57"/>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C80F57"/>
    <w:rPr>
      <w:sz w:val="16"/>
      <w:szCs w:val="16"/>
    </w:rPr>
  </w:style>
  <w:style w:type="paragraph" w:styleId="CommentText">
    <w:name w:val="annotation text"/>
    <w:basedOn w:val="Normal"/>
    <w:link w:val="CommentTextChar"/>
    <w:uiPriority w:val="99"/>
    <w:unhideWhenUsed/>
    <w:rsid w:val="00C80F57"/>
    <w:rPr>
      <w:sz w:val="20"/>
      <w:szCs w:val="20"/>
    </w:rPr>
  </w:style>
  <w:style w:type="character" w:customStyle="1" w:styleId="CommentTextChar">
    <w:name w:val="Comment Text Char"/>
    <w:basedOn w:val="DefaultParagraphFont"/>
    <w:link w:val="CommentText"/>
    <w:uiPriority w:val="99"/>
    <w:rsid w:val="00C80F57"/>
    <w:rPr>
      <w:sz w:val="20"/>
      <w:szCs w:val="20"/>
    </w:rPr>
  </w:style>
  <w:style w:type="paragraph" w:styleId="BalloonText">
    <w:name w:val="Balloon Text"/>
    <w:basedOn w:val="Normal"/>
    <w:link w:val="BalloonTextChar"/>
    <w:uiPriority w:val="99"/>
    <w:semiHidden/>
    <w:unhideWhenUsed/>
    <w:rsid w:val="00C80F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57"/>
    <w:rPr>
      <w:rFonts w:ascii="Tahoma" w:hAnsi="Tahoma" w:cs="Tahoma"/>
      <w:sz w:val="16"/>
      <w:szCs w:val="16"/>
    </w:rPr>
  </w:style>
  <w:style w:type="character" w:customStyle="1" w:styleId="Heading1Char">
    <w:name w:val="Heading 1 Char"/>
    <w:basedOn w:val="DefaultParagraphFont"/>
    <w:link w:val="Heading1"/>
    <w:uiPriority w:val="9"/>
    <w:rsid w:val="00A6439A"/>
    <w:rPr>
      <w:rFonts w:ascii="Verdana" w:eastAsiaTheme="majorEastAsia" w:hAnsi="Verdana" w:cstheme="majorBidi"/>
      <w:bCs/>
      <w:sz w:val="32"/>
      <w:szCs w:val="28"/>
    </w:rPr>
  </w:style>
  <w:style w:type="paragraph" w:styleId="CommentSubject">
    <w:name w:val="annotation subject"/>
    <w:basedOn w:val="CommentText"/>
    <w:next w:val="CommentText"/>
    <w:link w:val="CommentSubjectChar"/>
    <w:uiPriority w:val="99"/>
    <w:semiHidden/>
    <w:unhideWhenUsed/>
    <w:rsid w:val="00C80F57"/>
    <w:rPr>
      <w:b/>
      <w:bCs/>
    </w:rPr>
  </w:style>
  <w:style w:type="character" w:customStyle="1" w:styleId="CommentSubjectChar">
    <w:name w:val="Comment Subject Char"/>
    <w:basedOn w:val="CommentTextChar"/>
    <w:link w:val="CommentSubject"/>
    <w:uiPriority w:val="99"/>
    <w:semiHidden/>
    <w:rsid w:val="00C80F57"/>
    <w:rPr>
      <w:b/>
      <w:bCs/>
      <w:sz w:val="20"/>
      <w:szCs w:val="20"/>
    </w:rPr>
  </w:style>
  <w:style w:type="paragraph" w:styleId="Caption">
    <w:name w:val="caption"/>
    <w:basedOn w:val="Normal"/>
    <w:next w:val="Normal"/>
    <w:uiPriority w:val="35"/>
    <w:unhideWhenUsed/>
    <w:qFormat/>
    <w:rsid w:val="00680789"/>
    <w:rPr>
      <w:b/>
      <w:bCs/>
      <w:color w:val="4F81BD" w:themeColor="accent1"/>
      <w:sz w:val="18"/>
      <w:szCs w:val="18"/>
    </w:rPr>
  </w:style>
  <w:style w:type="paragraph" w:styleId="ListParagraph">
    <w:name w:val="List Paragraph"/>
    <w:basedOn w:val="Normal"/>
    <w:uiPriority w:val="34"/>
    <w:qFormat/>
    <w:rsid w:val="00EB4D5C"/>
    <w:pPr>
      <w:ind w:left="720"/>
      <w:contextualSpacing/>
    </w:pPr>
  </w:style>
  <w:style w:type="character" w:customStyle="1" w:styleId="Heading2Char">
    <w:name w:val="Heading 2 Char"/>
    <w:basedOn w:val="DefaultParagraphFont"/>
    <w:link w:val="Heading2"/>
    <w:uiPriority w:val="9"/>
    <w:rsid w:val="00A6439A"/>
    <w:rPr>
      <w:rFonts w:ascii="Verdana" w:eastAsiaTheme="majorEastAsia" w:hAnsi="Verdana" w:cstheme="majorBidi"/>
      <w:bCs/>
      <w:sz w:val="28"/>
      <w:szCs w:val="26"/>
    </w:rPr>
  </w:style>
  <w:style w:type="paragraph" w:customStyle="1" w:styleId="textbody">
    <w:name w:val="text: body"/>
    <w:basedOn w:val="Normal"/>
    <w:uiPriority w:val="99"/>
    <w:rsid w:val="00C44572"/>
  </w:style>
  <w:style w:type="paragraph" w:customStyle="1" w:styleId="textinputfile">
    <w:name w:val="text input file"/>
    <w:basedOn w:val="Normal"/>
    <w:uiPriority w:val="99"/>
    <w:rsid w:val="00C44572"/>
    <w:pPr>
      <w:spacing w:after="0"/>
      <w:ind w:left="1498"/>
    </w:pPr>
    <w:rPr>
      <w:rFonts w:ascii="Courier New" w:hAnsi="Courier New" w:cs="Courier New"/>
      <w:sz w:val="20"/>
      <w:szCs w:val="20"/>
    </w:rPr>
  </w:style>
  <w:style w:type="character" w:styleId="PlaceholderText">
    <w:name w:val="Placeholder Text"/>
    <w:basedOn w:val="DefaultParagraphFont"/>
    <w:uiPriority w:val="99"/>
    <w:semiHidden/>
    <w:rsid w:val="004662F8"/>
    <w:rPr>
      <w:color w:val="808080"/>
    </w:rPr>
  </w:style>
  <w:style w:type="paragraph" w:styleId="Revision">
    <w:name w:val="Revision"/>
    <w:hidden/>
    <w:uiPriority w:val="99"/>
    <w:semiHidden/>
    <w:rsid w:val="00343867"/>
    <w:pPr>
      <w:spacing w:after="0" w:line="240" w:lineRule="auto"/>
    </w:pPr>
  </w:style>
  <w:style w:type="paragraph" w:styleId="NormalWeb">
    <w:name w:val="Normal (Web)"/>
    <w:basedOn w:val="Normal"/>
    <w:uiPriority w:val="99"/>
    <w:unhideWhenUsed/>
    <w:rsid w:val="00EF56C8"/>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A6439A"/>
    <w:rPr>
      <w:rFonts w:ascii="Verdana" w:eastAsiaTheme="majorEastAsia" w:hAnsi="Verdana" w:cstheme="majorBidi"/>
      <w:bCs/>
      <w:sz w:val="24"/>
      <w:szCs w:val="26"/>
    </w:rPr>
  </w:style>
  <w:style w:type="character" w:customStyle="1" w:styleId="Heading4Char">
    <w:name w:val="Heading 4 Char"/>
    <w:basedOn w:val="DefaultParagraphFont"/>
    <w:link w:val="Heading4"/>
    <w:uiPriority w:val="9"/>
    <w:rsid w:val="00A6439A"/>
    <w:rPr>
      <w:rFonts w:ascii="Verdana" w:eastAsiaTheme="majorEastAsia" w:hAnsi="Verdana" w:cstheme="majorBidi"/>
      <w:bCs/>
      <w:i/>
      <w:sz w:val="24"/>
      <w:szCs w:val="26"/>
    </w:rPr>
  </w:style>
  <w:style w:type="paragraph" w:styleId="TOC1">
    <w:name w:val="toc 1"/>
    <w:basedOn w:val="Normal"/>
    <w:next w:val="Normal"/>
    <w:autoRedefine/>
    <w:uiPriority w:val="39"/>
    <w:unhideWhenUsed/>
    <w:rsid w:val="00290E13"/>
    <w:pPr>
      <w:spacing w:after="100"/>
      <w:ind w:left="0"/>
    </w:pPr>
  </w:style>
  <w:style w:type="paragraph" w:styleId="TOC2">
    <w:name w:val="toc 2"/>
    <w:basedOn w:val="Normal"/>
    <w:next w:val="Normal"/>
    <w:autoRedefine/>
    <w:uiPriority w:val="39"/>
    <w:unhideWhenUsed/>
    <w:rsid w:val="00290E13"/>
    <w:pPr>
      <w:spacing w:after="100"/>
      <w:ind w:left="240"/>
    </w:pPr>
  </w:style>
  <w:style w:type="paragraph" w:styleId="TOC3">
    <w:name w:val="toc 3"/>
    <w:basedOn w:val="Normal"/>
    <w:next w:val="Normal"/>
    <w:autoRedefine/>
    <w:uiPriority w:val="39"/>
    <w:unhideWhenUsed/>
    <w:rsid w:val="00290E13"/>
    <w:pPr>
      <w:spacing w:after="100"/>
      <w:ind w:left="480"/>
    </w:pPr>
  </w:style>
  <w:style w:type="paragraph" w:styleId="TOC4">
    <w:name w:val="toc 4"/>
    <w:basedOn w:val="Normal"/>
    <w:next w:val="Normal"/>
    <w:autoRedefine/>
    <w:uiPriority w:val="39"/>
    <w:unhideWhenUsed/>
    <w:rsid w:val="00290E13"/>
    <w:pPr>
      <w:spacing w:after="100"/>
      <w:ind w:left="720"/>
    </w:pPr>
  </w:style>
  <w:style w:type="character" w:styleId="Hyperlink">
    <w:name w:val="Hyperlink"/>
    <w:basedOn w:val="DefaultParagraphFont"/>
    <w:uiPriority w:val="99"/>
    <w:unhideWhenUsed/>
    <w:rsid w:val="00290E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D21A7-8324-4674-809D-EA6A4BDF2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29</Pages>
  <Words>7616</Words>
  <Characters>43417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UMESC</Company>
  <LinksUpToDate>false</LinksUpToDate>
  <CharactersWithSpaces>50932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DeJager, Nathan R.</dc:creator>
  <cp:lastModifiedBy>USDA Forest Service</cp:lastModifiedBy>
  <cp:revision>8</cp:revision>
  <cp:lastPrinted>2014-12-05T18:36:00Z</cp:lastPrinted>
  <dcterms:created xsi:type="dcterms:W3CDTF">2015-02-11T14:19:00Z</dcterms:created>
  <dcterms:modified xsi:type="dcterms:W3CDTF">2015-02-11T16:46:00Z</dcterms:modified>
</cp:coreProperties>
</file>